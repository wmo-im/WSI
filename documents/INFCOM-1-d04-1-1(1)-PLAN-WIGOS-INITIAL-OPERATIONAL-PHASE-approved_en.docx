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14" w:type="dxa"/>
        <w:tblInd w:w="-459" w:type="dxa"/>
        <w:tblBorders>
          <w:bottom w:val="single" w:sz="4" w:space="0" w:color="auto"/>
        </w:tblBorders>
        <w:tblLook w:val="01E0" w:firstRow="1" w:lastRow="1" w:firstColumn="1" w:lastColumn="1" w:noHBand="0" w:noVBand="0"/>
      </w:tblPr>
      <w:tblGrid>
        <w:gridCol w:w="500"/>
        <w:gridCol w:w="6852"/>
        <w:gridCol w:w="2962"/>
      </w:tblGrid>
      <w:tr w:rsidR="00041727" w:rsidRPr="00972F2B" w14:paraId="758386E5" w14:textId="77777777" w:rsidTr="00041727">
        <w:trPr>
          <w:trHeight w:val="282"/>
        </w:trPr>
        <w:tc>
          <w:tcPr>
            <w:tcW w:w="500" w:type="dxa"/>
            <w:vMerge w:val="restart"/>
            <w:tcBorders>
              <w:bottom w:val="nil"/>
            </w:tcBorders>
            <w:textDirection w:val="btLr"/>
          </w:tcPr>
          <w:p w14:paraId="6D1395DC" w14:textId="77777777" w:rsidR="00041727" w:rsidRPr="00972F2B" w:rsidRDefault="00041727" w:rsidP="001F6AAF">
            <w:pPr>
              <w:tabs>
                <w:tab w:val="clear" w:pos="1134"/>
                <w:tab w:val="left" w:pos="6946"/>
              </w:tabs>
              <w:suppressAutoHyphens/>
              <w:spacing w:after="120"/>
              <w:ind w:left="175" w:right="113"/>
              <w:jc w:val="right"/>
              <w:rPr>
                <w:color w:val="365F91" w:themeColor="accent1" w:themeShade="BF"/>
                <w:sz w:val="12"/>
                <w:szCs w:val="12"/>
                <w:lang w:eastAsia="zh-CN"/>
              </w:rPr>
            </w:pPr>
            <w:r w:rsidRPr="00972F2B">
              <w:rPr>
                <w:color w:val="365F91" w:themeColor="accent1" w:themeShade="BF"/>
                <w:sz w:val="10"/>
                <w:szCs w:val="10"/>
                <w:lang w:eastAsia="zh-CN"/>
              </w:rPr>
              <w:t>WEATHER CLIMATE WATER</w:t>
            </w:r>
          </w:p>
        </w:tc>
        <w:tc>
          <w:tcPr>
            <w:tcW w:w="6852" w:type="dxa"/>
            <w:vMerge w:val="restart"/>
          </w:tcPr>
          <w:p w14:paraId="236901C0" w14:textId="77777777" w:rsidR="00041727" w:rsidRPr="00972F2B" w:rsidRDefault="00041727" w:rsidP="001F6AAF">
            <w:pPr>
              <w:tabs>
                <w:tab w:val="left" w:pos="6946"/>
              </w:tabs>
              <w:suppressAutoHyphens/>
              <w:spacing w:after="120"/>
              <w:ind w:left="1134"/>
              <w:jc w:val="left"/>
              <w:rPr>
                <w:rFonts w:cs="Tahoma"/>
                <w:b/>
                <w:bCs/>
                <w:color w:val="365F91" w:themeColor="accent1" w:themeShade="BF"/>
                <w:szCs w:val="22"/>
              </w:rPr>
            </w:pPr>
            <w:r w:rsidRPr="00972F2B">
              <w:rPr>
                <w:noProof/>
                <w:color w:val="365F91" w:themeColor="accent1" w:themeShade="BF"/>
                <w:szCs w:val="22"/>
                <w:lang w:eastAsia="zh-CN"/>
              </w:rPr>
              <w:drawing>
                <wp:anchor distT="0" distB="0" distL="114300" distR="114300" simplePos="0" relativeHeight="251658240" behindDoc="1" locked="1" layoutInCell="1" allowOverlap="1" wp14:anchorId="56951827" wp14:editId="30CC6AE8">
                  <wp:simplePos x="0" y="0"/>
                  <wp:positionH relativeFrom="page">
                    <wp:posOffset>8255</wp:posOffset>
                  </wp:positionH>
                  <wp:positionV relativeFrom="page">
                    <wp:posOffset>-13970</wp:posOffset>
                  </wp:positionV>
                  <wp:extent cx="613410" cy="673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o_logo_e_black"/>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13410" cy="67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EA9" w:rsidRPr="00972F2B">
              <w:rPr>
                <w:rFonts w:cs="Tahoma"/>
                <w:b/>
                <w:bCs/>
                <w:color w:val="365F91" w:themeColor="accent1" w:themeShade="BF"/>
                <w:szCs w:val="22"/>
              </w:rPr>
              <w:t>World Meteorological Organization</w:t>
            </w:r>
          </w:p>
          <w:p w14:paraId="0E74DABA" w14:textId="77777777" w:rsidR="00041727" w:rsidRPr="00972F2B" w:rsidRDefault="002D0EA9" w:rsidP="001F6AAF">
            <w:pPr>
              <w:tabs>
                <w:tab w:val="left" w:pos="6946"/>
              </w:tabs>
              <w:suppressAutoHyphens/>
              <w:spacing w:after="120"/>
              <w:ind w:left="1134"/>
              <w:jc w:val="left"/>
              <w:rPr>
                <w:rFonts w:cs="Tahoma"/>
                <w:b/>
                <w:color w:val="365F91" w:themeColor="accent1" w:themeShade="BF"/>
                <w:spacing w:val="-2"/>
                <w:szCs w:val="22"/>
              </w:rPr>
            </w:pPr>
            <w:r w:rsidRPr="00972F2B">
              <w:rPr>
                <w:rFonts w:cs="Tahoma"/>
                <w:b/>
                <w:color w:val="365F91" w:themeColor="accent1" w:themeShade="BF"/>
                <w:spacing w:val="-2"/>
                <w:szCs w:val="22"/>
              </w:rPr>
              <w:t>COMMISSION FOR OBSERVATION, INFRASTRUCTURE AND INFORMATION SYSTEMS</w:t>
            </w:r>
          </w:p>
          <w:p w14:paraId="33F7B8FC" w14:textId="77777777" w:rsidR="00041727" w:rsidRPr="00972F2B" w:rsidRDefault="002D0EA9" w:rsidP="001F6AAF">
            <w:pPr>
              <w:tabs>
                <w:tab w:val="left" w:pos="6946"/>
              </w:tabs>
              <w:suppressAutoHyphens/>
              <w:spacing w:after="120"/>
              <w:ind w:left="1134"/>
              <w:jc w:val="left"/>
              <w:rPr>
                <w:rFonts w:cs="Tahoma"/>
                <w:b/>
                <w:bCs/>
                <w:color w:val="365F91" w:themeColor="accent1" w:themeShade="BF"/>
                <w:szCs w:val="22"/>
              </w:rPr>
            </w:pPr>
            <w:r w:rsidRPr="00972F2B">
              <w:rPr>
                <w:rFonts w:cstheme="minorBidi"/>
                <w:b/>
                <w:snapToGrid w:val="0"/>
                <w:color w:val="365F91" w:themeColor="accent1" w:themeShade="BF"/>
                <w:szCs w:val="22"/>
              </w:rPr>
              <w:t>First Session</w:t>
            </w:r>
            <w:r w:rsidR="00041727" w:rsidRPr="00972F2B">
              <w:rPr>
                <w:rFonts w:cstheme="minorBidi"/>
                <w:b/>
                <w:snapToGrid w:val="0"/>
                <w:color w:val="365F91" w:themeColor="accent1" w:themeShade="BF"/>
                <w:szCs w:val="22"/>
              </w:rPr>
              <w:br/>
            </w:r>
            <w:r w:rsidRPr="00972F2B">
              <w:rPr>
                <w:snapToGrid w:val="0"/>
                <w:color w:val="365F91" w:themeColor="accent1" w:themeShade="BF"/>
                <w:szCs w:val="22"/>
              </w:rPr>
              <w:t>9 to 13 November 2020, Virtual Session</w:t>
            </w:r>
          </w:p>
        </w:tc>
        <w:tc>
          <w:tcPr>
            <w:tcW w:w="2962" w:type="dxa"/>
          </w:tcPr>
          <w:p w14:paraId="418063DA" w14:textId="77777777" w:rsidR="00041727" w:rsidRPr="00DE51C0" w:rsidRDefault="002D0EA9" w:rsidP="001F6AAF">
            <w:pPr>
              <w:tabs>
                <w:tab w:val="clear" w:pos="1134"/>
              </w:tabs>
              <w:spacing w:after="60"/>
              <w:ind w:right="-108"/>
              <w:jc w:val="right"/>
              <w:rPr>
                <w:rFonts w:cs="Tahoma"/>
                <w:b/>
                <w:bCs/>
                <w:color w:val="365F91" w:themeColor="accent1" w:themeShade="BF"/>
                <w:szCs w:val="22"/>
              </w:rPr>
            </w:pPr>
            <w:r w:rsidRPr="00DE51C0">
              <w:rPr>
                <w:rFonts w:cs="Tahoma"/>
                <w:b/>
                <w:bCs/>
                <w:color w:val="365F91" w:themeColor="accent1" w:themeShade="BF"/>
                <w:szCs w:val="22"/>
              </w:rPr>
              <w:t>INFCOM-1/Doc. 4.1.1(1)</w:t>
            </w:r>
          </w:p>
        </w:tc>
      </w:tr>
      <w:tr w:rsidR="00041727" w:rsidRPr="00972F2B" w14:paraId="548022E4" w14:textId="77777777" w:rsidTr="00041727">
        <w:trPr>
          <w:trHeight w:val="730"/>
        </w:trPr>
        <w:tc>
          <w:tcPr>
            <w:tcW w:w="500" w:type="dxa"/>
            <w:vMerge/>
            <w:tcBorders>
              <w:bottom w:val="nil"/>
            </w:tcBorders>
          </w:tcPr>
          <w:p w14:paraId="51DB0430" w14:textId="77777777" w:rsidR="00041727" w:rsidRPr="00972F2B" w:rsidRDefault="00041727" w:rsidP="001F6AAF">
            <w:pPr>
              <w:tabs>
                <w:tab w:val="left" w:pos="6946"/>
              </w:tabs>
              <w:suppressAutoHyphens/>
              <w:spacing w:after="120"/>
              <w:ind w:left="1134"/>
              <w:jc w:val="left"/>
              <w:rPr>
                <w:color w:val="365F91" w:themeColor="accent1" w:themeShade="BF"/>
                <w:szCs w:val="22"/>
                <w:lang w:eastAsia="zh-CN"/>
              </w:rPr>
            </w:pPr>
          </w:p>
        </w:tc>
        <w:tc>
          <w:tcPr>
            <w:tcW w:w="6852" w:type="dxa"/>
            <w:vMerge/>
          </w:tcPr>
          <w:p w14:paraId="5A3C8F29" w14:textId="77777777" w:rsidR="00041727" w:rsidRPr="00972F2B" w:rsidRDefault="00041727" w:rsidP="001F6AAF">
            <w:pPr>
              <w:tabs>
                <w:tab w:val="left" w:pos="6946"/>
              </w:tabs>
              <w:suppressAutoHyphens/>
              <w:spacing w:after="120"/>
              <w:ind w:left="1134"/>
              <w:jc w:val="left"/>
              <w:rPr>
                <w:color w:val="365F91" w:themeColor="accent1" w:themeShade="BF"/>
                <w:szCs w:val="22"/>
                <w:lang w:eastAsia="zh-CN"/>
              </w:rPr>
            </w:pPr>
          </w:p>
        </w:tc>
        <w:tc>
          <w:tcPr>
            <w:tcW w:w="2962" w:type="dxa"/>
          </w:tcPr>
          <w:p w14:paraId="604CFD0C" w14:textId="7E700863" w:rsidR="00041727" w:rsidRPr="00972F2B" w:rsidRDefault="00041727" w:rsidP="001F6AAF">
            <w:pPr>
              <w:tabs>
                <w:tab w:val="clear" w:pos="1134"/>
              </w:tabs>
              <w:spacing w:before="120" w:after="60"/>
              <w:ind w:right="-108"/>
              <w:jc w:val="right"/>
              <w:rPr>
                <w:rFonts w:cs="Tahoma"/>
                <w:color w:val="365F91" w:themeColor="accent1" w:themeShade="BF"/>
                <w:szCs w:val="22"/>
              </w:rPr>
            </w:pPr>
            <w:r w:rsidRPr="00972F2B">
              <w:rPr>
                <w:rFonts w:cs="Tahoma"/>
                <w:color w:val="365F91" w:themeColor="accent1" w:themeShade="BF"/>
                <w:szCs w:val="22"/>
              </w:rPr>
              <w:t>Submitted by:</w:t>
            </w:r>
            <w:r w:rsidRPr="00972F2B">
              <w:rPr>
                <w:rFonts w:cs="Tahoma"/>
                <w:color w:val="365F91" w:themeColor="accent1" w:themeShade="BF"/>
                <w:szCs w:val="22"/>
              </w:rPr>
              <w:br/>
            </w:r>
            <w:r w:rsidR="00923581">
              <w:rPr>
                <w:rFonts w:cs="Tahoma"/>
                <w:color w:val="365F91" w:themeColor="accent1" w:themeShade="BF"/>
                <w:szCs w:val="22"/>
              </w:rPr>
              <w:t>Chair</w:t>
            </w:r>
            <w:r w:rsidRPr="00972F2B">
              <w:rPr>
                <w:rFonts w:cs="Tahoma"/>
                <w:color w:val="365F91" w:themeColor="accent1" w:themeShade="BF"/>
                <w:szCs w:val="22"/>
              </w:rPr>
              <w:t xml:space="preserve"> </w:t>
            </w:r>
          </w:p>
          <w:p w14:paraId="04949772" w14:textId="2AFEBC85" w:rsidR="00041727" w:rsidRPr="00972F2B" w:rsidRDefault="00DD76F7" w:rsidP="001F6AAF">
            <w:pPr>
              <w:tabs>
                <w:tab w:val="clear" w:pos="1134"/>
              </w:tabs>
              <w:spacing w:before="120" w:after="60"/>
              <w:ind w:right="-108"/>
              <w:jc w:val="right"/>
              <w:rPr>
                <w:rFonts w:cs="Tahoma"/>
                <w:color w:val="365F91" w:themeColor="accent1" w:themeShade="BF"/>
                <w:szCs w:val="22"/>
              </w:rPr>
            </w:pPr>
            <w:r>
              <w:rPr>
                <w:rFonts w:cs="Tahoma"/>
                <w:color w:val="365F91" w:themeColor="accent1" w:themeShade="BF"/>
                <w:szCs w:val="22"/>
              </w:rPr>
              <w:t>10</w:t>
            </w:r>
            <w:r w:rsidR="002D0EA9" w:rsidRPr="00972F2B">
              <w:rPr>
                <w:rFonts w:cs="Tahoma"/>
                <w:color w:val="365F91" w:themeColor="accent1" w:themeShade="BF"/>
                <w:szCs w:val="22"/>
              </w:rPr>
              <w:t>.X</w:t>
            </w:r>
            <w:r>
              <w:rPr>
                <w:rFonts w:cs="Tahoma"/>
                <w:color w:val="365F91" w:themeColor="accent1" w:themeShade="BF"/>
                <w:szCs w:val="22"/>
              </w:rPr>
              <w:t>I</w:t>
            </w:r>
            <w:r w:rsidR="002D0EA9" w:rsidRPr="00972F2B">
              <w:rPr>
                <w:rFonts w:cs="Tahoma"/>
                <w:color w:val="365F91" w:themeColor="accent1" w:themeShade="BF"/>
                <w:szCs w:val="22"/>
              </w:rPr>
              <w:t>.2020</w:t>
            </w:r>
          </w:p>
          <w:p w14:paraId="53829AF9" w14:textId="2B7824D8" w:rsidR="00041727" w:rsidRPr="00972F2B" w:rsidRDefault="00E044FB" w:rsidP="001F6AAF">
            <w:pPr>
              <w:tabs>
                <w:tab w:val="clear" w:pos="1134"/>
              </w:tabs>
              <w:spacing w:before="120" w:after="60"/>
              <w:ind w:right="-108"/>
              <w:jc w:val="right"/>
              <w:rPr>
                <w:rFonts w:cs="Tahoma"/>
                <w:b/>
                <w:bCs/>
                <w:color w:val="365F91" w:themeColor="accent1" w:themeShade="BF"/>
                <w:szCs w:val="22"/>
              </w:rPr>
            </w:pPr>
            <w:r>
              <w:rPr>
                <w:rFonts w:cs="Tahoma"/>
                <w:b/>
                <w:bCs/>
                <w:color w:val="365F91" w:themeColor="accent1" w:themeShade="BF"/>
                <w:szCs w:val="22"/>
              </w:rPr>
              <w:t>APPROVED</w:t>
            </w:r>
          </w:p>
        </w:tc>
      </w:tr>
    </w:tbl>
    <w:p w14:paraId="52C755E6" w14:textId="77777777" w:rsidR="00082C80" w:rsidRPr="00972F2B" w:rsidRDefault="002D0EA9" w:rsidP="001F6AAF">
      <w:pPr>
        <w:pStyle w:val="WMOBodyText"/>
        <w:ind w:left="2977" w:hanging="2977"/>
      </w:pPr>
      <w:r w:rsidRPr="00972F2B">
        <w:rPr>
          <w:b/>
          <w:bCs/>
        </w:rPr>
        <w:t>AGENDA ITEM 4:</w:t>
      </w:r>
      <w:r w:rsidRPr="00972F2B">
        <w:rPr>
          <w:b/>
          <w:bCs/>
        </w:rPr>
        <w:tab/>
        <w:t>TECHNICAL REGULATIONS AND OTHER TECHNICAL DECISIONS</w:t>
      </w:r>
    </w:p>
    <w:p w14:paraId="443746ED" w14:textId="77777777" w:rsidR="00082C80" w:rsidRPr="00972F2B" w:rsidRDefault="002D0EA9" w:rsidP="001F6AAF">
      <w:pPr>
        <w:pStyle w:val="WMOBodyText"/>
        <w:ind w:left="2977" w:hanging="2977"/>
      </w:pPr>
      <w:r w:rsidRPr="00972F2B">
        <w:rPr>
          <w:b/>
          <w:bCs/>
        </w:rPr>
        <w:t>AGENDA ITEM 4.1:</w:t>
      </w:r>
      <w:r w:rsidRPr="00972F2B">
        <w:rPr>
          <w:b/>
          <w:bCs/>
        </w:rPr>
        <w:tab/>
        <w:t>Decisions requiring approval by the Infrastructure Commission at this Virtual Session</w:t>
      </w:r>
    </w:p>
    <w:p w14:paraId="17A8BAEE" w14:textId="77777777" w:rsidR="00C4470F" w:rsidRPr="00972F2B" w:rsidRDefault="002D0EA9" w:rsidP="001F6AAF">
      <w:pPr>
        <w:pStyle w:val="WMOBodyText"/>
        <w:ind w:left="2977" w:hanging="2977"/>
      </w:pPr>
      <w:r w:rsidRPr="00972F2B">
        <w:rPr>
          <w:b/>
          <w:bCs/>
          <w:i/>
          <w:iCs/>
        </w:rPr>
        <w:t>AGENDA ITEM 4.1.1:</w:t>
      </w:r>
      <w:r w:rsidRPr="00972F2B">
        <w:rPr>
          <w:b/>
          <w:bCs/>
          <w:i/>
          <w:iCs/>
        </w:rPr>
        <w:tab/>
        <w:t>Standing Committee on Earth Observing Systems and Monitoring Networks (SC-ON)</w:t>
      </w:r>
    </w:p>
    <w:p w14:paraId="3F180537" w14:textId="77777777" w:rsidR="00814CC6" w:rsidRPr="00972F2B" w:rsidRDefault="008907A4" w:rsidP="001F6AAF">
      <w:pPr>
        <w:pStyle w:val="Heading1"/>
      </w:pPr>
      <w:bookmarkStart w:id="0" w:name="_APPENDIX_A:_"/>
      <w:bookmarkEnd w:id="0"/>
      <w:r w:rsidRPr="003957A5">
        <w:rPr>
          <w:rFonts w:eastAsia="Arial" w:cs="Arial"/>
          <w:caps w:val="0"/>
          <w:kern w:val="0"/>
          <w:sz w:val="22"/>
          <w:szCs w:val="22"/>
          <w:lang w:eastAsia="en-US"/>
        </w:rPr>
        <w:t>PLAN FOR THE WIGOS INITIAL OPERATIONAL PHASE (2020-2023)</w:t>
      </w:r>
    </w:p>
    <w:p w14:paraId="178CF722" w14:textId="77777777" w:rsidR="004163D3" w:rsidRPr="001D2BB7" w:rsidRDefault="004163D3" w:rsidP="001F6AAF">
      <w:pPr>
        <w:keepNext/>
        <w:keepLines/>
        <w:tabs>
          <w:tab w:val="clear" w:pos="1134"/>
        </w:tabs>
        <w:spacing w:before="360" w:after="120"/>
        <w:jc w:val="center"/>
        <w:outlineLvl w:val="0"/>
        <w:rPr>
          <w:rFonts w:eastAsia="Verdana" w:cs="Verdana"/>
          <w:b/>
          <w:bCs/>
          <w:caps/>
          <w:kern w:val="32"/>
          <w:sz w:val="24"/>
          <w:szCs w:val="24"/>
          <w:lang w:val="fr-CH" w:eastAsia="zh-TW"/>
        </w:rPr>
      </w:pPr>
      <w:r w:rsidRPr="001D2BB7">
        <w:rPr>
          <w:rFonts w:eastAsia="Verdana" w:cs="Verdana"/>
          <w:b/>
          <w:bCs/>
          <w:caps/>
          <w:kern w:val="32"/>
          <w:sz w:val="24"/>
          <w:szCs w:val="24"/>
          <w:lang w:val="fr-CH" w:eastAsia="zh-TW"/>
        </w:rPr>
        <w:t>DRAFT RECOMMENDATION</w:t>
      </w:r>
    </w:p>
    <w:p w14:paraId="15F19943" w14:textId="77777777" w:rsidR="004163D3" w:rsidRPr="001D2BB7" w:rsidRDefault="004163D3" w:rsidP="001F6AAF">
      <w:pPr>
        <w:keepNext/>
        <w:keepLines/>
        <w:tabs>
          <w:tab w:val="clear" w:pos="1134"/>
        </w:tabs>
        <w:spacing w:before="360" w:after="360"/>
        <w:jc w:val="center"/>
        <w:outlineLvl w:val="1"/>
        <w:rPr>
          <w:rFonts w:eastAsia="Verdana" w:cs="Verdana"/>
          <w:b/>
          <w:bCs/>
          <w:iCs/>
          <w:sz w:val="22"/>
          <w:szCs w:val="22"/>
          <w:lang w:val="fr-CH" w:eastAsia="zh-TW"/>
        </w:rPr>
      </w:pPr>
      <w:r w:rsidRPr="001D2BB7">
        <w:rPr>
          <w:rFonts w:eastAsia="Verdana" w:cs="Verdana"/>
          <w:b/>
          <w:bCs/>
          <w:iCs/>
          <w:sz w:val="22"/>
          <w:szCs w:val="22"/>
          <w:lang w:val="fr-CH" w:eastAsia="zh-TW"/>
        </w:rPr>
        <w:t>Draft Recommendation 4.1.1(1)/1 (INFCOM-1)</w:t>
      </w:r>
    </w:p>
    <w:p w14:paraId="709164DF" w14:textId="77777777" w:rsidR="004163D3" w:rsidRPr="003957A5" w:rsidRDefault="004163D3" w:rsidP="001F6AAF">
      <w:pPr>
        <w:keepNext/>
        <w:keepLines/>
        <w:tabs>
          <w:tab w:val="clear" w:pos="1134"/>
        </w:tabs>
        <w:spacing w:before="360" w:after="360"/>
        <w:jc w:val="center"/>
        <w:outlineLvl w:val="1"/>
        <w:rPr>
          <w:rFonts w:eastAsia="Verdana" w:cs="Verdana"/>
          <w:b/>
          <w:bCs/>
          <w:iCs/>
          <w:caps/>
          <w:sz w:val="22"/>
          <w:szCs w:val="22"/>
          <w:lang w:eastAsia="zh-TW"/>
        </w:rPr>
      </w:pPr>
      <w:r w:rsidRPr="003957A5">
        <w:rPr>
          <w:rFonts w:eastAsia="Verdana" w:cs="Verdana"/>
          <w:b/>
          <w:bCs/>
          <w:iCs/>
          <w:sz w:val="22"/>
          <w:szCs w:val="22"/>
          <w:lang w:eastAsia="zh-TW"/>
        </w:rPr>
        <w:t>Plan for the WIGOS Initial Operational Phase (2020-2023)</w:t>
      </w:r>
    </w:p>
    <w:p w14:paraId="14D7AE6F" w14:textId="77777777" w:rsidR="004163D3" w:rsidRPr="003957A5" w:rsidRDefault="004163D3" w:rsidP="001F6AAF">
      <w:pPr>
        <w:tabs>
          <w:tab w:val="clear" w:pos="1134"/>
          <w:tab w:val="left" w:pos="1418"/>
        </w:tabs>
        <w:spacing w:before="240"/>
        <w:ind w:left="1418" w:hanging="1418"/>
        <w:jc w:val="left"/>
        <w:rPr>
          <w:rFonts w:eastAsia="Verdana" w:cs="Verdana"/>
          <w:bCs/>
          <w:lang w:eastAsia="zh-TW"/>
        </w:rPr>
      </w:pPr>
      <w:r w:rsidRPr="003957A5">
        <w:rPr>
          <w:rFonts w:eastAsia="Verdana" w:cs="Verdana"/>
          <w:bCs/>
          <w:lang w:eastAsia="zh-TW"/>
        </w:rPr>
        <w:t>THE COMMISSION FOR OBSERVATION, INFRASTRUCTURE AND INFORMATION SYSTEMS,</w:t>
      </w:r>
    </w:p>
    <w:p w14:paraId="314B8FB3" w14:textId="77777777" w:rsidR="004163D3" w:rsidRPr="003957A5" w:rsidRDefault="004163D3" w:rsidP="001F6AAF">
      <w:pPr>
        <w:tabs>
          <w:tab w:val="clear" w:pos="1134"/>
        </w:tabs>
        <w:spacing w:before="240"/>
        <w:jc w:val="left"/>
        <w:rPr>
          <w:rFonts w:eastAsia="Verdana" w:cs="Verdana"/>
          <w:lang w:eastAsia="zh-TW"/>
        </w:rPr>
      </w:pPr>
      <w:r w:rsidRPr="003957A5">
        <w:rPr>
          <w:rFonts w:eastAsia="Verdana" w:cs="Verdana"/>
          <w:b/>
          <w:bCs/>
          <w:lang w:eastAsia="zh-TW"/>
        </w:rPr>
        <w:t>Recalling</w:t>
      </w:r>
      <w:r w:rsidRPr="003957A5">
        <w:rPr>
          <w:rFonts w:eastAsia="Verdana" w:cs="Verdana"/>
          <w:lang w:eastAsia="zh-TW"/>
        </w:rPr>
        <w:t xml:space="preserve"> </w:t>
      </w:r>
      <w:hyperlink r:id="rId12" w:anchor=".Xl414qhKhPY">
        <w:r w:rsidRPr="003957A5">
          <w:rPr>
            <w:rFonts w:eastAsia="Verdana" w:cs="Verdana"/>
            <w:color w:val="0000FF"/>
            <w:lang w:eastAsia="zh-TW"/>
          </w:rPr>
          <w:t>Resolution</w:t>
        </w:r>
        <w:r w:rsidR="0048445B">
          <w:rPr>
            <w:rFonts w:eastAsia="Verdana" w:cs="Verdana"/>
            <w:color w:val="0000FF"/>
            <w:lang w:eastAsia="zh-TW"/>
          </w:rPr>
          <w:t> </w:t>
        </w:r>
        <w:r w:rsidRPr="003957A5">
          <w:rPr>
            <w:rFonts w:eastAsia="Verdana" w:cs="Verdana"/>
            <w:color w:val="0000FF"/>
            <w:lang w:eastAsia="zh-TW"/>
          </w:rPr>
          <w:t>1 (Cg-18)</w:t>
        </w:r>
      </w:hyperlink>
      <w:r w:rsidRPr="003957A5">
        <w:rPr>
          <w:rFonts w:eastAsia="Verdana" w:cs="Verdana"/>
          <w:lang w:eastAsia="zh-TW"/>
        </w:rPr>
        <w:t xml:space="preserve"> - WMO Strategic Plan, </w:t>
      </w:r>
      <w:hyperlink r:id="rId13" w:anchor=".Xl414qhKhPY">
        <w:r w:rsidRPr="003957A5">
          <w:rPr>
            <w:rFonts w:eastAsia="Verdana" w:cs="Verdana"/>
            <w:color w:val="0000FF"/>
            <w:lang w:eastAsia="zh-TW"/>
          </w:rPr>
          <w:t>Resolution</w:t>
        </w:r>
        <w:r w:rsidR="00753A46">
          <w:rPr>
            <w:rFonts w:eastAsia="Verdana" w:cs="Verdana"/>
            <w:color w:val="0000FF"/>
            <w:lang w:eastAsia="zh-TW"/>
          </w:rPr>
          <w:t> </w:t>
        </w:r>
        <w:r w:rsidRPr="003957A5">
          <w:rPr>
            <w:rFonts w:eastAsia="Verdana" w:cs="Verdana"/>
            <w:color w:val="0000FF"/>
            <w:lang w:eastAsia="zh-TW"/>
          </w:rPr>
          <w:t>37 (Cg-18)</w:t>
        </w:r>
      </w:hyperlink>
      <w:r w:rsidRPr="003957A5">
        <w:rPr>
          <w:rFonts w:eastAsia="Verdana" w:cs="Verdana"/>
          <w:color w:val="0000FF"/>
          <w:lang w:eastAsia="zh-TW"/>
        </w:rPr>
        <w:t xml:space="preserve"> </w:t>
      </w:r>
      <w:r w:rsidRPr="003957A5">
        <w:rPr>
          <w:rFonts w:eastAsia="Verdana" w:cs="Verdana"/>
          <w:lang w:eastAsia="zh-TW"/>
        </w:rPr>
        <w:t xml:space="preserve">- the WMO Integrated Global Observing System transition to operational status commencing in 2020, </w:t>
      </w:r>
      <w:hyperlink r:id="rId14" w:anchor=".Xl414qhKhPY">
        <w:r w:rsidRPr="003957A5">
          <w:rPr>
            <w:rFonts w:eastAsia="Verdana" w:cs="Verdana"/>
            <w:color w:val="0000FF"/>
            <w:lang w:eastAsia="zh-TW"/>
          </w:rPr>
          <w:t>Resolution 38 (Cg-18)</w:t>
        </w:r>
      </w:hyperlink>
      <w:r w:rsidRPr="005F745A">
        <w:rPr>
          <w:rFonts w:eastAsia="Verdana" w:cs="Verdana"/>
          <w:lang w:eastAsia="zh-TW"/>
        </w:rPr>
        <w:t xml:space="preserve"> - Vision for the WMO Integrated Global Observing System in 2040, </w:t>
      </w:r>
      <w:hyperlink r:id="rId15" w:anchor=".X2hrmmgzaPN" w:history="1">
        <w:r w:rsidRPr="003957A5">
          <w:rPr>
            <w:rFonts w:eastAsia="Verdana" w:cs="Verdana"/>
            <w:color w:val="0000FF"/>
            <w:lang w:eastAsia="zh-TW"/>
          </w:rPr>
          <w:t>Resolution 47 (Cg-18)</w:t>
        </w:r>
      </w:hyperlink>
      <w:r w:rsidRPr="005F745A">
        <w:rPr>
          <w:rFonts w:eastAsia="Verdana" w:cs="Verdana"/>
          <w:lang w:eastAsia="zh-TW"/>
        </w:rPr>
        <w:t xml:space="preserve"> </w:t>
      </w:r>
      <w:r w:rsidR="00496F33">
        <w:rPr>
          <w:rFonts w:eastAsia="Verdana" w:cs="Verdana"/>
          <w:lang w:eastAsia="zh-TW"/>
        </w:rPr>
        <w:t xml:space="preserve">- </w:t>
      </w:r>
      <w:r w:rsidRPr="005F745A">
        <w:rPr>
          <w:rFonts w:eastAsia="Verdana" w:cs="Verdana"/>
          <w:lang w:eastAsia="zh-TW"/>
        </w:rPr>
        <w:t xml:space="preserve">Ocean observations in support of Earth system prediction and WMO support to the Global Ocean Observing System Strategy 2030 (including </w:t>
      </w:r>
      <w:r w:rsidR="006B69D9">
        <w:rPr>
          <w:rFonts w:eastAsia="Verdana" w:cs="Verdana"/>
          <w:lang w:eastAsia="zh-TW"/>
        </w:rPr>
        <w:t xml:space="preserve">the </w:t>
      </w:r>
      <w:r w:rsidRPr="005F745A">
        <w:rPr>
          <w:rFonts w:eastAsia="Verdana" w:cs="Verdana"/>
          <w:lang w:eastAsia="zh-TW"/>
        </w:rPr>
        <w:t xml:space="preserve">Tropical Pacific Observing System 2020), and </w:t>
      </w:r>
      <w:hyperlink r:id="rId16" w:anchor=".Xl414qhKhPY">
        <w:r w:rsidRPr="003957A5">
          <w:rPr>
            <w:rFonts w:eastAsia="Verdana" w:cs="Verdana"/>
            <w:color w:val="0000FF"/>
            <w:lang w:eastAsia="zh-TW"/>
          </w:rPr>
          <w:t>Resolution</w:t>
        </w:r>
        <w:r w:rsidR="00724A2A">
          <w:rPr>
            <w:rFonts w:eastAsia="Verdana" w:cs="Verdana"/>
            <w:color w:val="0000FF"/>
            <w:lang w:eastAsia="zh-TW"/>
          </w:rPr>
          <w:t> </w:t>
        </w:r>
        <w:r w:rsidRPr="003957A5">
          <w:rPr>
            <w:rFonts w:eastAsia="Verdana" w:cs="Verdana"/>
            <w:color w:val="0000FF"/>
            <w:lang w:eastAsia="zh-TW"/>
          </w:rPr>
          <w:t>50 (Cg-18)</w:t>
        </w:r>
      </w:hyperlink>
      <w:r w:rsidRPr="003957A5">
        <w:rPr>
          <w:rFonts w:eastAsia="Verdana" w:cs="Verdana"/>
          <w:color w:val="0000FF"/>
          <w:lang w:eastAsia="zh-TW"/>
        </w:rPr>
        <w:t xml:space="preserve"> </w:t>
      </w:r>
      <w:r w:rsidRPr="003957A5">
        <w:rPr>
          <w:rFonts w:eastAsia="Verdana" w:cs="Verdana"/>
          <w:lang w:eastAsia="zh-TW"/>
        </w:rPr>
        <w:t xml:space="preserve">- </w:t>
      </w:r>
      <w:r w:rsidR="005C5A04">
        <w:rPr>
          <w:rFonts w:eastAsia="Verdana" w:cs="Verdana"/>
          <w:lang w:eastAsia="zh-TW"/>
        </w:rPr>
        <w:t>P</w:t>
      </w:r>
      <w:r w:rsidRPr="003957A5">
        <w:rPr>
          <w:rFonts w:eastAsia="Verdana" w:cs="Verdana"/>
          <w:lang w:eastAsia="zh-TW"/>
        </w:rPr>
        <w:t>re-</w:t>
      </w:r>
      <w:r w:rsidR="00147E9B">
        <w:rPr>
          <w:rFonts w:eastAsia="Verdana" w:cs="Verdana"/>
          <w:lang w:eastAsia="zh-TW"/>
        </w:rPr>
        <w:t>o</w:t>
      </w:r>
      <w:r w:rsidRPr="003957A5">
        <w:rPr>
          <w:rFonts w:eastAsia="Verdana" w:cs="Verdana"/>
          <w:lang w:eastAsia="zh-TW"/>
        </w:rPr>
        <w:t xml:space="preserve">perational Phase of the Global Cryosphere Watch, </w:t>
      </w:r>
    </w:p>
    <w:p w14:paraId="3AD4826C" w14:textId="77777777" w:rsidR="004163D3" w:rsidRPr="003957A5" w:rsidRDefault="004163D3" w:rsidP="001F6AAF">
      <w:pPr>
        <w:tabs>
          <w:tab w:val="clear" w:pos="1134"/>
        </w:tabs>
        <w:spacing w:before="240"/>
        <w:jc w:val="left"/>
        <w:rPr>
          <w:rFonts w:eastAsia="Verdana" w:cs="Verdana"/>
          <w:lang w:eastAsia="zh-TW"/>
        </w:rPr>
      </w:pPr>
      <w:r w:rsidRPr="003957A5">
        <w:rPr>
          <w:rFonts w:eastAsia="Verdana" w:cs="Verdana"/>
          <w:b/>
          <w:lang w:eastAsia="zh-TW"/>
        </w:rPr>
        <w:t>Recalling</w:t>
      </w:r>
      <w:r w:rsidRPr="003957A5">
        <w:rPr>
          <w:rFonts w:eastAsia="Verdana" w:cs="Verdana"/>
          <w:lang w:eastAsia="zh-TW"/>
        </w:rPr>
        <w:t xml:space="preserve"> the essential role of observations as one of the foundations upon which all products and services provided by WMO Members to their constituencies in the areas of weather, climate and water are built,</w:t>
      </w:r>
    </w:p>
    <w:p w14:paraId="059C2C26" w14:textId="77777777" w:rsidR="004163D3" w:rsidRPr="003957A5" w:rsidRDefault="004163D3" w:rsidP="001F6AAF">
      <w:pPr>
        <w:tabs>
          <w:tab w:val="clear" w:pos="1134"/>
        </w:tabs>
        <w:spacing w:before="240"/>
        <w:jc w:val="left"/>
        <w:rPr>
          <w:rFonts w:eastAsia="Verdana" w:cs="Verdana"/>
          <w:lang w:eastAsia="zh-TW"/>
        </w:rPr>
      </w:pPr>
      <w:r w:rsidRPr="003957A5">
        <w:rPr>
          <w:rFonts w:eastAsia="Verdana" w:cs="Verdana"/>
          <w:b/>
          <w:lang w:eastAsia="zh-TW"/>
        </w:rPr>
        <w:t>Noting</w:t>
      </w:r>
      <w:r w:rsidRPr="003957A5">
        <w:rPr>
          <w:rFonts w:eastAsia="Verdana" w:cs="Verdana"/>
          <w:lang w:eastAsia="zh-TW"/>
        </w:rPr>
        <w:t xml:space="preserve"> that the</w:t>
      </w:r>
      <w:r w:rsidRPr="003957A5">
        <w:rPr>
          <w:rFonts w:eastAsia="Verdana" w:cs="Verdana"/>
          <w:bCs/>
          <w:lang w:eastAsia="zh-TW"/>
        </w:rPr>
        <w:t xml:space="preserve"> </w:t>
      </w:r>
      <w:r w:rsidRPr="003957A5">
        <w:rPr>
          <w:rFonts w:eastAsia="Verdana" w:cs="Verdana"/>
          <w:i/>
          <w:iCs/>
          <w:lang w:eastAsia="zh-TW"/>
        </w:rPr>
        <w:t>WMO Strategic Plan for 2020-2023</w:t>
      </w:r>
      <w:r w:rsidRPr="003957A5">
        <w:rPr>
          <w:rFonts w:eastAsia="Verdana" w:cs="Verdana"/>
          <w:lang w:eastAsia="zh-TW"/>
        </w:rPr>
        <w:t xml:space="preserve"> (</w:t>
      </w:r>
      <w:hyperlink r:id="rId17" w:anchor=".Xl5am6hKhPY" w:history="1">
        <w:r w:rsidRPr="003957A5">
          <w:rPr>
            <w:rFonts w:eastAsia="Verdana" w:cs="Verdana"/>
            <w:color w:val="0000FF"/>
            <w:lang w:eastAsia="zh-TW"/>
          </w:rPr>
          <w:t>WMO-No</w:t>
        </w:r>
        <w:r w:rsidR="00DB0CB9" w:rsidRPr="003957A5">
          <w:rPr>
            <w:rFonts w:eastAsia="Verdana" w:cs="Verdana"/>
            <w:color w:val="0000FF"/>
            <w:lang w:eastAsia="zh-TW"/>
          </w:rPr>
          <w:t>.</w:t>
        </w:r>
        <w:r w:rsidR="00DB0CB9">
          <w:rPr>
            <w:rFonts w:eastAsia="Verdana" w:cs="Verdana"/>
            <w:color w:val="0000FF"/>
            <w:lang w:eastAsia="zh-TW"/>
          </w:rPr>
          <w:t> </w:t>
        </w:r>
        <w:r w:rsidRPr="003957A5">
          <w:rPr>
            <w:rFonts w:eastAsia="Verdana" w:cs="Verdana"/>
            <w:color w:val="0000FF"/>
            <w:lang w:eastAsia="zh-TW"/>
          </w:rPr>
          <w:t>1225</w:t>
        </w:r>
      </w:hyperlink>
      <w:r w:rsidRPr="003957A5">
        <w:rPr>
          <w:rFonts w:eastAsia="Verdana" w:cs="Verdana"/>
          <w:lang w:eastAsia="zh-TW"/>
        </w:rPr>
        <w:t xml:space="preserve">) clearly defines as its long-term Goal 2 to “Enhance Earth system observations and predictions: Strengthening the technical foundation for the future”, </w:t>
      </w:r>
    </w:p>
    <w:p w14:paraId="53566926" w14:textId="77777777" w:rsidR="004163D3" w:rsidRPr="003957A5" w:rsidRDefault="004163D3" w:rsidP="001F6AAF">
      <w:pPr>
        <w:tabs>
          <w:tab w:val="clear" w:pos="1134"/>
        </w:tabs>
        <w:spacing w:before="240"/>
        <w:jc w:val="left"/>
        <w:rPr>
          <w:rFonts w:eastAsia="Verdana" w:cs="Verdana"/>
          <w:lang w:eastAsia="zh-TW"/>
        </w:rPr>
      </w:pPr>
      <w:r w:rsidRPr="003957A5">
        <w:rPr>
          <w:rFonts w:eastAsia="Verdana" w:cs="Verdana"/>
          <w:b/>
          <w:lang w:eastAsia="zh-TW"/>
        </w:rPr>
        <w:t>Noting further</w:t>
      </w:r>
      <w:r w:rsidRPr="003957A5">
        <w:rPr>
          <w:rFonts w:eastAsia="Verdana" w:cs="Verdana"/>
          <w:lang w:eastAsia="zh-TW"/>
        </w:rPr>
        <w:t xml:space="preserve"> that Global Earth system observations will provide a basis for meeting the demand for increasing</w:t>
      </w:r>
      <w:r w:rsidR="005C046B">
        <w:rPr>
          <w:rFonts w:eastAsia="Verdana" w:cs="Verdana"/>
          <w:lang w:eastAsia="zh-TW"/>
        </w:rPr>
        <w:t>ly</w:t>
      </w:r>
      <w:r w:rsidRPr="003957A5">
        <w:rPr>
          <w:rFonts w:eastAsia="Verdana" w:cs="Verdana"/>
          <w:lang w:eastAsia="zh-TW"/>
        </w:rPr>
        <w:t xml:space="preserve"> seamless prediction capability from nowcast weather to climate scales based on a unified modelling approach,</w:t>
      </w:r>
    </w:p>
    <w:p w14:paraId="350CAB40" w14:textId="77777777" w:rsidR="004163D3" w:rsidRPr="005F745A" w:rsidRDefault="004163D3" w:rsidP="001F6AAF">
      <w:pPr>
        <w:tabs>
          <w:tab w:val="clear" w:pos="1134"/>
        </w:tabs>
        <w:spacing w:before="240"/>
        <w:jc w:val="left"/>
        <w:rPr>
          <w:rFonts w:eastAsia="Verdana" w:cs="Verdana"/>
          <w:lang w:eastAsia="zh-TW"/>
        </w:rPr>
      </w:pPr>
      <w:r w:rsidRPr="003957A5">
        <w:rPr>
          <w:rFonts w:eastAsia="Verdana" w:cs="Verdana"/>
          <w:b/>
          <w:bCs/>
          <w:lang w:eastAsia="zh-TW"/>
        </w:rPr>
        <w:t>Having examined</w:t>
      </w:r>
      <w:r w:rsidRPr="003957A5">
        <w:rPr>
          <w:rFonts w:eastAsia="Verdana" w:cs="Verdana"/>
          <w:lang w:eastAsia="zh-TW"/>
        </w:rPr>
        <w:t xml:space="preserve"> the draft Plan for the WIGOS Initial Operational Phase </w:t>
      </w:r>
      <w:r w:rsidRPr="003957A5">
        <w:rPr>
          <w:rFonts w:eastAsia="Verdana" w:cs="ArialMT"/>
          <w:lang w:eastAsia="zh-TW"/>
        </w:rPr>
        <w:t xml:space="preserve">(2020-2023) provided in the </w:t>
      </w:r>
      <w:hyperlink w:anchor="Annex_Draft_Resolution" w:history="1">
        <w:r w:rsidR="00110ED0" w:rsidRPr="00436C11">
          <w:rPr>
            <w:rFonts w:eastAsia="Verdana" w:cs="Verdana"/>
            <w:color w:val="0000FF"/>
            <w:lang w:eastAsia="zh-TW"/>
          </w:rPr>
          <w:t>annex</w:t>
        </w:r>
      </w:hyperlink>
      <w:r w:rsidRPr="005F745A">
        <w:rPr>
          <w:rFonts w:eastAsia="Verdana" w:cs="Verdana"/>
          <w:lang w:eastAsia="zh-TW"/>
        </w:rPr>
        <w:t xml:space="preserve"> </w:t>
      </w:r>
      <w:r w:rsidRPr="005F745A">
        <w:rPr>
          <w:rFonts w:eastAsia="Verdana" w:cs="ArialMT"/>
          <w:lang w:eastAsia="zh-TW"/>
        </w:rPr>
        <w:t xml:space="preserve">to the </w:t>
      </w:r>
      <w:r w:rsidR="006F0BC9" w:rsidRPr="005F745A">
        <w:rPr>
          <w:rFonts w:eastAsia="Verdana" w:cs="ArialMT"/>
          <w:lang w:eastAsia="zh-TW"/>
        </w:rPr>
        <w:t>d</w:t>
      </w:r>
      <w:r w:rsidRPr="005F745A">
        <w:rPr>
          <w:rFonts w:eastAsia="Verdana" w:cs="ArialMT"/>
          <w:lang w:eastAsia="zh-TW"/>
        </w:rPr>
        <w:t>raft Resolution X</w:t>
      </w:r>
      <w:r w:rsidR="008F66DE" w:rsidRPr="005F745A">
        <w:rPr>
          <w:rFonts w:eastAsia="Verdana" w:cs="ArialMT"/>
          <w:lang w:eastAsia="zh-TW"/>
        </w:rPr>
        <w:t>/X</w:t>
      </w:r>
      <w:r w:rsidRPr="005F745A">
        <w:rPr>
          <w:rFonts w:eastAsia="Verdana" w:cs="ArialMT"/>
          <w:lang w:eastAsia="zh-TW"/>
        </w:rPr>
        <w:t xml:space="preserve"> (EC-73)</w:t>
      </w:r>
      <w:r w:rsidRPr="005F745A">
        <w:rPr>
          <w:rFonts w:eastAsia="Verdana" w:cs="Verdana"/>
          <w:lang w:eastAsia="zh-TW"/>
        </w:rPr>
        <w:t>,</w:t>
      </w:r>
    </w:p>
    <w:p w14:paraId="421284ED" w14:textId="77777777" w:rsidR="004163D3" w:rsidRPr="005F745A" w:rsidRDefault="004163D3" w:rsidP="001F6AAF">
      <w:pPr>
        <w:tabs>
          <w:tab w:val="clear" w:pos="1134"/>
        </w:tabs>
        <w:spacing w:before="240"/>
        <w:ind w:right="-170"/>
        <w:jc w:val="left"/>
        <w:rPr>
          <w:rFonts w:eastAsia="Verdana" w:cs="Verdana"/>
          <w:spacing w:val="-4"/>
          <w:lang w:eastAsia="zh-TW"/>
        </w:rPr>
      </w:pPr>
      <w:r w:rsidRPr="005F745A">
        <w:rPr>
          <w:rFonts w:eastAsia="Verdana" w:cs="Verdana"/>
          <w:b/>
          <w:bCs/>
          <w:spacing w:val="-4"/>
          <w:lang w:eastAsia="zh-TW"/>
        </w:rPr>
        <w:t>Endorses</w:t>
      </w:r>
      <w:r w:rsidRPr="005F745A">
        <w:rPr>
          <w:rFonts w:eastAsia="Verdana" w:cs="Verdana"/>
          <w:spacing w:val="-4"/>
          <w:lang w:eastAsia="zh-TW"/>
        </w:rPr>
        <w:t xml:space="preserve"> the current draft Plan for the WIGOS Initial Operational Phase </w:t>
      </w:r>
      <w:r w:rsidRPr="005F745A">
        <w:rPr>
          <w:rFonts w:eastAsia="Verdana" w:cs="ArialMT"/>
          <w:spacing w:val="-4"/>
          <w:lang w:eastAsia="zh-TW"/>
        </w:rPr>
        <w:t xml:space="preserve">(2020-2023) </w:t>
      </w:r>
      <w:r w:rsidRPr="005F745A">
        <w:rPr>
          <w:rFonts w:eastAsia="Verdana" w:cs="Verdana"/>
          <w:spacing w:val="-4"/>
          <w:lang w:eastAsia="zh-TW"/>
        </w:rPr>
        <w:t>(hereafter/</w:t>
      </w:r>
      <w:r w:rsidR="003136AC" w:rsidRPr="005F745A">
        <w:rPr>
          <w:rFonts w:eastAsia="Verdana" w:cs="Verdana"/>
          <w:spacing w:val="-4"/>
          <w:lang w:eastAsia="zh-TW"/>
        </w:rPr>
        <w:t xml:space="preserve"> </w:t>
      </w:r>
      <w:r w:rsidRPr="005F745A">
        <w:rPr>
          <w:rFonts w:eastAsia="Verdana" w:cs="Verdana"/>
          <w:spacing w:val="-4"/>
          <w:lang w:eastAsia="zh-TW"/>
        </w:rPr>
        <w:t xml:space="preserve">thereafter referred to as “Plan”) as provided in the </w:t>
      </w:r>
      <w:hyperlink w:anchor="Annex_draft_rec" w:history="1">
        <w:r w:rsidR="00110ED0" w:rsidRPr="005F745A">
          <w:rPr>
            <w:rFonts w:eastAsia="Verdana" w:cs="Verdana"/>
            <w:color w:val="0000FF"/>
            <w:spacing w:val="-4"/>
            <w:lang w:eastAsia="zh-TW"/>
          </w:rPr>
          <w:t>annex</w:t>
        </w:r>
      </w:hyperlink>
      <w:r w:rsidRPr="005F745A">
        <w:rPr>
          <w:rFonts w:eastAsia="Verdana" w:cs="Verdana"/>
          <w:spacing w:val="-4"/>
          <w:lang w:eastAsia="zh-TW"/>
        </w:rPr>
        <w:t xml:space="preserve"> to the present recommendation;</w:t>
      </w:r>
    </w:p>
    <w:p w14:paraId="5B82474C" w14:textId="77777777" w:rsidR="004163D3" w:rsidRPr="005F745A" w:rsidRDefault="004163D3" w:rsidP="001F6AAF">
      <w:pPr>
        <w:tabs>
          <w:tab w:val="clear" w:pos="1134"/>
        </w:tabs>
        <w:spacing w:before="240"/>
        <w:jc w:val="left"/>
        <w:rPr>
          <w:rFonts w:eastAsia="Verdana" w:cs="Verdana"/>
          <w:lang w:eastAsia="zh-TW"/>
        </w:rPr>
      </w:pPr>
      <w:r w:rsidRPr="005F745A">
        <w:rPr>
          <w:rFonts w:eastAsia="Verdana" w:cs="Verdana"/>
          <w:b/>
          <w:bCs/>
          <w:lang w:eastAsia="zh-TW"/>
        </w:rPr>
        <w:t>Invites</w:t>
      </w:r>
      <w:r w:rsidRPr="005F745A">
        <w:rPr>
          <w:rFonts w:eastAsia="Verdana" w:cs="Verdana"/>
          <w:lang w:eastAsia="zh-TW"/>
        </w:rPr>
        <w:t xml:space="preserve"> technical commissions and regional associations to contribute to the finalization of the </w:t>
      </w:r>
      <w:r w:rsidRPr="001D2BB7">
        <w:rPr>
          <w:rFonts w:eastAsia="Verdana" w:cs="Verdana"/>
          <w:lang w:eastAsia="zh-TW"/>
        </w:rPr>
        <w:t>draft Plan as appropriate;</w:t>
      </w:r>
    </w:p>
    <w:p w14:paraId="2FF6083A" w14:textId="77777777" w:rsidR="004163D3" w:rsidRPr="005F745A" w:rsidRDefault="004163D3" w:rsidP="001F6AAF">
      <w:pPr>
        <w:tabs>
          <w:tab w:val="clear" w:pos="1134"/>
        </w:tabs>
        <w:spacing w:before="240"/>
        <w:jc w:val="left"/>
        <w:rPr>
          <w:rFonts w:eastAsia="Verdana" w:cs="Verdana"/>
          <w:lang w:eastAsia="zh-TW"/>
        </w:rPr>
      </w:pPr>
      <w:r w:rsidRPr="005F745A">
        <w:rPr>
          <w:rFonts w:eastAsia="Verdana" w:cs="Verdana"/>
          <w:b/>
          <w:bCs/>
          <w:lang w:eastAsia="zh-TW"/>
        </w:rPr>
        <w:lastRenderedPageBreak/>
        <w:t>Invites</w:t>
      </w:r>
      <w:r w:rsidRPr="005F745A">
        <w:rPr>
          <w:rFonts w:eastAsia="Verdana" w:cs="Verdana"/>
          <w:lang w:eastAsia="zh-TW"/>
        </w:rPr>
        <w:t xml:space="preserve"> international partner organizations to provide their feedback as needed</w:t>
      </w:r>
      <w:r w:rsidR="00555822">
        <w:rPr>
          <w:rFonts w:eastAsia="Verdana" w:cs="Verdana"/>
          <w:lang w:eastAsia="zh-TW"/>
        </w:rPr>
        <w:t>;</w:t>
      </w:r>
    </w:p>
    <w:p w14:paraId="0CA655D7" w14:textId="77777777" w:rsidR="004163D3" w:rsidRDefault="004163D3" w:rsidP="001F6AAF">
      <w:pPr>
        <w:tabs>
          <w:tab w:val="clear" w:pos="1134"/>
        </w:tabs>
        <w:spacing w:before="240"/>
        <w:jc w:val="left"/>
        <w:rPr>
          <w:ins w:id="1" w:author="Alida Catcheside" w:date="2020-11-11T15:07:00Z"/>
          <w:rFonts w:eastAsia="Verdana" w:cs="Verdana"/>
          <w:b/>
          <w:bCs/>
          <w:lang w:eastAsia="zh-TW"/>
        </w:rPr>
      </w:pPr>
      <w:r w:rsidRPr="005F745A">
        <w:rPr>
          <w:rFonts w:eastAsia="Verdana" w:cs="Verdana"/>
          <w:b/>
          <w:bCs/>
          <w:lang w:eastAsia="zh-TW"/>
        </w:rPr>
        <w:t>Requests</w:t>
      </w:r>
      <w:r w:rsidRPr="005F745A">
        <w:rPr>
          <w:rFonts w:eastAsia="Verdana" w:cs="Verdana"/>
          <w:lang w:eastAsia="zh-TW"/>
        </w:rPr>
        <w:t xml:space="preserve"> the Secretary-General to take the necessary steps to finalize the draft Plan for its submission to EC-73;</w:t>
      </w:r>
      <w:r w:rsidRPr="005F745A">
        <w:rPr>
          <w:rFonts w:eastAsia="Verdana" w:cs="Verdana"/>
          <w:b/>
          <w:bCs/>
          <w:lang w:eastAsia="zh-TW"/>
        </w:rPr>
        <w:t xml:space="preserve"> </w:t>
      </w:r>
    </w:p>
    <w:p w14:paraId="6437D87E" w14:textId="60C92B09" w:rsidR="00E044FB" w:rsidRPr="00797CFB" w:rsidRDefault="00797CFB">
      <w:pPr>
        <w:pStyle w:val="WMOBodyText"/>
        <w:rPr>
          <w:i/>
          <w:iCs/>
          <w:u w:val="single"/>
          <w:rPrChange w:id="2" w:author="Alida Catcheside" w:date="2020-11-11T15:07:00Z">
            <w:rPr>
              <w:rFonts w:eastAsia="Verdana" w:cs="Verdana"/>
              <w:b/>
              <w:bCs/>
              <w:lang w:eastAsia="zh-TW"/>
            </w:rPr>
          </w:rPrChange>
        </w:rPr>
        <w:pPrChange w:id="3" w:author="Alida Catcheside" w:date="2020-11-11T15:07:00Z">
          <w:pPr>
            <w:tabs>
              <w:tab w:val="clear" w:pos="1134"/>
            </w:tabs>
            <w:spacing w:before="240"/>
            <w:jc w:val="left"/>
          </w:pPr>
        </w:pPrChange>
      </w:pPr>
      <w:ins w:id="4" w:author="Alida Catcheside" w:date="2020-11-11T15:07:00Z">
        <w:r w:rsidRPr="00797CFB">
          <w:rPr>
            <w:b/>
            <w:bCs/>
          </w:rPr>
          <w:t>Requests</w:t>
        </w:r>
        <w:r w:rsidRPr="00797CFB">
          <w:t> further the Secretary-General to </w:t>
        </w:r>
        <w:r w:rsidRPr="00797CFB">
          <w:rPr>
            <w:lang w:val="en-US"/>
          </w:rPr>
          <w:t>determine the best way to support the NMHS</w:t>
        </w:r>
      </w:ins>
      <w:ins w:id="5" w:author="Catherine OSTINELLI-KELLY" w:date="2020-11-13T14:27:00Z">
        <w:r w:rsidR="00994A42">
          <w:rPr>
            <w:lang w:val="en-US"/>
          </w:rPr>
          <w:t>s</w:t>
        </w:r>
      </w:ins>
      <w:ins w:id="6" w:author="Alida Catcheside" w:date="2020-11-11T15:07:00Z">
        <w:r w:rsidRPr="00797CFB">
          <w:rPr>
            <w:lang w:val="en-US"/>
          </w:rPr>
          <w:t xml:space="preserve"> in implementing the WIGOS principles and involving their various national providers of observational data and to </w:t>
        </w:r>
        <w:r w:rsidRPr="00797CFB">
          <w:t>provide assistance to Members in promoting the principles of WIGOS and the benefits of partnership at a national level. </w:t>
        </w:r>
        <w:r w:rsidRPr="00797CFB">
          <w:rPr>
            <w:lang w:val="en-CH"/>
          </w:rPr>
          <w:t> </w:t>
        </w:r>
      </w:ins>
    </w:p>
    <w:p w14:paraId="4D794D3D" w14:textId="77777777" w:rsidR="004163D3" w:rsidRPr="005F745A" w:rsidRDefault="004163D3" w:rsidP="001F6AAF">
      <w:pPr>
        <w:tabs>
          <w:tab w:val="clear" w:pos="1134"/>
        </w:tabs>
        <w:spacing w:before="240"/>
        <w:jc w:val="left"/>
        <w:rPr>
          <w:rFonts w:eastAsia="Verdana" w:cs="Verdana"/>
          <w:lang w:eastAsia="zh-TW"/>
        </w:rPr>
      </w:pPr>
      <w:r w:rsidRPr="005F745A">
        <w:rPr>
          <w:rFonts w:eastAsia="Verdana" w:cs="Verdana"/>
          <w:b/>
          <w:bCs/>
          <w:lang w:eastAsia="zh-TW"/>
        </w:rPr>
        <w:t>Recommends</w:t>
      </w:r>
      <w:r w:rsidRPr="005F745A">
        <w:rPr>
          <w:rFonts w:eastAsia="Verdana" w:cs="Verdana"/>
          <w:lang w:eastAsia="zh-TW"/>
        </w:rPr>
        <w:t xml:space="preserve"> </w:t>
      </w:r>
      <w:r w:rsidR="00B23423" w:rsidRPr="005F745A">
        <w:rPr>
          <w:rFonts w:eastAsia="Verdana" w:cs="Verdana"/>
          <w:lang w:eastAsia="zh-TW"/>
        </w:rPr>
        <w:t xml:space="preserve">to the </w:t>
      </w:r>
      <w:r w:rsidR="000276C5" w:rsidRPr="005F745A">
        <w:rPr>
          <w:rFonts w:eastAsia="Verdana" w:cs="Verdana"/>
          <w:lang w:eastAsia="zh-TW"/>
        </w:rPr>
        <w:t xml:space="preserve">Executive </w:t>
      </w:r>
      <w:r w:rsidR="00B23423" w:rsidRPr="005F745A">
        <w:rPr>
          <w:rFonts w:eastAsia="Verdana" w:cs="Verdana"/>
          <w:lang w:eastAsia="zh-TW"/>
        </w:rPr>
        <w:t xml:space="preserve">Council to approve </w:t>
      </w:r>
      <w:r w:rsidRPr="005F745A">
        <w:rPr>
          <w:rFonts w:eastAsia="Verdana" w:cs="Verdana"/>
          <w:lang w:eastAsia="zh-TW"/>
        </w:rPr>
        <w:t xml:space="preserve">the </w:t>
      </w:r>
      <w:r w:rsidR="00E64EDC" w:rsidRPr="005F745A">
        <w:rPr>
          <w:rFonts w:eastAsia="Verdana" w:cs="Verdana"/>
          <w:lang w:eastAsia="zh-TW"/>
        </w:rPr>
        <w:t>d</w:t>
      </w:r>
      <w:r w:rsidRPr="005F745A">
        <w:rPr>
          <w:rFonts w:eastAsia="Verdana" w:cs="Verdana"/>
          <w:lang w:eastAsia="zh-TW"/>
        </w:rPr>
        <w:t xml:space="preserve">raft </w:t>
      </w:r>
      <w:r w:rsidR="00E64EDC" w:rsidRPr="005F745A">
        <w:rPr>
          <w:rFonts w:eastAsia="Verdana" w:cs="Verdana"/>
          <w:lang w:eastAsia="zh-TW"/>
        </w:rPr>
        <w:t>r</w:t>
      </w:r>
      <w:r w:rsidRPr="005F745A">
        <w:rPr>
          <w:rFonts w:eastAsia="Verdana" w:cs="Verdana"/>
          <w:lang w:eastAsia="zh-TW"/>
        </w:rPr>
        <w:t xml:space="preserve">esolution as provided in the </w:t>
      </w:r>
      <w:hyperlink w:anchor="Annex_draft_rec" w:history="1">
        <w:r w:rsidR="00057CDC" w:rsidRPr="005F745A">
          <w:rPr>
            <w:rFonts w:eastAsia="Verdana" w:cs="Verdana"/>
            <w:color w:val="0000FF"/>
            <w:lang w:eastAsia="zh-TW"/>
          </w:rPr>
          <w:t>annex</w:t>
        </w:r>
      </w:hyperlink>
      <w:r w:rsidRPr="005F745A">
        <w:rPr>
          <w:rFonts w:eastAsia="Verdana" w:cs="Verdana"/>
          <w:lang w:eastAsia="zh-TW"/>
        </w:rPr>
        <w:t xml:space="preserve"> to the present recommendation;</w:t>
      </w:r>
    </w:p>
    <w:p w14:paraId="4194F37A" w14:textId="77777777" w:rsidR="004163D3" w:rsidRPr="005F745A" w:rsidRDefault="004E5431" w:rsidP="001F6AAF">
      <w:pPr>
        <w:tabs>
          <w:tab w:val="clear" w:pos="1134"/>
        </w:tabs>
        <w:spacing w:before="240"/>
        <w:jc w:val="center"/>
        <w:rPr>
          <w:rFonts w:eastAsia="Verdana" w:cs="Verdana"/>
          <w:lang w:eastAsia="zh-TW"/>
        </w:rPr>
      </w:pPr>
      <w:r w:rsidRPr="005F745A">
        <w:rPr>
          <w:rFonts w:eastAsia="Verdana" w:cs="Verdana"/>
          <w:lang w:eastAsia="zh-TW"/>
        </w:rPr>
        <w:t>__________</w:t>
      </w:r>
    </w:p>
    <w:p w14:paraId="0A4D72C1" w14:textId="77777777" w:rsidR="004163D3" w:rsidRPr="005F745A" w:rsidRDefault="00463734" w:rsidP="001F6AAF">
      <w:pPr>
        <w:tabs>
          <w:tab w:val="clear" w:pos="1134"/>
        </w:tabs>
        <w:spacing w:before="240"/>
        <w:jc w:val="left"/>
        <w:rPr>
          <w:rFonts w:eastAsia="Verdana" w:cs="Verdana"/>
          <w:lang w:eastAsia="zh-TW"/>
        </w:rPr>
      </w:pPr>
      <w:hyperlink w:anchor="Annex_draft_rec" w:history="1">
        <w:r w:rsidR="004163D3" w:rsidRPr="001E4CDE">
          <w:rPr>
            <w:rStyle w:val="Hyperlink"/>
            <w:rFonts w:eastAsia="Verdana" w:cs="Verdana"/>
            <w:lang w:eastAsia="zh-TW"/>
          </w:rPr>
          <w:t>Annex: 1</w:t>
        </w:r>
      </w:hyperlink>
    </w:p>
    <w:p w14:paraId="58380B03" w14:textId="77777777" w:rsidR="002204FD" w:rsidRPr="00972F2B" w:rsidRDefault="002204FD" w:rsidP="001F6AAF">
      <w:pPr>
        <w:tabs>
          <w:tab w:val="clear" w:pos="1134"/>
        </w:tabs>
        <w:jc w:val="left"/>
        <w:rPr>
          <w:b/>
          <w:bCs/>
          <w:iCs/>
          <w:szCs w:val="22"/>
          <w:lang w:eastAsia="zh-TW"/>
        </w:rPr>
      </w:pPr>
      <w:r w:rsidRPr="00972F2B">
        <w:br w:type="page"/>
      </w:r>
    </w:p>
    <w:p w14:paraId="790B5511" w14:textId="77777777" w:rsidR="004C3945" w:rsidRPr="00BE0A6E" w:rsidRDefault="004C3945" w:rsidP="00846ED9">
      <w:pPr>
        <w:tabs>
          <w:tab w:val="clear" w:pos="1134"/>
        </w:tabs>
        <w:spacing w:after="240"/>
        <w:jc w:val="center"/>
        <w:rPr>
          <w:b/>
          <w:bCs/>
        </w:rPr>
      </w:pPr>
      <w:bookmarkStart w:id="7" w:name="_Annex_to_draft_3"/>
      <w:bookmarkStart w:id="8" w:name="Annex_draft_rec"/>
      <w:bookmarkEnd w:id="7"/>
      <w:bookmarkEnd w:id="8"/>
      <w:r w:rsidRPr="00BE0A6E">
        <w:rPr>
          <w:b/>
          <w:bCs/>
        </w:rPr>
        <w:lastRenderedPageBreak/>
        <w:t xml:space="preserve">Annex to </w:t>
      </w:r>
      <w:r w:rsidR="00E64EDC" w:rsidRPr="00BE0A6E">
        <w:rPr>
          <w:b/>
          <w:bCs/>
        </w:rPr>
        <w:t>d</w:t>
      </w:r>
      <w:r w:rsidRPr="00BE0A6E">
        <w:rPr>
          <w:b/>
          <w:bCs/>
        </w:rPr>
        <w:t>raft Recommendation 4.1.1(1)/1 (INFCOM-1)</w:t>
      </w:r>
    </w:p>
    <w:p w14:paraId="42CB6B5B" w14:textId="77777777" w:rsidR="004C3945" w:rsidRPr="00BE0A6E" w:rsidRDefault="004C3945" w:rsidP="000962D7">
      <w:pPr>
        <w:tabs>
          <w:tab w:val="clear" w:pos="1134"/>
        </w:tabs>
        <w:spacing w:after="240"/>
        <w:jc w:val="center"/>
        <w:rPr>
          <w:b/>
          <w:bCs/>
        </w:rPr>
      </w:pPr>
      <w:bookmarkStart w:id="9" w:name="_Hlk52181317"/>
      <w:r w:rsidRPr="00BE0A6E">
        <w:rPr>
          <w:b/>
          <w:bCs/>
        </w:rPr>
        <w:t>Draft Resolution X</w:t>
      </w:r>
      <w:r w:rsidR="00E94E7E" w:rsidRPr="00BE0A6E">
        <w:rPr>
          <w:b/>
          <w:bCs/>
        </w:rPr>
        <w:t>/X</w:t>
      </w:r>
      <w:r w:rsidRPr="00BE0A6E">
        <w:rPr>
          <w:b/>
          <w:bCs/>
        </w:rPr>
        <w:t xml:space="preserve"> (EC-73)</w:t>
      </w:r>
      <w:bookmarkEnd w:id="9"/>
    </w:p>
    <w:p w14:paraId="10E25768" w14:textId="77777777" w:rsidR="004C3945" w:rsidRPr="002D7547" w:rsidRDefault="004C3945" w:rsidP="000962D7">
      <w:pPr>
        <w:keepNext/>
        <w:keepLines/>
        <w:spacing w:before="240" w:after="240"/>
        <w:jc w:val="center"/>
        <w:outlineLvl w:val="2"/>
        <w:rPr>
          <w:rFonts w:eastAsia="Verdana" w:cs="Verdana"/>
          <w:b/>
          <w:bCs/>
          <w:sz w:val="22"/>
          <w:szCs w:val="22"/>
          <w:lang w:eastAsia="zh-TW"/>
        </w:rPr>
      </w:pPr>
      <w:r w:rsidRPr="002D7547">
        <w:rPr>
          <w:rFonts w:eastAsia="Verdana" w:cs="Verdana"/>
          <w:b/>
          <w:bCs/>
          <w:sz w:val="22"/>
          <w:szCs w:val="22"/>
          <w:lang w:eastAsia="zh-TW"/>
        </w:rPr>
        <w:t>Plan for the WIGOS Initial Operational Phase (2020-2023)</w:t>
      </w:r>
    </w:p>
    <w:p w14:paraId="563FDFFC" w14:textId="77777777" w:rsidR="004C3945" w:rsidRPr="00BE0A6E" w:rsidRDefault="004C3945" w:rsidP="001F6AAF">
      <w:pPr>
        <w:spacing w:before="240"/>
        <w:rPr>
          <w:lang w:eastAsia="zh-TW"/>
        </w:rPr>
      </w:pPr>
      <w:r w:rsidRPr="00BE0A6E">
        <w:rPr>
          <w:lang w:eastAsia="zh-TW"/>
        </w:rPr>
        <w:t>THE EXECUTIVE COUNCIL,</w:t>
      </w:r>
    </w:p>
    <w:p w14:paraId="6B80B105" w14:textId="77777777" w:rsidR="004C3945" w:rsidRPr="00BE0A6E" w:rsidRDefault="004C3945" w:rsidP="001F6AAF">
      <w:pPr>
        <w:spacing w:before="240"/>
        <w:jc w:val="left"/>
      </w:pPr>
      <w:r w:rsidRPr="00BE0A6E">
        <w:rPr>
          <w:b/>
          <w:lang w:eastAsia="zh-TW"/>
        </w:rPr>
        <w:t>Recalling</w:t>
      </w:r>
      <w:r w:rsidRPr="00BE0A6E">
        <w:t xml:space="preserve"> </w:t>
      </w:r>
      <w:hyperlink r:id="rId18" w:anchor=".Xl414qhKhPY">
        <w:r w:rsidRPr="00BE0A6E">
          <w:rPr>
            <w:color w:val="0000FF"/>
          </w:rPr>
          <w:t>Resolution</w:t>
        </w:r>
        <w:r w:rsidR="00D13297">
          <w:rPr>
            <w:color w:val="0000FF"/>
          </w:rPr>
          <w:t> </w:t>
        </w:r>
        <w:r w:rsidRPr="00BE0A6E">
          <w:rPr>
            <w:color w:val="0000FF"/>
          </w:rPr>
          <w:t>1 (Cg-18)</w:t>
        </w:r>
      </w:hyperlink>
      <w:r w:rsidRPr="00BE0A6E">
        <w:t xml:space="preserve"> - WMO Strategic Plan, </w:t>
      </w:r>
      <w:hyperlink r:id="rId19" w:anchor=".Xl414qhKhPY">
        <w:r w:rsidRPr="005F745A">
          <w:rPr>
            <w:color w:val="0000FF"/>
          </w:rPr>
          <w:t>Resolution</w:t>
        </w:r>
        <w:r w:rsidR="00D13297">
          <w:rPr>
            <w:color w:val="0000FF"/>
          </w:rPr>
          <w:t> </w:t>
        </w:r>
        <w:r w:rsidRPr="005F745A">
          <w:rPr>
            <w:color w:val="0000FF"/>
          </w:rPr>
          <w:t>37 (Cg-18)</w:t>
        </w:r>
      </w:hyperlink>
      <w:r w:rsidRPr="00BE0A6E">
        <w:rPr>
          <w:color w:val="0000FF"/>
        </w:rPr>
        <w:t xml:space="preserve"> </w:t>
      </w:r>
      <w:r w:rsidRPr="00BE0A6E">
        <w:t xml:space="preserve">- the WMO Integrated Global Observing System transition to operational status commencing in 2020, </w:t>
      </w:r>
      <w:hyperlink r:id="rId20" w:anchor=".Xl414qhKhPY">
        <w:r w:rsidRPr="005F745A">
          <w:rPr>
            <w:color w:val="0000FF"/>
          </w:rPr>
          <w:t>Resolution</w:t>
        </w:r>
        <w:r w:rsidR="00D13297">
          <w:rPr>
            <w:color w:val="0000FF"/>
          </w:rPr>
          <w:t> </w:t>
        </w:r>
        <w:r w:rsidRPr="005F745A">
          <w:rPr>
            <w:color w:val="0000FF"/>
          </w:rPr>
          <w:t>38 (Cg-18)</w:t>
        </w:r>
      </w:hyperlink>
      <w:r w:rsidRPr="00BE0A6E">
        <w:t xml:space="preserve"> - Vision for the WMO Integrated Global Observing System in 2040, </w:t>
      </w:r>
      <w:hyperlink r:id="rId21" w:anchor=".X2hrmmgzaPN" w:history="1">
        <w:r w:rsidRPr="005F745A">
          <w:rPr>
            <w:color w:val="0000FF"/>
          </w:rPr>
          <w:t>Resolution</w:t>
        </w:r>
        <w:r w:rsidR="00E2137D">
          <w:rPr>
            <w:color w:val="0000FF"/>
          </w:rPr>
          <w:t> </w:t>
        </w:r>
        <w:r w:rsidRPr="005F745A">
          <w:rPr>
            <w:color w:val="0000FF"/>
          </w:rPr>
          <w:t>47 (Cg-18)</w:t>
        </w:r>
      </w:hyperlink>
      <w:r w:rsidRPr="00BE0A6E">
        <w:t xml:space="preserve"> </w:t>
      </w:r>
      <w:r w:rsidR="00E2137D">
        <w:t xml:space="preserve">- </w:t>
      </w:r>
      <w:r w:rsidRPr="00BE0A6E">
        <w:t xml:space="preserve">Ocean observations in support of Earth system prediction and WMO support to the Global Ocean Observing System Strategy 2030 (including </w:t>
      </w:r>
      <w:r w:rsidR="006B69D9">
        <w:t xml:space="preserve">the </w:t>
      </w:r>
      <w:r w:rsidRPr="00BE0A6E">
        <w:t xml:space="preserve">Tropical Pacific Observing System 2020), and </w:t>
      </w:r>
      <w:hyperlink r:id="rId22" w:anchor=".Xl414qhKhPY">
        <w:r w:rsidRPr="00BE0A6E">
          <w:rPr>
            <w:color w:val="0000FF"/>
          </w:rPr>
          <w:t>Resolution</w:t>
        </w:r>
        <w:r w:rsidR="00E2137D">
          <w:rPr>
            <w:color w:val="0000FF"/>
          </w:rPr>
          <w:t> </w:t>
        </w:r>
        <w:r w:rsidRPr="00BE0A6E">
          <w:rPr>
            <w:color w:val="0000FF"/>
          </w:rPr>
          <w:t>50 (Cg-18)</w:t>
        </w:r>
      </w:hyperlink>
      <w:r w:rsidRPr="00BE0A6E">
        <w:rPr>
          <w:color w:val="0000FF"/>
        </w:rPr>
        <w:t xml:space="preserve"> </w:t>
      </w:r>
      <w:r w:rsidRPr="00BE0A6E">
        <w:t xml:space="preserve">- </w:t>
      </w:r>
      <w:r w:rsidR="00E2137D">
        <w:t>P</w:t>
      </w:r>
      <w:r w:rsidRPr="00BE0A6E">
        <w:t>re-</w:t>
      </w:r>
      <w:r w:rsidR="00E2137D">
        <w:t>o</w:t>
      </w:r>
      <w:r w:rsidRPr="00BE0A6E">
        <w:t xml:space="preserve">perational Phase of the Global Cryosphere Watch, </w:t>
      </w:r>
    </w:p>
    <w:p w14:paraId="4313EAED" w14:textId="77777777" w:rsidR="004C3945" w:rsidRPr="00BE0A6E" w:rsidRDefault="004C3945" w:rsidP="001F6AAF">
      <w:pPr>
        <w:spacing w:before="240"/>
        <w:jc w:val="left"/>
        <w:rPr>
          <w:b/>
          <w:lang w:eastAsia="zh-TW"/>
        </w:rPr>
      </w:pPr>
      <w:r w:rsidRPr="00BE0A6E">
        <w:rPr>
          <w:b/>
          <w:bCs/>
        </w:rPr>
        <w:t>Noting</w:t>
      </w:r>
      <w:r w:rsidRPr="00BE0A6E">
        <w:t xml:space="preserve"> Recommendation 4.1.1(1)/1 (INFCOM-1)</w:t>
      </w:r>
      <w:r w:rsidR="00B30415">
        <w:t>;</w:t>
      </w:r>
    </w:p>
    <w:p w14:paraId="6E286554" w14:textId="77777777" w:rsidR="004C3945" w:rsidRPr="005F745A" w:rsidRDefault="004C3945" w:rsidP="001F6AAF">
      <w:pPr>
        <w:tabs>
          <w:tab w:val="clear" w:pos="1134"/>
        </w:tabs>
        <w:spacing w:before="240"/>
        <w:jc w:val="left"/>
        <w:rPr>
          <w:rFonts w:eastAsia="Verdana" w:cs="Verdana"/>
          <w:lang w:eastAsia="zh-TW"/>
        </w:rPr>
      </w:pPr>
      <w:r w:rsidRPr="00BE0A6E">
        <w:rPr>
          <w:rFonts w:eastAsia="Verdana" w:cs="Verdana"/>
          <w:b/>
          <w:bCs/>
          <w:lang w:eastAsia="zh-TW"/>
        </w:rPr>
        <w:t>A</w:t>
      </w:r>
      <w:r w:rsidRPr="00BE0A6E">
        <w:rPr>
          <w:rFonts w:eastAsia="Verdana" w:cs="Verdana"/>
          <w:b/>
          <w:lang w:eastAsia="zh-TW"/>
        </w:rPr>
        <w:t>dopts</w:t>
      </w:r>
      <w:r w:rsidRPr="00BE0A6E">
        <w:rPr>
          <w:rFonts w:eastAsia="Verdana" w:cs="Verdana"/>
          <w:lang w:eastAsia="zh-TW"/>
        </w:rPr>
        <w:t xml:space="preserve"> the Plan for the WIGOS Initial Operational Phase (2020-2023), as contained in the </w:t>
      </w:r>
      <w:hyperlink w:anchor="Annex_Draft_Resolution" w:history="1">
        <w:r w:rsidR="0086200E">
          <w:rPr>
            <w:rFonts w:eastAsia="Verdana" w:cs="Verdana"/>
            <w:color w:val="0000FF"/>
            <w:lang w:eastAsia="zh-TW"/>
          </w:rPr>
          <w:t>annex</w:t>
        </w:r>
      </w:hyperlink>
      <w:r w:rsidRPr="005F745A">
        <w:rPr>
          <w:rFonts w:eastAsia="Verdana" w:cs="Verdana"/>
          <w:lang w:eastAsia="zh-TW"/>
        </w:rPr>
        <w:t xml:space="preserve"> to the present resolution</w:t>
      </w:r>
      <w:r w:rsidRPr="00BE0A6E">
        <w:rPr>
          <w:rFonts w:eastAsia="Verdana" w:cs="Verdana"/>
          <w:vertAlign w:val="superscript"/>
          <w:lang w:eastAsia="zh-TW"/>
        </w:rPr>
        <w:footnoteReference w:id="2"/>
      </w:r>
      <w:r w:rsidRPr="005F745A">
        <w:rPr>
          <w:rFonts w:eastAsia="Verdana" w:cs="Verdana"/>
          <w:lang w:eastAsia="zh-TW"/>
        </w:rPr>
        <w:t>;</w:t>
      </w:r>
    </w:p>
    <w:p w14:paraId="1EC4428D" w14:textId="77777777" w:rsidR="004C3945" w:rsidRPr="005F745A" w:rsidRDefault="004C3945" w:rsidP="001F6AAF">
      <w:pPr>
        <w:spacing w:before="240"/>
        <w:jc w:val="left"/>
      </w:pPr>
      <w:r w:rsidRPr="005F745A">
        <w:rPr>
          <w:b/>
          <w:lang w:eastAsia="zh-TW"/>
        </w:rPr>
        <w:t>Requests</w:t>
      </w:r>
      <w:r w:rsidRPr="005F745A">
        <w:rPr>
          <w:bCs/>
          <w:lang w:eastAsia="zh-TW"/>
        </w:rPr>
        <w:t xml:space="preserve"> </w:t>
      </w:r>
      <w:r w:rsidRPr="005F745A">
        <w:rPr>
          <w:rFonts w:eastAsia="Verdana" w:cs="Verdana"/>
          <w:lang w:eastAsia="zh-TW"/>
        </w:rPr>
        <w:t>Members, regional associations and technical commissions to organize their activities to realize</w:t>
      </w:r>
      <w:r w:rsidRPr="005F745A">
        <w:t xml:space="preserve"> WIGOS goals and associated outcomes as described in the Plan;</w:t>
      </w:r>
    </w:p>
    <w:p w14:paraId="6A39D896" w14:textId="77777777" w:rsidR="004C3945" w:rsidRPr="005F745A" w:rsidRDefault="004C3945" w:rsidP="001F6AAF">
      <w:pPr>
        <w:tabs>
          <w:tab w:val="clear" w:pos="1134"/>
          <w:tab w:val="left" w:pos="567"/>
        </w:tabs>
        <w:spacing w:before="240"/>
        <w:jc w:val="left"/>
        <w:rPr>
          <w:rFonts w:eastAsia="Verdana" w:cs="Verdana"/>
          <w:b/>
          <w:bCs/>
          <w:szCs w:val="22"/>
          <w:lang w:eastAsia="zh-TW"/>
        </w:rPr>
      </w:pPr>
      <w:r w:rsidRPr="005F745A">
        <w:rPr>
          <w:rFonts w:eastAsia="Verdana" w:cs="Verdana"/>
          <w:b/>
          <w:bCs/>
          <w:szCs w:val="22"/>
          <w:lang w:eastAsia="zh-TW"/>
        </w:rPr>
        <w:t xml:space="preserve">Requests further </w:t>
      </w:r>
      <w:r w:rsidRPr="005F745A">
        <w:rPr>
          <w:rFonts w:eastAsia="Verdana" w:cs="Verdana"/>
          <w:szCs w:val="22"/>
          <w:lang w:eastAsia="zh-TW"/>
        </w:rPr>
        <w:t>Members to continue to provide resources, including through the WIGOS Trust Fund and/or seconded experts, to help support the implementation of WIGOS;</w:t>
      </w:r>
    </w:p>
    <w:p w14:paraId="4836E9A1" w14:textId="77777777" w:rsidR="004C3945" w:rsidRPr="005F745A" w:rsidRDefault="004C3945" w:rsidP="001F6AAF">
      <w:pPr>
        <w:tabs>
          <w:tab w:val="clear" w:pos="1134"/>
          <w:tab w:val="left" w:pos="567"/>
        </w:tabs>
        <w:spacing w:before="240"/>
        <w:jc w:val="left"/>
        <w:rPr>
          <w:rFonts w:eastAsia="Verdana" w:cs="Verdana"/>
          <w:szCs w:val="22"/>
          <w:lang w:eastAsia="zh-TW"/>
        </w:rPr>
      </w:pPr>
      <w:r w:rsidRPr="005F745A">
        <w:rPr>
          <w:rFonts w:eastAsia="Verdana" w:cs="Verdana"/>
          <w:b/>
          <w:bCs/>
          <w:szCs w:val="22"/>
          <w:lang w:eastAsia="zh-TW"/>
        </w:rPr>
        <w:t>Requests</w:t>
      </w:r>
      <w:r w:rsidRPr="005F745A">
        <w:rPr>
          <w:rFonts w:eastAsia="Verdana" w:cs="Verdana"/>
          <w:szCs w:val="22"/>
          <w:lang w:eastAsia="zh-TW"/>
        </w:rPr>
        <w:t xml:space="preserve"> the Commission for Observation, Infrastructure and </w:t>
      </w:r>
      <w:r w:rsidR="00706BEE">
        <w:rPr>
          <w:rFonts w:eastAsia="Verdana" w:cs="Verdana"/>
          <w:szCs w:val="22"/>
          <w:lang w:eastAsia="zh-TW"/>
        </w:rPr>
        <w:t>I</w:t>
      </w:r>
      <w:r w:rsidRPr="005F745A">
        <w:rPr>
          <w:rFonts w:eastAsia="Verdana" w:cs="Verdana"/>
          <w:szCs w:val="22"/>
          <w:lang w:eastAsia="zh-TW"/>
        </w:rPr>
        <w:t xml:space="preserve">nformation </w:t>
      </w:r>
      <w:r w:rsidR="00706BEE">
        <w:rPr>
          <w:rFonts w:eastAsia="Verdana" w:cs="Verdana"/>
          <w:szCs w:val="22"/>
          <w:lang w:eastAsia="zh-TW"/>
        </w:rPr>
        <w:t>S</w:t>
      </w:r>
      <w:r w:rsidRPr="005F745A">
        <w:rPr>
          <w:rFonts w:eastAsia="Verdana" w:cs="Verdana"/>
          <w:szCs w:val="22"/>
          <w:lang w:eastAsia="zh-TW"/>
        </w:rPr>
        <w:t>ystems (INFCOM), to provide the technical lead in WIGOS operational activities;</w:t>
      </w:r>
    </w:p>
    <w:p w14:paraId="7DAD97FB" w14:textId="77777777" w:rsidR="004C3945" w:rsidRPr="005F745A" w:rsidRDefault="004C3945" w:rsidP="001F6AAF">
      <w:pPr>
        <w:tabs>
          <w:tab w:val="clear" w:pos="1134"/>
          <w:tab w:val="left" w:pos="567"/>
        </w:tabs>
        <w:spacing w:before="240"/>
        <w:jc w:val="left"/>
        <w:rPr>
          <w:rFonts w:eastAsia="Verdana" w:cs="Verdana"/>
          <w:szCs w:val="22"/>
          <w:lang w:eastAsia="zh-TW"/>
        </w:rPr>
      </w:pPr>
      <w:r w:rsidRPr="005F745A">
        <w:rPr>
          <w:rFonts w:eastAsia="Verdana" w:cs="Verdana"/>
          <w:b/>
          <w:bCs/>
          <w:szCs w:val="22"/>
          <w:lang w:eastAsia="zh-TW"/>
        </w:rPr>
        <w:t>Requests further</w:t>
      </w:r>
      <w:r w:rsidRPr="005F745A">
        <w:rPr>
          <w:rFonts w:eastAsia="Verdana" w:cs="Verdana"/>
          <w:szCs w:val="22"/>
          <w:lang w:eastAsia="zh-TW"/>
        </w:rPr>
        <w:t xml:space="preserve"> INFCOM to keep the Plan under regular review, to update, and report progress in the implementation of the Plan to the Executive Council, and to submit a report to the Nineteenth World Meteorological Congress;</w:t>
      </w:r>
    </w:p>
    <w:p w14:paraId="07AC77DD" w14:textId="77777777" w:rsidR="004C3945" w:rsidRPr="005F745A" w:rsidRDefault="004C3945" w:rsidP="001F6AAF">
      <w:pPr>
        <w:keepNext/>
        <w:tabs>
          <w:tab w:val="clear" w:pos="1134"/>
          <w:tab w:val="left" w:pos="567"/>
        </w:tabs>
        <w:spacing w:before="240"/>
        <w:ind w:left="567" w:hanging="567"/>
        <w:jc w:val="left"/>
        <w:rPr>
          <w:rFonts w:eastAsia="Verdana" w:cs="Verdana"/>
          <w:b/>
          <w:szCs w:val="22"/>
          <w:lang w:eastAsia="zh-TW"/>
        </w:rPr>
      </w:pPr>
      <w:r w:rsidRPr="005F745A">
        <w:rPr>
          <w:rFonts w:eastAsia="Verdana" w:cs="Verdana"/>
          <w:b/>
          <w:szCs w:val="22"/>
          <w:lang w:eastAsia="zh-TW"/>
        </w:rPr>
        <w:t xml:space="preserve">Requests </w:t>
      </w:r>
      <w:r w:rsidRPr="005F745A">
        <w:rPr>
          <w:rFonts w:eastAsia="Verdana" w:cs="Verdana"/>
          <w:bCs/>
          <w:szCs w:val="22"/>
          <w:lang w:eastAsia="zh-TW"/>
        </w:rPr>
        <w:t>the Secretary-General:</w:t>
      </w:r>
    </w:p>
    <w:p w14:paraId="7E7F208A" w14:textId="77777777" w:rsidR="004C3945" w:rsidRPr="005F745A" w:rsidRDefault="004C3945" w:rsidP="001F6AAF">
      <w:pPr>
        <w:tabs>
          <w:tab w:val="clear" w:pos="1134"/>
          <w:tab w:val="left" w:pos="567"/>
        </w:tabs>
        <w:spacing w:before="240"/>
        <w:ind w:left="567" w:hanging="567"/>
        <w:jc w:val="left"/>
        <w:rPr>
          <w:rFonts w:eastAsia="Verdana" w:cs="Verdana"/>
          <w:szCs w:val="22"/>
          <w:lang w:eastAsia="zh-TW"/>
        </w:rPr>
      </w:pPr>
      <w:r w:rsidRPr="005F745A">
        <w:rPr>
          <w:rFonts w:eastAsia="Verdana" w:cs="Verdana"/>
          <w:szCs w:val="22"/>
          <w:lang w:eastAsia="zh-TW"/>
        </w:rPr>
        <w:t>(1)</w:t>
      </w:r>
      <w:r w:rsidRPr="005F745A">
        <w:rPr>
          <w:rFonts w:eastAsia="Verdana" w:cs="Verdana"/>
          <w:szCs w:val="22"/>
          <w:lang w:eastAsia="zh-TW"/>
        </w:rPr>
        <w:tab/>
        <w:t>To provide the necessary assistance and Secretariat support to Members and regional associations, especially to developing and least developed countries, for the further development of WIGOS through its operational phase, within available resources;</w:t>
      </w:r>
    </w:p>
    <w:p w14:paraId="6E10445E" w14:textId="77777777" w:rsidR="004C3945" w:rsidRPr="005F745A" w:rsidRDefault="004C3945" w:rsidP="00D246C1">
      <w:pPr>
        <w:tabs>
          <w:tab w:val="clear" w:pos="1134"/>
          <w:tab w:val="left" w:pos="567"/>
        </w:tabs>
        <w:spacing w:before="200"/>
        <w:ind w:left="567" w:hanging="567"/>
        <w:jc w:val="left"/>
        <w:rPr>
          <w:rFonts w:eastAsia="Verdana" w:cs="Verdana"/>
          <w:szCs w:val="22"/>
          <w:lang w:eastAsia="zh-TW"/>
        </w:rPr>
      </w:pPr>
      <w:r w:rsidRPr="005F745A">
        <w:rPr>
          <w:rFonts w:eastAsia="Verdana" w:cs="Verdana"/>
          <w:szCs w:val="22"/>
          <w:lang w:eastAsia="zh-TW"/>
        </w:rPr>
        <w:t>(2)</w:t>
      </w:r>
      <w:r w:rsidRPr="005F745A">
        <w:rPr>
          <w:rFonts w:eastAsia="Verdana" w:cs="Verdana"/>
          <w:szCs w:val="22"/>
          <w:lang w:eastAsia="zh-TW"/>
        </w:rPr>
        <w:tab/>
        <w:t xml:space="preserve">To consider allocating resources from the regular budget for the continued development of the WIGOS technical tools; </w:t>
      </w:r>
    </w:p>
    <w:p w14:paraId="011BBC45" w14:textId="77777777" w:rsidR="004C3945" w:rsidRPr="005F745A" w:rsidRDefault="004C3945" w:rsidP="00D246C1">
      <w:pPr>
        <w:tabs>
          <w:tab w:val="clear" w:pos="1134"/>
          <w:tab w:val="left" w:pos="567"/>
        </w:tabs>
        <w:spacing w:before="200"/>
        <w:ind w:left="567" w:hanging="567"/>
        <w:jc w:val="left"/>
        <w:rPr>
          <w:rFonts w:eastAsia="Verdana" w:cs="Verdana"/>
          <w:szCs w:val="22"/>
          <w:lang w:eastAsia="zh-TW"/>
        </w:rPr>
      </w:pPr>
      <w:r w:rsidRPr="005F745A">
        <w:rPr>
          <w:rFonts w:eastAsia="Verdana" w:cs="Verdana"/>
          <w:szCs w:val="22"/>
          <w:lang w:eastAsia="zh-TW"/>
        </w:rPr>
        <w:t>(3)</w:t>
      </w:r>
      <w:r w:rsidRPr="005F745A">
        <w:rPr>
          <w:rFonts w:eastAsia="Verdana" w:cs="Verdana"/>
          <w:szCs w:val="22"/>
          <w:lang w:eastAsia="zh-TW"/>
        </w:rPr>
        <w:tab/>
        <w:t xml:space="preserve">To motivate Members to contribute the necessary resources for </w:t>
      </w:r>
      <w:r w:rsidR="00175BB6">
        <w:rPr>
          <w:rFonts w:eastAsia="Verdana" w:cs="Verdana"/>
          <w:szCs w:val="22"/>
          <w:lang w:eastAsia="zh-TW"/>
        </w:rPr>
        <w:t xml:space="preserve">the </w:t>
      </w:r>
      <w:r w:rsidRPr="005F745A">
        <w:rPr>
          <w:rFonts w:eastAsia="Verdana" w:cs="Verdana"/>
          <w:szCs w:val="22"/>
          <w:lang w:eastAsia="zh-TW"/>
        </w:rPr>
        <w:t>further development of the WIGOS technical tools;</w:t>
      </w:r>
    </w:p>
    <w:p w14:paraId="201248C2" w14:textId="77777777" w:rsidR="004C3945" w:rsidRPr="005F745A" w:rsidRDefault="004C3945" w:rsidP="00D246C1">
      <w:pPr>
        <w:tabs>
          <w:tab w:val="clear" w:pos="1134"/>
          <w:tab w:val="left" w:pos="567"/>
        </w:tabs>
        <w:spacing w:before="200"/>
        <w:ind w:left="567" w:hanging="567"/>
        <w:jc w:val="left"/>
        <w:rPr>
          <w:rFonts w:eastAsia="Verdana" w:cs="Verdana"/>
          <w:szCs w:val="22"/>
          <w:lang w:eastAsia="zh-TW"/>
        </w:rPr>
      </w:pPr>
      <w:r w:rsidRPr="005F745A">
        <w:rPr>
          <w:rFonts w:eastAsia="Verdana" w:cs="Verdana"/>
          <w:szCs w:val="22"/>
          <w:lang w:eastAsia="zh-TW"/>
        </w:rPr>
        <w:t>(4)</w:t>
      </w:r>
      <w:r w:rsidRPr="005F745A">
        <w:rPr>
          <w:rFonts w:eastAsia="Verdana" w:cs="Verdana"/>
          <w:szCs w:val="22"/>
          <w:lang w:eastAsia="zh-TW"/>
        </w:rPr>
        <w:tab/>
        <w:t xml:space="preserve">To initiate a long-term planning – including the necessary allocation of resources – for the development of WIGOS tools in all WMO official languages, and for </w:t>
      </w:r>
      <w:r w:rsidR="00F9321A">
        <w:rPr>
          <w:rFonts w:eastAsia="Verdana" w:cs="Verdana"/>
          <w:szCs w:val="22"/>
          <w:lang w:eastAsia="zh-TW"/>
        </w:rPr>
        <w:t xml:space="preserve">the </w:t>
      </w:r>
      <w:r w:rsidRPr="005F745A">
        <w:rPr>
          <w:rFonts w:eastAsia="Verdana" w:cs="Verdana"/>
          <w:szCs w:val="22"/>
          <w:lang w:eastAsia="zh-TW"/>
        </w:rPr>
        <w:t>operational sustainability of these tools;</w:t>
      </w:r>
    </w:p>
    <w:p w14:paraId="787DFBF6" w14:textId="77777777" w:rsidR="004C3945" w:rsidRPr="005F745A" w:rsidRDefault="004C3945" w:rsidP="001F6AAF">
      <w:pPr>
        <w:spacing w:before="240"/>
        <w:jc w:val="left"/>
        <w:rPr>
          <w:lang w:eastAsia="zh-TW"/>
        </w:rPr>
      </w:pPr>
      <w:r w:rsidRPr="005F745A">
        <w:rPr>
          <w:b/>
          <w:lang w:eastAsia="zh-TW"/>
        </w:rPr>
        <w:t>Invites</w:t>
      </w:r>
      <w:r w:rsidRPr="005F745A">
        <w:rPr>
          <w:lang w:eastAsia="zh-TW"/>
        </w:rPr>
        <w:t xml:space="preserve"> partners to participate in relevant implementation activities as specified in the Plan.</w:t>
      </w:r>
    </w:p>
    <w:p w14:paraId="14380EA2" w14:textId="77777777" w:rsidR="004C3945" w:rsidRPr="005F745A" w:rsidRDefault="004C3945" w:rsidP="00326A8D">
      <w:pPr>
        <w:tabs>
          <w:tab w:val="left" w:pos="1080"/>
        </w:tabs>
        <w:spacing w:before="200"/>
        <w:jc w:val="center"/>
        <w:rPr>
          <w:rFonts w:eastAsia="Times New Roman"/>
        </w:rPr>
      </w:pPr>
      <w:r w:rsidRPr="005F745A">
        <w:rPr>
          <w:rFonts w:eastAsia="Times New Roman"/>
        </w:rPr>
        <w:t>_______</w:t>
      </w:r>
      <w:r w:rsidR="00F30885" w:rsidRPr="005F745A">
        <w:rPr>
          <w:rFonts w:eastAsia="Times New Roman"/>
        </w:rPr>
        <w:t>___</w:t>
      </w:r>
    </w:p>
    <w:p w14:paraId="45961B44" w14:textId="77777777" w:rsidR="004C3945" w:rsidRPr="00D13297" w:rsidRDefault="004C3945" w:rsidP="002A34A5">
      <w:pPr>
        <w:tabs>
          <w:tab w:val="clear" w:pos="1134"/>
          <w:tab w:val="left" w:pos="567"/>
          <w:tab w:val="left" w:pos="851"/>
        </w:tabs>
        <w:spacing w:before="160"/>
        <w:jc w:val="left"/>
        <w:rPr>
          <w:rFonts w:eastAsia="Verdana" w:cs="Verdana"/>
          <w:b/>
          <w:bCs/>
          <w:iCs/>
          <w:spacing w:val="-4"/>
          <w:sz w:val="22"/>
          <w:szCs w:val="22"/>
          <w:lang w:eastAsia="zh-TW"/>
        </w:rPr>
      </w:pPr>
      <w:r w:rsidRPr="00D13297">
        <w:rPr>
          <w:spacing w:val="-4"/>
        </w:rPr>
        <w:t>Note:</w:t>
      </w:r>
      <w:r w:rsidRPr="00D13297">
        <w:rPr>
          <w:spacing w:val="-4"/>
        </w:rPr>
        <w:tab/>
      </w:r>
      <w:r w:rsidR="002A34A5" w:rsidRPr="00D13297">
        <w:rPr>
          <w:spacing w:val="-4"/>
        </w:rPr>
        <w:tab/>
      </w:r>
      <w:r w:rsidRPr="00D13297">
        <w:rPr>
          <w:spacing w:val="-4"/>
          <w:lang w:eastAsia="zh-TW"/>
        </w:rPr>
        <w:t>This resolution replaces Resolution 2 (EC-68) which is no longer in force</w:t>
      </w:r>
      <w:r w:rsidRPr="00D13297">
        <w:rPr>
          <w:spacing w:val="-4"/>
        </w:rPr>
        <w:t>.</w:t>
      </w:r>
      <w:r w:rsidRPr="00D13297">
        <w:rPr>
          <w:spacing w:val="-4"/>
        </w:rPr>
        <w:br w:type="page"/>
      </w:r>
    </w:p>
    <w:p w14:paraId="2AA0E54F" w14:textId="77777777" w:rsidR="004C3945" w:rsidRPr="005F745A" w:rsidRDefault="004C3945" w:rsidP="001F6AAF">
      <w:pPr>
        <w:keepNext/>
        <w:keepLines/>
        <w:tabs>
          <w:tab w:val="clear" w:pos="1134"/>
        </w:tabs>
        <w:spacing w:after="840"/>
        <w:jc w:val="center"/>
        <w:outlineLvl w:val="1"/>
        <w:rPr>
          <w:rFonts w:eastAsia="Verdana" w:cs="Verdana"/>
          <w:b/>
          <w:bCs/>
          <w:iCs/>
          <w:caps/>
          <w:sz w:val="22"/>
          <w:szCs w:val="22"/>
          <w:lang w:eastAsia="zh-TW"/>
        </w:rPr>
      </w:pPr>
      <w:bookmarkStart w:id="10" w:name="Annex_Draft_Resolution"/>
      <w:bookmarkEnd w:id="10"/>
      <w:r w:rsidRPr="005F745A">
        <w:rPr>
          <w:rFonts w:eastAsia="Verdana" w:cs="Verdana"/>
          <w:b/>
          <w:bCs/>
          <w:iCs/>
          <w:sz w:val="22"/>
          <w:szCs w:val="22"/>
          <w:lang w:eastAsia="zh-TW"/>
        </w:rPr>
        <w:lastRenderedPageBreak/>
        <w:t xml:space="preserve">Annex to </w:t>
      </w:r>
      <w:r w:rsidR="00D54026" w:rsidRPr="005F745A">
        <w:rPr>
          <w:rFonts w:eastAsia="Verdana" w:cs="Verdana"/>
          <w:b/>
          <w:bCs/>
          <w:iCs/>
          <w:sz w:val="22"/>
          <w:szCs w:val="22"/>
          <w:lang w:eastAsia="zh-TW"/>
        </w:rPr>
        <w:t>d</w:t>
      </w:r>
      <w:r w:rsidRPr="005F745A">
        <w:rPr>
          <w:rFonts w:eastAsia="Verdana" w:cs="Verdana"/>
          <w:b/>
          <w:bCs/>
          <w:iCs/>
          <w:sz w:val="22"/>
          <w:szCs w:val="22"/>
          <w:lang w:eastAsia="zh-TW"/>
        </w:rPr>
        <w:t>raft Resolution X</w:t>
      </w:r>
      <w:r w:rsidR="00BA348A" w:rsidRPr="005F745A">
        <w:rPr>
          <w:rFonts w:eastAsia="Verdana" w:cs="Verdana"/>
          <w:b/>
          <w:bCs/>
          <w:iCs/>
          <w:sz w:val="22"/>
          <w:szCs w:val="22"/>
          <w:lang w:eastAsia="zh-TW"/>
        </w:rPr>
        <w:t>/X</w:t>
      </w:r>
      <w:r w:rsidRPr="005F745A">
        <w:rPr>
          <w:rFonts w:eastAsia="Verdana" w:cs="Verdana"/>
          <w:b/>
          <w:bCs/>
          <w:iCs/>
          <w:sz w:val="22"/>
          <w:szCs w:val="22"/>
          <w:lang w:eastAsia="zh-TW"/>
        </w:rPr>
        <w:t xml:space="preserve"> (EC-73)</w:t>
      </w:r>
    </w:p>
    <w:p w14:paraId="7989C6DC" w14:textId="77777777" w:rsidR="004C3945" w:rsidRPr="00013AA4" w:rsidRDefault="004C3945" w:rsidP="001F6AAF">
      <w:pPr>
        <w:spacing w:after="720"/>
        <w:jc w:val="center"/>
        <w:rPr>
          <w:iCs/>
          <w:sz w:val="28"/>
          <w:szCs w:val="28"/>
        </w:rPr>
      </w:pPr>
      <w:r w:rsidRPr="00013AA4">
        <w:rPr>
          <w:b/>
          <w:sz w:val="28"/>
          <w:szCs w:val="28"/>
        </w:rPr>
        <w:t>WORLD METEOROLOGICAL ORGANIZATION</w:t>
      </w:r>
    </w:p>
    <w:p w14:paraId="359EEAD8" w14:textId="77777777" w:rsidR="004C3945" w:rsidRPr="00013AA4" w:rsidRDefault="004C3945" w:rsidP="001F6AAF">
      <w:pPr>
        <w:spacing w:before="120"/>
        <w:jc w:val="center"/>
        <w:rPr>
          <w:b/>
          <w:bCs/>
          <w:sz w:val="24"/>
          <w:szCs w:val="24"/>
        </w:rPr>
      </w:pPr>
      <w:r w:rsidRPr="00013AA4">
        <w:rPr>
          <w:b/>
          <w:bCs/>
          <w:sz w:val="24"/>
          <w:szCs w:val="24"/>
        </w:rPr>
        <w:t>WMO INTEGRATED GLOBAL OBSERVING SYSTEM (WIGOS)</w:t>
      </w:r>
    </w:p>
    <w:p w14:paraId="2CA4434D" w14:textId="77777777" w:rsidR="004C3945" w:rsidRPr="005F745A" w:rsidRDefault="004C3945" w:rsidP="001F6AAF">
      <w:pPr>
        <w:keepNext/>
        <w:keepLines/>
        <w:tabs>
          <w:tab w:val="clear" w:pos="1134"/>
        </w:tabs>
        <w:spacing w:before="720" w:after="360"/>
        <w:jc w:val="center"/>
        <w:outlineLvl w:val="1"/>
        <w:rPr>
          <w:rFonts w:eastAsia="Verdana" w:cs="Verdana"/>
          <w:iCs/>
          <w:sz w:val="24"/>
          <w:szCs w:val="28"/>
          <w:lang w:eastAsia="zh-TW"/>
        </w:rPr>
      </w:pPr>
      <w:r w:rsidRPr="00013AA4">
        <w:rPr>
          <w:rFonts w:eastAsia="Verdana" w:cs="Verdana"/>
          <w:b/>
          <w:bCs/>
          <w:iCs/>
          <w:sz w:val="22"/>
          <w:szCs w:val="22"/>
          <w:lang w:eastAsia="zh-TW"/>
        </w:rPr>
        <w:t>THE PLAN FOR THE WIGOS INITIAL OPERATIONAL PHASE (2020-2023)</w:t>
      </w:r>
    </w:p>
    <w:p w14:paraId="34B6AADA" w14:textId="77777777" w:rsidR="004C3945" w:rsidRPr="005F745A" w:rsidRDefault="004C3945" w:rsidP="001F6AAF">
      <w:pPr>
        <w:tabs>
          <w:tab w:val="clear" w:pos="1134"/>
          <w:tab w:val="left" w:pos="1701"/>
        </w:tabs>
        <w:spacing w:before="240" w:after="1800"/>
        <w:jc w:val="center"/>
        <w:rPr>
          <w:rFonts w:eastAsia="Verdana" w:cs="Verdana"/>
          <w:szCs w:val="22"/>
          <w:lang w:eastAsia="zh-TW"/>
        </w:rPr>
      </w:pPr>
      <w:r w:rsidRPr="005F745A">
        <w:rPr>
          <w:rFonts w:eastAsia="Verdana" w:cs="Verdana"/>
          <w:szCs w:val="22"/>
          <w:lang w:eastAsia="zh-TW"/>
        </w:rPr>
        <w:t xml:space="preserve">(Ver. </w:t>
      </w:r>
      <w:r w:rsidR="002B57C9" w:rsidRPr="005F745A">
        <w:rPr>
          <w:rFonts w:eastAsia="Verdana" w:cs="Verdana"/>
          <w:szCs w:val="22"/>
          <w:lang w:eastAsia="zh-TW"/>
        </w:rPr>
        <w:t>30.09.2020</w:t>
      </w:r>
      <w:r w:rsidRPr="005F745A">
        <w:rPr>
          <w:rFonts w:eastAsia="Verdana" w:cs="Verdana"/>
          <w:szCs w:val="22"/>
          <w:lang w:eastAsia="zh-TW"/>
        </w:rPr>
        <w:t>)</w:t>
      </w:r>
    </w:p>
    <w:p w14:paraId="5EC54AC7" w14:textId="77777777" w:rsidR="004C3945" w:rsidRPr="005F745A" w:rsidRDefault="004C3945" w:rsidP="001F6AAF">
      <w:pPr>
        <w:spacing w:before="120"/>
        <w:jc w:val="center"/>
        <w:rPr>
          <w:bCs/>
          <w:szCs w:val="24"/>
        </w:rPr>
      </w:pPr>
      <w:r w:rsidRPr="005F745A">
        <w:rPr>
          <w:noProof/>
        </w:rPr>
        <w:drawing>
          <wp:inline distT="0" distB="0" distL="0" distR="0" wp14:anchorId="2D2E1ED9" wp14:editId="5D623921">
            <wp:extent cx="1428750" cy="1552575"/>
            <wp:effectExtent l="0" t="0" r="0" b="9525"/>
            <wp:docPr id="1339023088" name="Picture 2" descr="iconlogow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1428750" cy="1552575"/>
                    </a:xfrm>
                    <a:prstGeom prst="rect">
                      <a:avLst/>
                    </a:prstGeom>
                  </pic:spPr>
                </pic:pic>
              </a:graphicData>
            </a:graphic>
          </wp:inline>
        </w:drawing>
      </w:r>
    </w:p>
    <w:p w14:paraId="51D2AF79" w14:textId="77777777" w:rsidR="00287567" w:rsidRPr="005F745A" w:rsidRDefault="00287567" w:rsidP="001F6AAF">
      <w:pPr>
        <w:pStyle w:val="WMOBodyText"/>
        <w:rPr>
          <w:lang w:eastAsia="en-US"/>
        </w:rPr>
      </w:pPr>
    </w:p>
    <w:p w14:paraId="1AA2A67A" w14:textId="77777777" w:rsidR="004C3945" w:rsidRPr="005F745A" w:rsidRDefault="004C3945" w:rsidP="001F6AAF">
      <w:pPr>
        <w:spacing w:before="120"/>
        <w:jc w:val="center"/>
        <w:sectPr w:rsidR="004C3945" w:rsidRPr="005F745A" w:rsidSect="00AD549D">
          <w:headerReference w:type="even" r:id="rId24"/>
          <w:headerReference w:type="default" r:id="rId25"/>
          <w:headerReference w:type="first" r:id="rId26"/>
          <w:footerReference w:type="first" r:id="rId27"/>
          <w:pgSz w:w="11907" w:h="16840" w:code="9"/>
          <w:pgMar w:top="1134" w:right="1134" w:bottom="1134" w:left="1134" w:header="1134" w:footer="850" w:gutter="0"/>
          <w:cols w:space="720"/>
          <w:titlePg/>
          <w:docGrid w:linePitch="299"/>
        </w:sectPr>
      </w:pPr>
    </w:p>
    <w:p w14:paraId="6CD950E9" w14:textId="77777777" w:rsidR="004C3945" w:rsidRPr="005F745A" w:rsidRDefault="004C3945" w:rsidP="001F6AAF"/>
    <w:p w14:paraId="6801FC7E" w14:textId="77777777" w:rsidR="004C3945" w:rsidRPr="005F745A" w:rsidRDefault="004C3945" w:rsidP="001F6AAF">
      <w:pPr>
        <w:spacing w:before="120" w:after="240"/>
        <w:jc w:val="center"/>
        <w:rPr>
          <w:b/>
          <w:szCs w:val="24"/>
        </w:rPr>
      </w:pPr>
      <w:r w:rsidRPr="005F745A">
        <w:rPr>
          <w:b/>
          <w:szCs w:val="24"/>
        </w:rPr>
        <w:t xml:space="preserve">CONTENT </w:t>
      </w:r>
    </w:p>
    <w:tbl>
      <w:tblPr>
        <w:tblW w:w="5000" w:type="pct"/>
        <w:jc w:val="center"/>
        <w:tblLook w:val="0600" w:firstRow="0" w:lastRow="0" w:firstColumn="0" w:lastColumn="0" w:noHBand="1" w:noVBand="1"/>
      </w:tblPr>
      <w:tblGrid>
        <w:gridCol w:w="537"/>
        <w:gridCol w:w="8397"/>
        <w:gridCol w:w="705"/>
      </w:tblGrid>
      <w:tr w:rsidR="004C3945" w:rsidRPr="00972F2B" w14:paraId="0A9E3B2F" w14:textId="77777777" w:rsidTr="00B847F8">
        <w:trPr>
          <w:jc w:val="center"/>
        </w:trPr>
        <w:tc>
          <w:tcPr>
            <w:tcW w:w="342" w:type="pct"/>
            <w:shd w:val="clear" w:color="auto" w:fill="auto"/>
          </w:tcPr>
          <w:p w14:paraId="2F4065BC" w14:textId="77777777" w:rsidR="004C3945" w:rsidRPr="005F745A" w:rsidRDefault="004C3945" w:rsidP="001F6AAF">
            <w:pPr>
              <w:tabs>
                <w:tab w:val="clear" w:pos="1134"/>
                <w:tab w:val="left" w:pos="1080"/>
              </w:tabs>
              <w:spacing w:before="60" w:after="60"/>
              <w:jc w:val="center"/>
              <w:rPr>
                <w:rFonts w:eastAsia="Times New Roman"/>
                <w:szCs w:val="22"/>
                <w:bdr w:val="nil"/>
              </w:rPr>
            </w:pPr>
          </w:p>
        </w:tc>
        <w:tc>
          <w:tcPr>
            <w:tcW w:w="4419" w:type="pct"/>
            <w:shd w:val="clear" w:color="auto" w:fill="auto"/>
          </w:tcPr>
          <w:p w14:paraId="548BAFB8" w14:textId="77777777" w:rsidR="004C3945" w:rsidRPr="005F745A" w:rsidRDefault="004C3945" w:rsidP="001F6AAF">
            <w:pPr>
              <w:tabs>
                <w:tab w:val="clear" w:pos="1134"/>
                <w:tab w:val="left" w:pos="1080"/>
              </w:tabs>
              <w:spacing w:before="60" w:after="60"/>
              <w:jc w:val="left"/>
              <w:rPr>
                <w:rFonts w:eastAsia="Times New Roman"/>
                <w:szCs w:val="22"/>
                <w:bdr w:val="nil"/>
              </w:rPr>
            </w:pPr>
          </w:p>
        </w:tc>
        <w:tc>
          <w:tcPr>
            <w:tcW w:w="239" w:type="pct"/>
            <w:shd w:val="clear" w:color="auto" w:fill="auto"/>
          </w:tcPr>
          <w:p w14:paraId="0DE0F831"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page</w:t>
            </w:r>
          </w:p>
        </w:tc>
      </w:tr>
      <w:tr w:rsidR="004C3945" w:rsidRPr="00972F2B" w14:paraId="626D0B5F" w14:textId="77777777" w:rsidTr="00B847F8">
        <w:trPr>
          <w:jc w:val="center"/>
        </w:trPr>
        <w:tc>
          <w:tcPr>
            <w:tcW w:w="342" w:type="pct"/>
            <w:shd w:val="clear" w:color="auto" w:fill="auto"/>
          </w:tcPr>
          <w:p w14:paraId="73512335"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1</w:t>
            </w:r>
          </w:p>
        </w:tc>
        <w:tc>
          <w:tcPr>
            <w:tcW w:w="4419" w:type="pct"/>
            <w:shd w:val="clear" w:color="auto" w:fill="auto"/>
          </w:tcPr>
          <w:p w14:paraId="0AC09DBF"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Introduction" w:history="1">
              <w:r w:rsidR="004C3945" w:rsidRPr="005F745A">
                <w:rPr>
                  <w:color w:val="0000FF"/>
                  <w:szCs w:val="22"/>
                  <w:bdr w:val="nil"/>
                </w:rPr>
                <w:t>INTRODUCTION</w:t>
              </w:r>
            </w:hyperlink>
          </w:p>
        </w:tc>
        <w:tc>
          <w:tcPr>
            <w:tcW w:w="239" w:type="pct"/>
            <w:shd w:val="clear" w:color="auto" w:fill="auto"/>
          </w:tcPr>
          <w:p w14:paraId="1A7054AC" w14:textId="77777777" w:rsidR="004C3945" w:rsidRPr="00DE51C0" w:rsidRDefault="00933B55" w:rsidP="001F6AAF">
            <w:pPr>
              <w:tabs>
                <w:tab w:val="clear" w:pos="1134"/>
                <w:tab w:val="left" w:pos="1080"/>
              </w:tabs>
              <w:spacing w:before="60" w:after="60"/>
              <w:jc w:val="center"/>
              <w:rPr>
                <w:rFonts w:eastAsia="Times New Roman"/>
                <w:szCs w:val="22"/>
                <w:bdr w:val="nil"/>
              </w:rPr>
            </w:pPr>
            <w:r>
              <w:rPr>
                <w:rFonts w:eastAsia="Times New Roman"/>
                <w:szCs w:val="22"/>
                <w:bdr w:val="nil"/>
              </w:rPr>
              <w:t>7</w:t>
            </w:r>
          </w:p>
        </w:tc>
      </w:tr>
      <w:tr w:rsidR="004C3945" w:rsidRPr="00972F2B" w14:paraId="41B435A9" w14:textId="77777777" w:rsidTr="00B847F8">
        <w:trPr>
          <w:jc w:val="center"/>
        </w:trPr>
        <w:tc>
          <w:tcPr>
            <w:tcW w:w="342" w:type="pct"/>
            <w:shd w:val="clear" w:color="auto" w:fill="auto"/>
          </w:tcPr>
          <w:p w14:paraId="0C5A20E5"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2</w:t>
            </w:r>
          </w:p>
        </w:tc>
        <w:tc>
          <w:tcPr>
            <w:tcW w:w="4419" w:type="pct"/>
            <w:shd w:val="clear" w:color="auto" w:fill="auto"/>
          </w:tcPr>
          <w:p w14:paraId="78AC9B73"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Status" w:history="1">
              <w:r w:rsidR="004C3945" w:rsidRPr="00BE0A6E">
                <w:rPr>
                  <w:color w:val="0000FF"/>
                  <w:szCs w:val="22"/>
                  <w:bdr w:val="nil"/>
                </w:rPr>
                <w:t>CURRENT STATUS OF WIGOS</w:t>
              </w:r>
            </w:hyperlink>
            <w:r w:rsidR="004C3945" w:rsidRPr="00DE51C0">
              <w:rPr>
                <w:rFonts w:eastAsia="Times New Roman"/>
                <w:szCs w:val="22"/>
                <w:bdr w:val="nil"/>
              </w:rPr>
              <w:t xml:space="preserve"> </w:t>
            </w:r>
          </w:p>
        </w:tc>
        <w:tc>
          <w:tcPr>
            <w:tcW w:w="239" w:type="pct"/>
            <w:shd w:val="clear" w:color="auto" w:fill="auto"/>
          </w:tcPr>
          <w:p w14:paraId="10D475B4" w14:textId="77777777" w:rsidR="004C3945" w:rsidRPr="00DE51C0" w:rsidRDefault="00362401" w:rsidP="001F6AAF">
            <w:pPr>
              <w:tabs>
                <w:tab w:val="clear" w:pos="1134"/>
                <w:tab w:val="left" w:pos="1080"/>
              </w:tabs>
              <w:spacing w:before="60" w:after="60"/>
              <w:jc w:val="center"/>
              <w:rPr>
                <w:rFonts w:eastAsia="Times New Roman"/>
                <w:szCs w:val="22"/>
                <w:bdr w:val="nil"/>
              </w:rPr>
            </w:pPr>
            <w:r>
              <w:rPr>
                <w:rFonts w:eastAsia="Times New Roman"/>
                <w:szCs w:val="22"/>
                <w:bdr w:val="nil"/>
              </w:rPr>
              <w:t>7</w:t>
            </w:r>
          </w:p>
        </w:tc>
      </w:tr>
      <w:tr w:rsidR="004C3945" w:rsidRPr="00972F2B" w14:paraId="6EF99150" w14:textId="77777777" w:rsidTr="00B847F8">
        <w:trPr>
          <w:jc w:val="center"/>
        </w:trPr>
        <w:tc>
          <w:tcPr>
            <w:tcW w:w="342" w:type="pct"/>
            <w:shd w:val="clear" w:color="auto" w:fill="auto"/>
          </w:tcPr>
          <w:p w14:paraId="397B61DF"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3</w:t>
            </w:r>
          </w:p>
        </w:tc>
        <w:tc>
          <w:tcPr>
            <w:tcW w:w="4419" w:type="pct"/>
            <w:shd w:val="clear" w:color="auto" w:fill="auto"/>
          </w:tcPr>
          <w:p w14:paraId="4D667ACF" w14:textId="77777777" w:rsidR="004C3945" w:rsidRPr="005F745A" w:rsidRDefault="00463734" w:rsidP="001F6AAF">
            <w:pPr>
              <w:tabs>
                <w:tab w:val="clear" w:pos="1134"/>
                <w:tab w:val="left" w:pos="1080"/>
              </w:tabs>
              <w:spacing w:before="60" w:after="60"/>
              <w:jc w:val="left"/>
              <w:rPr>
                <w:rFonts w:eastAsia="Times New Roman"/>
                <w:szCs w:val="22"/>
                <w:bdr w:val="nil"/>
              </w:rPr>
            </w:pPr>
            <w:hyperlink w:anchor="Priority_areas" w:history="1">
              <w:r w:rsidR="004C3945" w:rsidRPr="00BE0A6E">
                <w:rPr>
                  <w:color w:val="0000FF"/>
                  <w:szCs w:val="22"/>
                  <w:bdr w:val="nil"/>
                </w:rPr>
                <w:t>WIGOS PRIORITY AREAS</w:t>
              </w:r>
            </w:hyperlink>
          </w:p>
        </w:tc>
        <w:tc>
          <w:tcPr>
            <w:tcW w:w="239" w:type="pct"/>
            <w:shd w:val="clear" w:color="auto" w:fill="auto"/>
          </w:tcPr>
          <w:p w14:paraId="6F822605" w14:textId="77777777" w:rsidR="004C3945" w:rsidRPr="005F745A" w:rsidRDefault="00362401" w:rsidP="001F6AAF">
            <w:pPr>
              <w:tabs>
                <w:tab w:val="clear" w:pos="1134"/>
                <w:tab w:val="left" w:pos="1080"/>
              </w:tabs>
              <w:spacing w:before="60" w:after="60"/>
              <w:jc w:val="center"/>
              <w:rPr>
                <w:rFonts w:eastAsia="Times New Roman"/>
                <w:szCs w:val="22"/>
                <w:bdr w:val="nil"/>
              </w:rPr>
            </w:pPr>
            <w:r>
              <w:rPr>
                <w:rFonts w:eastAsia="Times New Roman"/>
                <w:szCs w:val="22"/>
                <w:bdr w:val="nil"/>
              </w:rPr>
              <w:t>10</w:t>
            </w:r>
          </w:p>
        </w:tc>
      </w:tr>
      <w:tr w:rsidR="004C3945" w:rsidRPr="00972F2B" w14:paraId="728FE1FA" w14:textId="77777777" w:rsidTr="00B847F8">
        <w:trPr>
          <w:jc w:val="center"/>
        </w:trPr>
        <w:tc>
          <w:tcPr>
            <w:tcW w:w="342" w:type="pct"/>
            <w:shd w:val="clear" w:color="auto" w:fill="auto"/>
          </w:tcPr>
          <w:p w14:paraId="7748A1DF" w14:textId="77777777" w:rsidR="004C3945" w:rsidRPr="00BE0A6E" w:rsidRDefault="004C3945" w:rsidP="001F6AAF">
            <w:pPr>
              <w:tabs>
                <w:tab w:val="clear" w:pos="1134"/>
                <w:tab w:val="left" w:pos="1080"/>
              </w:tabs>
              <w:spacing w:before="60" w:after="60"/>
              <w:jc w:val="center"/>
              <w:rPr>
                <w:rFonts w:eastAsia="Times New Roman"/>
                <w:szCs w:val="22"/>
                <w:bdr w:val="nil"/>
              </w:rPr>
            </w:pPr>
            <w:r w:rsidRPr="00BE0A6E">
              <w:rPr>
                <w:rFonts w:eastAsia="Times New Roman"/>
                <w:szCs w:val="22"/>
                <w:bdr w:val="nil"/>
              </w:rPr>
              <w:t>4</w:t>
            </w:r>
          </w:p>
        </w:tc>
        <w:tc>
          <w:tcPr>
            <w:tcW w:w="4419" w:type="pct"/>
            <w:shd w:val="clear" w:color="auto" w:fill="auto"/>
          </w:tcPr>
          <w:p w14:paraId="3876D2EF"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_4.__KEY" w:history="1">
              <w:r w:rsidR="004C3945" w:rsidRPr="005F745A">
                <w:rPr>
                  <w:color w:val="0000FF"/>
                  <w:szCs w:val="22"/>
                </w:rPr>
                <w:t>KEY DELIVERABLES AND OUTCOMES</w:t>
              </w:r>
            </w:hyperlink>
          </w:p>
        </w:tc>
        <w:tc>
          <w:tcPr>
            <w:tcW w:w="239" w:type="pct"/>
            <w:shd w:val="clear" w:color="auto" w:fill="auto"/>
          </w:tcPr>
          <w:p w14:paraId="4186FC75" w14:textId="77777777" w:rsidR="004C3945" w:rsidRPr="00DE51C0" w:rsidRDefault="00E5139D" w:rsidP="001F6AAF">
            <w:pPr>
              <w:tabs>
                <w:tab w:val="clear" w:pos="1134"/>
                <w:tab w:val="left" w:pos="1080"/>
              </w:tabs>
              <w:spacing w:before="60" w:after="60"/>
              <w:jc w:val="center"/>
              <w:rPr>
                <w:rFonts w:eastAsia="Times New Roman"/>
                <w:szCs w:val="22"/>
                <w:bdr w:val="nil"/>
              </w:rPr>
            </w:pPr>
            <w:r>
              <w:rPr>
                <w:rFonts w:eastAsia="Times New Roman"/>
                <w:szCs w:val="22"/>
                <w:bdr w:val="nil"/>
              </w:rPr>
              <w:t>11</w:t>
            </w:r>
          </w:p>
        </w:tc>
      </w:tr>
      <w:tr w:rsidR="004C3945" w:rsidRPr="00972F2B" w14:paraId="7056E68C" w14:textId="77777777" w:rsidTr="00B847F8">
        <w:trPr>
          <w:jc w:val="center"/>
        </w:trPr>
        <w:tc>
          <w:tcPr>
            <w:tcW w:w="342" w:type="pct"/>
            <w:shd w:val="clear" w:color="auto" w:fill="auto"/>
          </w:tcPr>
          <w:p w14:paraId="14DD2CFB"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5</w:t>
            </w:r>
          </w:p>
        </w:tc>
        <w:tc>
          <w:tcPr>
            <w:tcW w:w="4419" w:type="pct"/>
            <w:shd w:val="clear" w:color="auto" w:fill="auto"/>
          </w:tcPr>
          <w:p w14:paraId="04136816"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Activities" w:history="1">
              <w:r w:rsidR="004C3945" w:rsidRPr="005F745A">
                <w:rPr>
                  <w:color w:val="0000FF"/>
                  <w:szCs w:val="22"/>
                </w:rPr>
                <w:t>ACTIVITIES</w:t>
              </w:r>
            </w:hyperlink>
          </w:p>
        </w:tc>
        <w:tc>
          <w:tcPr>
            <w:tcW w:w="239" w:type="pct"/>
            <w:shd w:val="clear" w:color="auto" w:fill="auto"/>
          </w:tcPr>
          <w:p w14:paraId="778CD1BB" w14:textId="77777777" w:rsidR="004C3945" w:rsidRPr="00DE51C0" w:rsidRDefault="004C3945" w:rsidP="001F6AAF">
            <w:pPr>
              <w:tabs>
                <w:tab w:val="clear" w:pos="1134"/>
                <w:tab w:val="left" w:pos="1080"/>
              </w:tabs>
              <w:spacing w:before="60" w:after="60"/>
              <w:jc w:val="center"/>
              <w:rPr>
                <w:rFonts w:eastAsia="Times New Roman"/>
                <w:szCs w:val="22"/>
                <w:bdr w:val="nil"/>
              </w:rPr>
            </w:pPr>
            <w:r w:rsidRPr="00DE51C0">
              <w:rPr>
                <w:rFonts w:eastAsia="Times New Roman"/>
                <w:szCs w:val="22"/>
                <w:bdr w:val="nil"/>
              </w:rPr>
              <w:t>1</w:t>
            </w:r>
            <w:r w:rsidR="00E5139D">
              <w:rPr>
                <w:rFonts w:eastAsia="Times New Roman"/>
                <w:szCs w:val="22"/>
                <w:bdr w:val="nil"/>
              </w:rPr>
              <w:t>3</w:t>
            </w:r>
          </w:p>
        </w:tc>
      </w:tr>
      <w:tr w:rsidR="004C3945" w:rsidRPr="00972F2B" w14:paraId="29094787" w14:textId="77777777" w:rsidTr="00B847F8">
        <w:trPr>
          <w:jc w:val="center"/>
        </w:trPr>
        <w:tc>
          <w:tcPr>
            <w:tcW w:w="342" w:type="pct"/>
            <w:shd w:val="clear" w:color="auto" w:fill="auto"/>
          </w:tcPr>
          <w:p w14:paraId="50D76D30" w14:textId="77777777" w:rsidR="004C3945" w:rsidRPr="00BE0A6E" w:rsidRDefault="004C3945" w:rsidP="001F6AAF">
            <w:pPr>
              <w:tabs>
                <w:tab w:val="clear" w:pos="1134"/>
                <w:tab w:val="left" w:pos="1080"/>
              </w:tabs>
              <w:spacing w:before="60" w:after="60"/>
              <w:jc w:val="center"/>
              <w:rPr>
                <w:rFonts w:eastAsia="Times New Roman"/>
                <w:szCs w:val="22"/>
                <w:bdr w:val="nil"/>
              </w:rPr>
            </w:pPr>
            <w:r w:rsidRPr="00BE0A6E">
              <w:rPr>
                <w:rFonts w:eastAsia="Times New Roman"/>
                <w:szCs w:val="22"/>
                <w:bdr w:val="nil"/>
              </w:rPr>
              <w:t>6</w:t>
            </w:r>
          </w:p>
        </w:tc>
        <w:tc>
          <w:tcPr>
            <w:tcW w:w="4419" w:type="pct"/>
            <w:shd w:val="clear" w:color="auto" w:fill="auto"/>
          </w:tcPr>
          <w:p w14:paraId="7384ACAA"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Capacity_development" w:history="1">
              <w:r w:rsidR="004C3945" w:rsidRPr="00BE0A6E">
                <w:rPr>
                  <w:color w:val="0000FF"/>
                  <w:szCs w:val="22"/>
                  <w:shd w:val="clear" w:color="auto" w:fill="FFFFFF"/>
                </w:rPr>
                <w:t>CAPACITY DEVELOPMENT</w:t>
              </w:r>
            </w:hyperlink>
          </w:p>
        </w:tc>
        <w:tc>
          <w:tcPr>
            <w:tcW w:w="239" w:type="pct"/>
            <w:shd w:val="clear" w:color="auto" w:fill="auto"/>
          </w:tcPr>
          <w:p w14:paraId="43E0FAFB" w14:textId="77777777" w:rsidR="004C3945" w:rsidRPr="00DE51C0" w:rsidRDefault="004C3945" w:rsidP="001F6AAF">
            <w:pPr>
              <w:tabs>
                <w:tab w:val="clear" w:pos="1134"/>
                <w:tab w:val="left" w:pos="1080"/>
              </w:tabs>
              <w:spacing w:before="60" w:after="60"/>
              <w:jc w:val="center"/>
              <w:rPr>
                <w:rFonts w:eastAsia="Times New Roman"/>
                <w:szCs w:val="22"/>
                <w:bdr w:val="nil"/>
              </w:rPr>
            </w:pPr>
            <w:r w:rsidRPr="00DE51C0">
              <w:rPr>
                <w:rFonts w:eastAsia="Times New Roman"/>
                <w:szCs w:val="22"/>
                <w:bdr w:val="nil"/>
              </w:rPr>
              <w:t>1</w:t>
            </w:r>
            <w:r w:rsidR="00E5139D">
              <w:rPr>
                <w:rFonts w:eastAsia="Times New Roman"/>
                <w:szCs w:val="22"/>
                <w:bdr w:val="nil"/>
              </w:rPr>
              <w:t>8</w:t>
            </w:r>
          </w:p>
        </w:tc>
      </w:tr>
      <w:tr w:rsidR="004C3945" w:rsidRPr="00972F2B" w14:paraId="0C798338" w14:textId="77777777" w:rsidTr="00B847F8">
        <w:trPr>
          <w:jc w:val="center"/>
        </w:trPr>
        <w:tc>
          <w:tcPr>
            <w:tcW w:w="342" w:type="pct"/>
            <w:shd w:val="clear" w:color="auto" w:fill="auto"/>
          </w:tcPr>
          <w:p w14:paraId="6409BF70" w14:textId="77777777" w:rsidR="004C3945" w:rsidRPr="00BE0A6E" w:rsidRDefault="004C3945" w:rsidP="001F6AAF">
            <w:pPr>
              <w:tabs>
                <w:tab w:val="clear" w:pos="1134"/>
                <w:tab w:val="left" w:pos="1080"/>
              </w:tabs>
              <w:spacing w:before="60" w:after="60"/>
              <w:jc w:val="center"/>
              <w:rPr>
                <w:rFonts w:eastAsia="Times New Roman"/>
                <w:szCs w:val="22"/>
                <w:bdr w:val="nil"/>
              </w:rPr>
            </w:pPr>
            <w:r w:rsidRPr="00BE0A6E">
              <w:rPr>
                <w:rFonts w:eastAsia="Times New Roman"/>
                <w:szCs w:val="22"/>
                <w:bdr w:val="nil"/>
              </w:rPr>
              <w:t>7</w:t>
            </w:r>
          </w:p>
        </w:tc>
        <w:tc>
          <w:tcPr>
            <w:tcW w:w="4419" w:type="pct"/>
            <w:shd w:val="clear" w:color="auto" w:fill="auto"/>
          </w:tcPr>
          <w:p w14:paraId="65020AC5"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Partnerships" w:history="1">
              <w:r w:rsidR="004C3945" w:rsidRPr="00BE0A6E">
                <w:rPr>
                  <w:color w:val="0000FF"/>
                  <w:szCs w:val="22"/>
                </w:rPr>
                <w:t>PARTNERSHIPS</w:t>
              </w:r>
            </w:hyperlink>
          </w:p>
        </w:tc>
        <w:tc>
          <w:tcPr>
            <w:tcW w:w="239" w:type="pct"/>
            <w:shd w:val="clear" w:color="auto" w:fill="auto"/>
          </w:tcPr>
          <w:p w14:paraId="1A6414AA" w14:textId="77777777" w:rsidR="004C3945" w:rsidRPr="00DE51C0" w:rsidRDefault="004C3945" w:rsidP="001F6AAF">
            <w:pPr>
              <w:tabs>
                <w:tab w:val="clear" w:pos="1134"/>
                <w:tab w:val="left" w:pos="1080"/>
              </w:tabs>
              <w:spacing w:before="60" w:after="60"/>
              <w:jc w:val="center"/>
              <w:rPr>
                <w:rFonts w:eastAsia="Times New Roman"/>
                <w:szCs w:val="22"/>
                <w:bdr w:val="nil"/>
              </w:rPr>
            </w:pPr>
            <w:r w:rsidRPr="00DE51C0">
              <w:rPr>
                <w:rFonts w:eastAsia="Times New Roman"/>
                <w:szCs w:val="22"/>
                <w:bdr w:val="nil"/>
              </w:rPr>
              <w:t>1</w:t>
            </w:r>
            <w:r w:rsidR="00B53A40">
              <w:rPr>
                <w:rFonts w:eastAsia="Times New Roman"/>
                <w:szCs w:val="22"/>
                <w:bdr w:val="nil"/>
              </w:rPr>
              <w:t>9</w:t>
            </w:r>
          </w:p>
        </w:tc>
      </w:tr>
      <w:tr w:rsidR="004C3945" w:rsidRPr="00972F2B" w14:paraId="4852CD3E" w14:textId="77777777" w:rsidTr="00B847F8">
        <w:trPr>
          <w:jc w:val="center"/>
        </w:trPr>
        <w:tc>
          <w:tcPr>
            <w:tcW w:w="342" w:type="pct"/>
            <w:shd w:val="clear" w:color="auto" w:fill="auto"/>
          </w:tcPr>
          <w:p w14:paraId="2CABBD6F"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8</w:t>
            </w:r>
          </w:p>
        </w:tc>
        <w:tc>
          <w:tcPr>
            <w:tcW w:w="4419" w:type="pct"/>
            <w:shd w:val="clear" w:color="auto" w:fill="auto"/>
          </w:tcPr>
          <w:p w14:paraId="538F06BE" w14:textId="77777777" w:rsidR="004C3945" w:rsidRPr="005F745A" w:rsidRDefault="00463734" w:rsidP="001F6AAF">
            <w:pPr>
              <w:tabs>
                <w:tab w:val="clear" w:pos="1134"/>
                <w:tab w:val="left" w:pos="1080"/>
              </w:tabs>
              <w:spacing w:before="60" w:after="60"/>
              <w:jc w:val="left"/>
              <w:rPr>
                <w:rFonts w:eastAsia="Times New Roman"/>
                <w:szCs w:val="22"/>
              </w:rPr>
            </w:pPr>
            <w:hyperlink w:anchor="Integration" w:history="1">
              <w:r w:rsidR="004C3945" w:rsidRPr="005F745A">
                <w:rPr>
                  <w:color w:val="0000FF"/>
                  <w:szCs w:val="22"/>
                </w:rPr>
                <w:t>INTEGRATION</w:t>
              </w:r>
            </w:hyperlink>
          </w:p>
        </w:tc>
        <w:tc>
          <w:tcPr>
            <w:tcW w:w="239" w:type="pct"/>
            <w:shd w:val="clear" w:color="auto" w:fill="auto"/>
          </w:tcPr>
          <w:p w14:paraId="31028270" w14:textId="77777777" w:rsidR="004C3945" w:rsidRPr="005F745A" w:rsidRDefault="00B53A40" w:rsidP="001F6AAF">
            <w:pPr>
              <w:tabs>
                <w:tab w:val="clear" w:pos="1134"/>
                <w:tab w:val="left" w:pos="1080"/>
              </w:tabs>
              <w:spacing w:before="60" w:after="60"/>
              <w:jc w:val="center"/>
              <w:rPr>
                <w:rFonts w:eastAsia="Times New Roman"/>
                <w:szCs w:val="22"/>
                <w:bdr w:val="nil"/>
              </w:rPr>
            </w:pPr>
            <w:r>
              <w:rPr>
                <w:rFonts w:eastAsia="Times New Roman"/>
                <w:szCs w:val="22"/>
                <w:bdr w:val="nil"/>
              </w:rPr>
              <w:t>21</w:t>
            </w:r>
          </w:p>
        </w:tc>
      </w:tr>
      <w:tr w:rsidR="004C3945" w:rsidRPr="00972F2B" w14:paraId="36E90AA3" w14:textId="77777777" w:rsidTr="00B847F8">
        <w:trPr>
          <w:jc w:val="center"/>
        </w:trPr>
        <w:tc>
          <w:tcPr>
            <w:tcW w:w="342" w:type="pct"/>
            <w:shd w:val="clear" w:color="auto" w:fill="auto"/>
          </w:tcPr>
          <w:p w14:paraId="2B989319"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9</w:t>
            </w:r>
          </w:p>
        </w:tc>
        <w:tc>
          <w:tcPr>
            <w:tcW w:w="4419" w:type="pct"/>
            <w:shd w:val="clear" w:color="auto" w:fill="auto"/>
          </w:tcPr>
          <w:p w14:paraId="174FFC2D"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CommunicationsOutreach" w:history="1">
              <w:r w:rsidR="004C3945" w:rsidRPr="005F745A">
                <w:rPr>
                  <w:color w:val="0000FF"/>
                  <w:szCs w:val="22"/>
                </w:rPr>
                <w:t>COMMUNICATIONS AND OUTREACH</w:t>
              </w:r>
            </w:hyperlink>
          </w:p>
        </w:tc>
        <w:tc>
          <w:tcPr>
            <w:tcW w:w="239" w:type="pct"/>
            <w:shd w:val="clear" w:color="auto" w:fill="auto"/>
          </w:tcPr>
          <w:p w14:paraId="728A18DF" w14:textId="77777777" w:rsidR="004C3945" w:rsidRPr="00DE51C0" w:rsidRDefault="004C3945" w:rsidP="001F6AAF">
            <w:pPr>
              <w:tabs>
                <w:tab w:val="clear" w:pos="1134"/>
                <w:tab w:val="left" w:pos="1080"/>
              </w:tabs>
              <w:spacing w:before="60" w:after="60"/>
              <w:jc w:val="center"/>
              <w:rPr>
                <w:rFonts w:eastAsia="Times New Roman"/>
                <w:szCs w:val="22"/>
                <w:bdr w:val="nil"/>
              </w:rPr>
            </w:pPr>
            <w:r w:rsidRPr="00DE51C0">
              <w:rPr>
                <w:rFonts w:eastAsia="Times New Roman"/>
                <w:szCs w:val="22"/>
                <w:bdr w:val="nil"/>
              </w:rPr>
              <w:t>2</w:t>
            </w:r>
            <w:r w:rsidR="00B53A40">
              <w:rPr>
                <w:rFonts w:eastAsia="Times New Roman"/>
                <w:szCs w:val="22"/>
                <w:bdr w:val="nil"/>
              </w:rPr>
              <w:t>3</w:t>
            </w:r>
          </w:p>
        </w:tc>
      </w:tr>
      <w:tr w:rsidR="004C3945" w:rsidRPr="00972F2B" w14:paraId="716D8EC5" w14:textId="77777777" w:rsidTr="00B847F8">
        <w:trPr>
          <w:jc w:val="center"/>
        </w:trPr>
        <w:tc>
          <w:tcPr>
            <w:tcW w:w="342" w:type="pct"/>
            <w:shd w:val="clear" w:color="auto" w:fill="auto"/>
          </w:tcPr>
          <w:p w14:paraId="2549F126"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10</w:t>
            </w:r>
          </w:p>
        </w:tc>
        <w:tc>
          <w:tcPr>
            <w:tcW w:w="4419" w:type="pct"/>
            <w:shd w:val="clear" w:color="auto" w:fill="auto"/>
          </w:tcPr>
          <w:p w14:paraId="20B501CB" w14:textId="77777777" w:rsidR="004C3945" w:rsidRPr="00DE51C0" w:rsidRDefault="00463734" w:rsidP="001F6AAF">
            <w:pPr>
              <w:tabs>
                <w:tab w:val="clear" w:pos="1134"/>
                <w:tab w:val="left" w:pos="1080"/>
              </w:tabs>
              <w:spacing w:before="60" w:after="60"/>
              <w:jc w:val="left"/>
              <w:rPr>
                <w:rFonts w:eastAsia="Times New Roman"/>
                <w:szCs w:val="22"/>
                <w:bdr w:val="nil"/>
              </w:rPr>
            </w:pPr>
            <w:hyperlink w:anchor="Governance" w:history="1">
              <w:r w:rsidR="004C3945" w:rsidRPr="00687D71">
                <w:rPr>
                  <w:color w:val="0000FF"/>
                  <w:szCs w:val="22"/>
                </w:rPr>
                <w:t>GOVERNANCE, MANAGEMENT AND EXECUTION</w:t>
              </w:r>
            </w:hyperlink>
          </w:p>
        </w:tc>
        <w:tc>
          <w:tcPr>
            <w:tcW w:w="239" w:type="pct"/>
            <w:shd w:val="clear" w:color="auto" w:fill="auto"/>
          </w:tcPr>
          <w:p w14:paraId="5B128B0E" w14:textId="77777777" w:rsidR="004C3945" w:rsidRPr="00DE51C0" w:rsidRDefault="004C3945" w:rsidP="001F6AAF">
            <w:pPr>
              <w:tabs>
                <w:tab w:val="clear" w:pos="1134"/>
                <w:tab w:val="left" w:pos="1080"/>
              </w:tabs>
              <w:spacing w:before="60" w:after="60"/>
              <w:jc w:val="center"/>
              <w:rPr>
                <w:rFonts w:eastAsia="Times New Roman"/>
                <w:szCs w:val="22"/>
                <w:bdr w:val="nil"/>
              </w:rPr>
            </w:pPr>
            <w:r w:rsidRPr="00DE51C0">
              <w:rPr>
                <w:rFonts w:eastAsia="Times New Roman"/>
                <w:szCs w:val="22"/>
                <w:bdr w:val="nil"/>
              </w:rPr>
              <w:t>2</w:t>
            </w:r>
            <w:r w:rsidR="00B53A40">
              <w:rPr>
                <w:rFonts w:eastAsia="Times New Roman"/>
                <w:szCs w:val="22"/>
                <w:bdr w:val="nil"/>
              </w:rPr>
              <w:t>3</w:t>
            </w:r>
          </w:p>
        </w:tc>
      </w:tr>
      <w:tr w:rsidR="004C3945" w:rsidRPr="00972F2B" w14:paraId="15CEFB25" w14:textId="77777777" w:rsidTr="00B847F8">
        <w:trPr>
          <w:jc w:val="center"/>
        </w:trPr>
        <w:tc>
          <w:tcPr>
            <w:tcW w:w="342" w:type="pct"/>
            <w:shd w:val="clear" w:color="auto" w:fill="auto"/>
          </w:tcPr>
          <w:p w14:paraId="130B10FB" w14:textId="77777777" w:rsidR="004C3945" w:rsidRPr="00BE0A6E" w:rsidRDefault="004C3945" w:rsidP="001F6AAF">
            <w:pPr>
              <w:tabs>
                <w:tab w:val="clear" w:pos="1134"/>
                <w:tab w:val="left" w:pos="1080"/>
              </w:tabs>
              <w:spacing w:before="60" w:after="60"/>
              <w:jc w:val="center"/>
              <w:rPr>
                <w:rFonts w:eastAsia="Times New Roman"/>
                <w:szCs w:val="22"/>
                <w:bdr w:val="nil"/>
              </w:rPr>
            </w:pPr>
            <w:r w:rsidRPr="00BE0A6E">
              <w:rPr>
                <w:rFonts w:eastAsia="Times New Roman"/>
                <w:szCs w:val="22"/>
                <w:bdr w:val="nil"/>
              </w:rPr>
              <w:t>11</w:t>
            </w:r>
          </w:p>
        </w:tc>
        <w:tc>
          <w:tcPr>
            <w:tcW w:w="4419" w:type="pct"/>
            <w:shd w:val="clear" w:color="auto" w:fill="auto"/>
          </w:tcPr>
          <w:p w14:paraId="2A9738F0" w14:textId="77777777" w:rsidR="004C3945" w:rsidRPr="005F745A" w:rsidRDefault="00463734" w:rsidP="001F6AAF">
            <w:pPr>
              <w:tabs>
                <w:tab w:val="clear" w:pos="1134"/>
                <w:tab w:val="left" w:pos="1080"/>
              </w:tabs>
              <w:spacing w:before="60" w:after="60"/>
              <w:jc w:val="left"/>
              <w:rPr>
                <w:rFonts w:eastAsia="Times New Roman"/>
                <w:szCs w:val="22"/>
                <w:bdr w:val="nil"/>
              </w:rPr>
            </w:pPr>
            <w:hyperlink w:anchor="Risk" w:history="1">
              <w:r w:rsidR="004C3945" w:rsidRPr="00BE0A6E">
                <w:rPr>
                  <w:color w:val="0000FF"/>
                  <w:szCs w:val="22"/>
                </w:rPr>
                <w:t>RISK ASSESSMENT</w:t>
              </w:r>
            </w:hyperlink>
          </w:p>
        </w:tc>
        <w:tc>
          <w:tcPr>
            <w:tcW w:w="239" w:type="pct"/>
            <w:shd w:val="clear" w:color="auto" w:fill="auto"/>
          </w:tcPr>
          <w:p w14:paraId="06701B2B"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2</w:t>
            </w:r>
            <w:r w:rsidR="00B53A40">
              <w:rPr>
                <w:rFonts w:eastAsia="Times New Roman"/>
                <w:szCs w:val="22"/>
                <w:bdr w:val="nil"/>
              </w:rPr>
              <w:t>7</w:t>
            </w:r>
          </w:p>
        </w:tc>
      </w:tr>
      <w:tr w:rsidR="004C3945" w:rsidRPr="00972F2B" w14:paraId="092EBACC" w14:textId="77777777" w:rsidTr="00B847F8">
        <w:trPr>
          <w:jc w:val="center"/>
        </w:trPr>
        <w:tc>
          <w:tcPr>
            <w:tcW w:w="342" w:type="pct"/>
            <w:shd w:val="clear" w:color="auto" w:fill="auto"/>
          </w:tcPr>
          <w:p w14:paraId="40856899"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12</w:t>
            </w:r>
          </w:p>
        </w:tc>
        <w:tc>
          <w:tcPr>
            <w:tcW w:w="4419" w:type="pct"/>
            <w:shd w:val="clear" w:color="auto" w:fill="auto"/>
          </w:tcPr>
          <w:p w14:paraId="590A8B39" w14:textId="77777777" w:rsidR="004C3945" w:rsidRPr="005F745A" w:rsidRDefault="00463734" w:rsidP="001F6AAF">
            <w:pPr>
              <w:tabs>
                <w:tab w:val="clear" w:pos="1134"/>
                <w:tab w:val="left" w:pos="1080"/>
              </w:tabs>
              <w:spacing w:before="60" w:after="60"/>
              <w:jc w:val="left"/>
              <w:rPr>
                <w:rFonts w:eastAsia="Times New Roman"/>
                <w:szCs w:val="22"/>
              </w:rPr>
            </w:pPr>
            <w:hyperlink w:anchor="Resources" w:history="1">
              <w:r w:rsidR="004C3945" w:rsidRPr="005F745A">
                <w:rPr>
                  <w:color w:val="0000FF"/>
                  <w:szCs w:val="22"/>
                </w:rPr>
                <w:t>RESOURCES</w:t>
              </w:r>
            </w:hyperlink>
          </w:p>
        </w:tc>
        <w:tc>
          <w:tcPr>
            <w:tcW w:w="239" w:type="pct"/>
            <w:shd w:val="clear" w:color="auto" w:fill="auto"/>
          </w:tcPr>
          <w:p w14:paraId="048BFB27"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2</w:t>
            </w:r>
            <w:r w:rsidR="00B53A40">
              <w:rPr>
                <w:rFonts w:eastAsia="Times New Roman"/>
                <w:szCs w:val="22"/>
                <w:bdr w:val="nil"/>
              </w:rPr>
              <w:t>8</w:t>
            </w:r>
          </w:p>
        </w:tc>
      </w:tr>
      <w:tr w:rsidR="004C3945" w:rsidRPr="00972F2B" w14:paraId="18F4C125" w14:textId="77777777" w:rsidTr="00B847F8">
        <w:trPr>
          <w:jc w:val="center"/>
        </w:trPr>
        <w:tc>
          <w:tcPr>
            <w:tcW w:w="342" w:type="pct"/>
            <w:shd w:val="clear" w:color="auto" w:fill="auto"/>
          </w:tcPr>
          <w:p w14:paraId="60C0DD5A"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13</w:t>
            </w:r>
          </w:p>
        </w:tc>
        <w:tc>
          <w:tcPr>
            <w:tcW w:w="4419" w:type="pct"/>
            <w:shd w:val="clear" w:color="auto" w:fill="auto"/>
          </w:tcPr>
          <w:p w14:paraId="61F8BD34" w14:textId="77777777" w:rsidR="004C3945" w:rsidRPr="005F745A" w:rsidRDefault="00463734" w:rsidP="001F6AAF">
            <w:pPr>
              <w:tabs>
                <w:tab w:val="clear" w:pos="1134"/>
                <w:tab w:val="left" w:pos="1080"/>
              </w:tabs>
              <w:spacing w:before="60" w:after="60"/>
              <w:jc w:val="left"/>
              <w:rPr>
                <w:rFonts w:eastAsia="Times New Roman"/>
                <w:szCs w:val="22"/>
              </w:rPr>
            </w:pPr>
            <w:hyperlink w:anchor="Monitoring" w:history="1">
              <w:r w:rsidR="004C3945" w:rsidRPr="005F745A">
                <w:rPr>
                  <w:color w:val="0000FF"/>
                  <w:szCs w:val="22"/>
                </w:rPr>
                <w:t>MONITORING AND EVALUATION</w:t>
              </w:r>
            </w:hyperlink>
          </w:p>
        </w:tc>
        <w:tc>
          <w:tcPr>
            <w:tcW w:w="239" w:type="pct"/>
            <w:shd w:val="clear" w:color="auto" w:fill="auto"/>
          </w:tcPr>
          <w:p w14:paraId="1E7F693B"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2</w:t>
            </w:r>
            <w:r w:rsidR="00B53A40">
              <w:rPr>
                <w:rFonts w:eastAsia="Times New Roman"/>
                <w:szCs w:val="22"/>
                <w:bdr w:val="nil"/>
              </w:rPr>
              <w:t>8</w:t>
            </w:r>
          </w:p>
        </w:tc>
      </w:tr>
      <w:tr w:rsidR="004C3945" w:rsidRPr="00972F2B" w14:paraId="31003554" w14:textId="77777777" w:rsidTr="00B847F8">
        <w:trPr>
          <w:jc w:val="center"/>
        </w:trPr>
        <w:tc>
          <w:tcPr>
            <w:tcW w:w="342" w:type="pct"/>
            <w:shd w:val="clear" w:color="auto" w:fill="auto"/>
          </w:tcPr>
          <w:p w14:paraId="00A27193" w14:textId="77777777" w:rsidR="004C3945" w:rsidRPr="005F745A" w:rsidRDefault="004C3945" w:rsidP="001F6AAF">
            <w:pPr>
              <w:tabs>
                <w:tab w:val="clear" w:pos="1134"/>
                <w:tab w:val="left" w:pos="1080"/>
              </w:tabs>
              <w:spacing w:before="60" w:after="60"/>
              <w:jc w:val="center"/>
              <w:rPr>
                <w:rFonts w:eastAsia="Times New Roman"/>
                <w:szCs w:val="22"/>
                <w:bdr w:val="nil"/>
              </w:rPr>
            </w:pPr>
          </w:p>
        </w:tc>
        <w:tc>
          <w:tcPr>
            <w:tcW w:w="4419" w:type="pct"/>
            <w:shd w:val="clear" w:color="auto" w:fill="auto"/>
          </w:tcPr>
          <w:p w14:paraId="72EBD2AA" w14:textId="77777777" w:rsidR="004C3945" w:rsidRPr="005F745A" w:rsidRDefault="00463734" w:rsidP="001F6AAF">
            <w:pPr>
              <w:tabs>
                <w:tab w:val="clear" w:pos="1134"/>
                <w:tab w:val="left" w:pos="1080"/>
              </w:tabs>
              <w:spacing w:before="60" w:after="60"/>
              <w:jc w:val="left"/>
              <w:rPr>
                <w:rFonts w:eastAsia="Times New Roman"/>
                <w:szCs w:val="22"/>
              </w:rPr>
            </w:pPr>
            <w:hyperlink w:anchor="Annex_KPIs" w:history="1">
              <w:r w:rsidR="004C3945" w:rsidRPr="005F745A">
                <w:rPr>
                  <w:color w:val="0000FF"/>
                  <w:szCs w:val="22"/>
                </w:rPr>
                <w:t>ANNEX: KEY PERFORMANCE INDICATORS</w:t>
              </w:r>
            </w:hyperlink>
            <w:r w:rsidR="004C3945" w:rsidRPr="005F745A">
              <w:rPr>
                <w:rFonts w:eastAsia="Times New Roman"/>
                <w:szCs w:val="22"/>
              </w:rPr>
              <w:t xml:space="preserve"> </w:t>
            </w:r>
          </w:p>
        </w:tc>
        <w:tc>
          <w:tcPr>
            <w:tcW w:w="239" w:type="pct"/>
            <w:shd w:val="clear" w:color="auto" w:fill="auto"/>
          </w:tcPr>
          <w:p w14:paraId="5BFDC1C9" w14:textId="77777777" w:rsidR="004C3945" w:rsidRPr="005F745A" w:rsidRDefault="004C3945" w:rsidP="001F6AAF">
            <w:pPr>
              <w:tabs>
                <w:tab w:val="clear" w:pos="1134"/>
                <w:tab w:val="left" w:pos="1080"/>
              </w:tabs>
              <w:spacing w:before="60" w:after="60"/>
              <w:jc w:val="center"/>
              <w:rPr>
                <w:rFonts w:eastAsia="Times New Roman"/>
                <w:szCs w:val="22"/>
                <w:bdr w:val="nil"/>
              </w:rPr>
            </w:pPr>
            <w:r w:rsidRPr="005F745A">
              <w:rPr>
                <w:rFonts w:eastAsia="Times New Roman"/>
                <w:szCs w:val="22"/>
                <w:bdr w:val="nil"/>
              </w:rPr>
              <w:t>2</w:t>
            </w:r>
            <w:r w:rsidR="005E7637">
              <w:rPr>
                <w:rFonts w:eastAsia="Times New Roman"/>
                <w:szCs w:val="22"/>
                <w:bdr w:val="nil"/>
              </w:rPr>
              <w:t>9</w:t>
            </w:r>
          </w:p>
        </w:tc>
      </w:tr>
    </w:tbl>
    <w:p w14:paraId="700AB446" w14:textId="77777777" w:rsidR="004C3945" w:rsidRPr="005F745A" w:rsidRDefault="004C3945" w:rsidP="001F6AAF">
      <w:pPr>
        <w:keepNext/>
        <w:keepLines/>
        <w:tabs>
          <w:tab w:val="clear" w:pos="1134"/>
        </w:tabs>
        <w:spacing w:before="360" w:after="360"/>
        <w:jc w:val="center"/>
        <w:outlineLvl w:val="1"/>
        <w:rPr>
          <w:rFonts w:eastAsia="Verdana" w:cs="Verdana"/>
          <w:b/>
          <w:bCs/>
          <w:iCs/>
          <w:sz w:val="22"/>
          <w:szCs w:val="24"/>
          <w:lang w:eastAsia="zh-TW"/>
        </w:rPr>
        <w:sectPr w:rsidR="004C3945" w:rsidRPr="005F745A" w:rsidSect="00B847F8">
          <w:headerReference w:type="even" r:id="rId28"/>
          <w:headerReference w:type="default" r:id="rId29"/>
          <w:headerReference w:type="first" r:id="rId30"/>
          <w:pgSz w:w="11907" w:h="16840" w:code="9"/>
          <w:pgMar w:top="1134" w:right="1134" w:bottom="1134" w:left="1134" w:header="1134" w:footer="1134" w:gutter="0"/>
          <w:cols w:space="720"/>
          <w:titlePg/>
          <w:docGrid w:linePitch="326"/>
        </w:sectPr>
      </w:pPr>
    </w:p>
    <w:p w14:paraId="65B2DCAF" w14:textId="77777777" w:rsidR="004C3945" w:rsidRPr="005F745A" w:rsidRDefault="004C3945" w:rsidP="00BF3D06">
      <w:pPr>
        <w:keepNext/>
        <w:keepLines/>
        <w:tabs>
          <w:tab w:val="clear" w:pos="1134"/>
        </w:tabs>
        <w:spacing w:after="360"/>
        <w:jc w:val="center"/>
        <w:outlineLvl w:val="1"/>
        <w:rPr>
          <w:rFonts w:eastAsia="Verdana" w:cs="Verdana"/>
          <w:bCs/>
          <w:iCs/>
          <w:sz w:val="22"/>
          <w:szCs w:val="24"/>
          <w:lang w:eastAsia="zh-TW"/>
        </w:rPr>
      </w:pPr>
      <w:r w:rsidRPr="005F745A">
        <w:rPr>
          <w:rFonts w:eastAsia="Verdana" w:cs="Verdana"/>
          <w:b/>
          <w:bCs/>
          <w:iCs/>
          <w:sz w:val="22"/>
          <w:szCs w:val="24"/>
          <w:lang w:eastAsia="zh-TW"/>
        </w:rPr>
        <w:lastRenderedPageBreak/>
        <w:t>EXECUTIVE SUMMARY</w:t>
      </w:r>
    </w:p>
    <w:p w14:paraId="19C91E23" w14:textId="77777777" w:rsidR="004C3945" w:rsidRPr="005F745A" w:rsidRDefault="004C3945" w:rsidP="001F6AAF">
      <w:pPr>
        <w:tabs>
          <w:tab w:val="left" w:pos="851"/>
          <w:tab w:val="left" w:pos="880"/>
        </w:tabs>
        <w:spacing w:before="120" w:after="120"/>
        <w:jc w:val="left"/>
      </w:pPr>
      <w:r w:rsidRPr="005F745A">
        <w:t xml:space="preserve">This document describes the objectives and main planned activities for the initial part of the WIGOS operational phase, beginning with the eighteenth WMO financial period (2020-2023). The Plan was developed in accordance with </w:t>
      </w:r>
      <w:hyperlink r:id="rId31" w:anchor=".X5l_Voj0kgw" w:history="1">
        <w:r w:rsidR="002669A6">
          <w:rPr>
            <w:rStyle w:val="Hyperlink"/>
          </w:rPr>
          <w:t>Resolution 37 (Cg-18)</w:t>
        </w:r>
      </w:hyperlink>
      <w:r w:rsidRPr="005F745A">
        <w:t xml:space="preserve"> - the WMO Integrated Global Observing System transition to operational status commencing in 2020, and </w:t>
      </w:r>
      <w:hyperlink r:id="rId32" w:anchor=".X5l_Voj0kgw" w:history="1">
        <w:r w:rsidRPr="006C0B82">
          <w:rPr>
            <w:rStyle w:val="Hyperlink"/>
          </w:rPr>
          <w:t>Resolution 38 (Cg-18)</w:t>
        </w:r>
      </w:hyperlink>
      <w:r w:rsidRPr="005F745A">
        <w:t xml:space="preserve"> - Vision for the WMO Integrated Global Observing System in 2040. </w:t>
      </w:r>
    </w:p>
    <w:p w14:paraId="5395E228" w14:textId="77777777" w:rsidR="004C3945" w:rsidRPr="005F745A" w:rsidRDefault="004C3945" w:rsidP="001F6AAF">
      <w:pPr>
        <w:tabs>
          <w:tab w:val="left" w:pos="851"/>
          <w:tab w:val="left" w:pos="880"/>
        </w:tabs>
        <w:spacing w:before="120" w:after="120"/>
        <w:jc w:val="left"/>
      </w:pPr>
      <w:r w:rsidRPr="005F745A">
        <w:t xml:space="preserve">The document outlines the initial operational capabilities of WIGOS to be in place by 2020, and it describes the main activities that are planned to take place from 2020 and beyond in order to further develop the system during this next period. The activities are structured in six main priority areas, namely: </w:t>
      </w:r>
    </w:p>
    <w:p w14:paraId="3811F046" w14:textId="77777777" w:rsidR="004C3945" w:rsidRPr="005F745A" w:rsidRDefault="00E044FB" w:rsidP="00E044FB">
      <w:pPr>
        <w:tabs>
          <w:tab w:val="clear" w:pos="1134"/>
        </w:tabs>
        <w:spacing w:before="240" w:after="240"/>
        <w:ind w:left="567" w:hanging="567"/>
        <w:jc w:val="left"/>
      </w:pPr>
      <w:r w:rsidRPr="005F745A">
        <w:t>(1)</w:t>
      </w:r>
      <w:r w:rsidRPr="005F745A">
        <w:tab/>
      </w:r>
      <w:r w:rsidR="004C3945" w:rsidRPr="005F745A">
        <w:t>National WIGOS implementation, including necessary capacity development, partnership agreements and integration of observing systems for all application areas;</w:t>
      </w:r>
    </w:p>
    <w:p w14:paraId="233B7BCF" w14:textId="77777777" w:rsidR="004C3945" w:rsidRPr="005F745A" w:rsidRDefault="00E044FB" w:rsidP="00E044FB">
      <w:pPr>
        <w:tabs>
          <w:tab w:val="clear" w:pos="1134"/>
        </w:tabs>
        <w:spacing w:before="240" w:after="240"/>
        <w:ind w:left="567" w:hanging="567"/>
        <w:jc w:val="left"/>
      </w:pPr>
      <w:r w:rsidRPr="005F745A">
        <w:t>(2)</w:t>
      </w:r>
      <w:r w:rsidRPr="005F745A">
        <w:tab/>
      </w:r>
      <w:r w:rsidR="004C3945" w:rsidRPr="005F745A">
        <w:t>Fostering a culture of compliance with the WIGOS technical regulations;</w:t>
      </w:r>
    </w:p>
    <w:p w14:paraId="3C096787" w14:textId="77777777" w:rsidR="004C3945" w:rsidRPr="00B040A7" w:rsidRDefault="00E044FB" w:rsidP="00E044FB">
      <w:pPr>
        <w:tabs>
          <w:tab w:val="clear" w:pos="1134"/>
        </w:tabs>
        <w:spacing w:before="240" w:after="240"/>
        <w:ind w:left="567" w:hanging="567"/>
        <w:jc w:val="left"/>
      </w:pPr>
      <w:r w:rsidRPr="00B040A7">
        <w:t>(3)</w:t>
      </w:r>
      <w:r w:rsidRPr="00B040A7">
        <w:tab/>
      </w:r>
      <w:r w:rsidR="004C3945" w:rsidRPr="005F745A">
        <w:t xml:space="preserve">Implementation of the Global Basic Observing Network and the Regional Basic Observing </w:t>
      </w:r>
      <w:r w:rsidR="004C3945" w:rsidRPr="00B040A7">
        <w:t>Networks;</w:t>
      </w:r>
    </w:p>
    <w:p w14:paraId="4FD569C7" w14:textId="77777777" w:rsidR="004C3945" w:rsidRPr="005F745A" w:rsidRDefault="00E044FB" w:rsidP="00E044FB">
      <w:pPr>
        <w:tabs>
          <w:tab w:val="clear" w:pos="1134"/>
        </w:tabs>
        <w:spacing w:before="240" w:after="240"/>
        <w:ind w:left="567" w:hanging="567"/>
        <w:jc w:val="left"/>
      </w:pPr>
      <w:r w:rsidRPr="005F745A">
        <w:t>(4)</w:t>
      </w:r>
      <w:r w:rsidRPr="005F745A">
        <w:tab/>
      </w:r>
      <w:r w:rsidR="004C3945" w:rsidRPr="005F745A">
        <w:t>Operational deployment of the WIGOS Data Quality Monitoring System;</w:t>
      </w:r>
    </w:p>
    <w:p w14:paraId="4947D8ED" w14:textId="77777777" w:rsidR="004C3945" w:rsidRPr="005F745A" w:rsidRDefault="00E044FB" w:rsidP="00E044FB">
      <w:pPr>
        <w:tabs>
          <w:tab w:val="clear" w:pos="1134"/>
        </w:tabs>
        <w:spacing w:before="240" w:after="240"/>
        <w:ind w:left="567" w:hanging="567"/>
        <w:jc w:val="left"/>
      </w:pPr>
      <w:r w:rsidRPr="005F745A">
        <w:t>(5)</w:t>
      </w:r>
      <w:r w:rsidRPr="005F745A">
        <w:tab/>
      </w:r>
      <w:r w:rsidR="004C3945" w:rsidRPr="005F745A">
        <w:t xml:space="preserve">Operational implementation of </w:t>
      </w:r>
      <w:r w:rsidR="00464A79">
        <w:t>r</w:t>
      </w:r>
      <w:r w:rsidR="004C3945" w:rsidRPr="005F745A">
        <w:t xml:space="preserve">egional WIGOS </w:t>
      </w:r>
      <w:r w:rsidR="00464A79">
        <w:t>c</w:t>
      </w:r>
      <w:r w:rsidR="004C3945" w:rsidRPr="005F745A">
        <w:t>entres;</w:t>
      </w:r>
    </w:p>
    <w:p w14:paraId="6459C992" w14:textId="77777777" w:rsidR="004C3945" w:rsidRPr="005F745A" w:rsidRDefault="00E044FB" w:rsidP="00E044FB">
      <w:pPr>
        <w:tabs>
          <w:tab w:val="clear" w:pos="1134"/>
        </w:tabs>
        <w:spacing w:before="240" w:after="240"/>
        <w:ind w:left="567" w:hanging="567"/>
        <w:jc w:val="left"/>
      </w:pPr>
      <w:r w:rsidRPr="005F745A">
        <w:t>(6)</w:t>
      </w:r>
      <w:r w:rsidRPr="005F745A">
        <w:tab/>
      </w:r>
      <w:r w:rsidR="004C3945" w:rsidRPr="005F745A">
        <w:t>Further development of the Observing Systems Capability Analysis and Review (OSCAR) databases.</w:t>
      </w:r>
    </w:p>
    <w:p w14:paraId="6396DF32" w14:textId="77777777" w:rsidR="004C3945" w:rsidRPr="005F745A" w:rsidRDefault="003A731C" w:rsidP="00E913EC">
      <w:pPr>
        <w:tabs>
          <w:tab w:val="clear" w:pos="1134"/>
        </w:tabs>
        <w:spacing w:before="240"/>
        <w:jc w:val="center"/>
        <w:rPr>
          <w:rFonts w:eastAsia="Verdana" w:cs="Verdana"/>
        </w:rPr>
      </w:pPr>
      <w:r>
        <w:rPr>
          <w:rFonts w:eastAsia="Verdana" w:cs="Verdana"/>
        </w:rPr>
        <w:t>__________</w:t>
      </w:r>
    </w:p>
    <w:p w14:paraId="2DFD765A" w14:textId="77777777" w:rsidR="004C3945" w:rsidRPr="005F745A" w:rsidRDefault="004C3945" w:rsidP="001F6AAF">
      <w:pPr>
        <w:tabs>
          <w:tab w:val="clear" w:pos="1134"/>
        </w:tabs>
        <w:spacing w:after="160"/>
        <w:jc w:val="left"/>
        <w:rPr>
          <w:b/>
          <w:szCs w:val="24"/>
        </w:rPr>
      </w:pPr>
      <w:r w:rsidRPr="005F745A">
        <w:rPr>
          <w:b/>
          <w:szCs w:val="24"/>
        </w:rPr>
        <w:br w:type="page"/>
      </w:r>
    </w:p>
    <w:p w14:paraId="6FB237D4" w14:textId="77777777" w:rsidR="004C3945" w:rsidRPr="005F745A" w:rsidRDefault="004C3945" w:rsidP="00433693">
      <w:pPr>
        <w:keepNext/>
        <w:keepLines/>
        <w:tabs>
          <w:tab w:val="clear" w:pos="1134"/>
        </w:tabs>
        <w:spacing w:after="240"/>
        <w:jc w:val="left"/>
        <w:outlineLvl w:val="1"/>
        <w:rPr>
          <w:rFonts w:eastAsia="SimSun" w:cs="Verdana"/>
          <w:b/>
          <w:bCs/>
          <w:iCs/>
          <w:sz w:val="22"/>
          <w:szCs w:val="22"/>
          <w:lang w:eastAsia="zh-CN"/>
        </w:rPr>
      </w:pPr>
      <w:bookmarkStart w:id="17" w:name="Introduction"/>
      <w:bookmarkEnd w:id="17"/>
      <w:r w:rsidRPr="005F745A">
        <w:rPr>
          <w:rFonts w:eastAsia="SimSun" w:cs="Verdana"/>
          <w:b/>
          <w:bCs/>
          <w:iCs/>
          <w:sz w:val="22"/>
          <w:szCs w:val="22"/>
          <w:lang w:eastAsia="zh-CN"/>
        </w:rPr>
        <w:lastRenderedPageBreak/>
        <w:t>1.</w:t>
      </w:r>
      <w:r w:rsidRPr="005F745A">
        <w:rPr>
          <w:rFonts w:eastAsia="SimSun" w:cs="Verdana"/>
          <w:b/>
          <w:bCs/>
          <w:iCs/>
          <w:sz w:val="22"/>
          <w:szCs w:val="22"/>
          <w:lang w:eastAsia="zh-CN"/>
        </w:rPr>
        <w:tab/>
        <w:t>INTRODUCTION</w:t>
      </w:r>
    </w:p>
    <w:p w14:paraId="2314B7C1" w14:textId="77777777" w:rsidR="004C3945" w:rsidRPr="005F745A" w:rsidRDefault="004C3945" w:rsidP="002146D8">
      <w:pPr>
        <w:tabs>
          <w:tab w:val="left" w:pos="851"/>
          <w:tab w:val="left" w:pos="880"/>
        </w:tabs>
        <w:spacing w:after="240"/>
        <w:jc w:val="left"/>
      </w:pPr>
      <w:r w:rsidRPr="005F745A">
        <w:t xml:space="preserve">Aligned with the </w:t>
      </w:r>
      <w:hyperlink r:id="rId33" w:history="1">
        <w:r w:rsidRPr="001F3339">
          <w:rPr>
            <w:rStyle w:val="Hyperlink"/>
            <w:i/>
            <w:iCs/>
          </w:rPr>
          <w:t>WMO Strategic Plan 2020-2023</w:t>
        </w:r>
        <w:r w:rsidRPr="001F3339">
          <w:rPr>
            <w:rStyle w:val="Hyperlink"/>
          </w:rPr>
          <w:t xml:space="preserve"> (WMO-No.</w:t>
        </w:r>
        <w:r w:rsidR="00433693" w:rsidRPr="001F3339">
          <w:rPr>
            <w:rStyle w:val="Hyperlink"/>
          </w:rPr>
          <w:t> </w:t>
        </w:r>
        <w:r w:rsidRPr="001F3339">
          <w:rPr>
            <w:rStyle w:val="Hyperlink"/>
          </w:rPr>
          <w:t>1225)</w:t>
        </w:r>
      </w:hyperlink>
      <w:r w:rsidRPr="005F745A">
        <w:t>, Objective 2.1</w:t>
      </w:r>
      <w:r w:rsidR="00433693">
        <w:t xml:space="preserve"> - </w:t>
      </w:r>
      <w:r w:rsidRPr="005F745A">
        <w:t xml:space="preserve"> Optimize the acquisition of Earth system observation data through the WMO Integrated Global Observing System (WIGOS), this </w:t>
      </w:r>
      <w:r w:rsidR="00D441F0">
        <w:t>P</w:t>
      </w:r>
      <w:r w:rsidRPr="005F745A">
        <w:t>lan responds to Resolution</w:t>
      </w:r>
      <w:r w:rsidR="00D5137B">
        <w:t> </w:t>
      </w:r>
      <w:r w:rsidRPr="005F745A">
        <w:t>37 (Cg-18) - the WMO Integrated Global Observing System transition to operational status commencing in 2020, and Resolution</w:t>
      </w:r>
      <w:r w:rsidR="00F57E44">
        <w:t> </w:t>
      </w:r>
      <w:r w:rsidRPr="005F745A">
        <w:t xml:space="preserve">38 (Cg-18) - Vision for the WMO Integrated Global Observing System in 2040. </w:t>
      </w:r>
    </w:p>
    <w:p w14:paraId="6CDA24C7" w14:textId="77777777" w:rsidR="004C3945" w:rsidRPr="005F745A" w:rsidRDefault="004C3945" w:rsidP="002146D8">
      <w:pPr>
        <w:tabs>
          <w:tab w:val="left" w:pos="851"/>
          <w:tab w:val="left" w:pos="880"/>
        </w:tabs>
        <w:spacing w:after="240"/>
        <w:jc w:val="left"/>
      </w:pPr>
      <w:r w:rsidRPr="005F745A">
        <w:t>The Plan takes into account the six priority areas decided by Congress, and brings focus on the WMO Earth system approach, and how to integrate observations from all Earth system domains in order to serve WMO Application Areas</w:t>
      </w:r>
      <w:bookmarkStart w:id="18" w:name="_Ref33683000"/>
      <w:r w:rsidRPr="005F745A">
        <w:rPr>
          <w:vertAlign w:val="superscript"/>
        </w:rPr>
        <w:footnoteReference w:id="3"/>
      </w:r>
      <w:bookmarkEnd w:id="18"/>
      <w:r w:rsidRPr="005F745A">
        <w:t xml:space="preserve"> and allow WMO Members to deliver services according to the WMO mandate and in the most efficient way.</w:t>
      </w:r>
    </w:p>
    <w:p w14:paraId="07C1D2F1" w14:textId="77777777" w:rsidR="004C3945" w:rsidRPr="005F745A" w:rsidRDefault="004C3945" w:rsidP="00E913EC">
      <w:pPr>
        <w:pBdr>
          <w:top w:val="nil"/>
          <w:left w:val="nil"/>
          <w:bottom w:val="nil"/>
          <w:right w:val="nil"/>
          <w:between w:val="nil"/>
          <w:bar w:val="nil"/>
        </w:pBdr>
        <w:spacing w:before="120"/>
        <w:jc w:val="left"/>
      </w:pPr>
      <w:r w:rsidRPr="005F745A">
        <w:t>With an Earth system perspective, WIGOS is designed to manage observations from a diversity of surface- and space-based observing systems, provided by a diversity of observations contributors. These observations are acquired by a variety of players with the aim of providing an integrated, composite set of observations accessible to many users and are suitable for many service and science applications.</w:t>
      </w:r>
    </w:p>
    <w:p w14:paraId="31C629B7" w14:textId="77777777" w:rsidR="004C3945" w:rsidRPr="005F745A" w:rsidRDefault="004C3945" w:rsidP="00F57E44">
      <w:pPr>
        <w:keepNext/>
        <w:keepLines/>
        <w:tabs>
          <w:tab w:val="clear" w:pos="1134"/>
        </w:tabs>
        <w:spacing w:before="360" w:after="240"/>
        <w:jc w:val="left"/>
        <w:outlineLvl w:val="1"/>
        <w:rPr>
          <w:rFonts w:eastAsia="Verdana" w:cs="Verdana"/>
          <w:bCs/>
          <w:iCs/>
          <w:sz w:val="22"/>
          <w:szCs w:val="22"/>
          <w:lang w:eastAsia="zh-TW"/>
        </w:rPr>
      </w:pPr>
      <w:r w:rsidRPr="005F745A">
        <w:rPr>
          <w:rFonts w:eastAsia="SimSun" w:cs="Verdana"/>
          <w:b/>
          <w:bCs/>
          <w:iCs/>
          <w:sz w:val="22"/>
          <w:szCs w:val="22"/>
          <w:lang w:eastAsia="zh-CN"/>
        </w:rPr>
        <w:t>2.</w:t>
      </w:r>
      <w:r w:rsidRPr="005F745A">
        <w:rPr>
          <w:rFonts w:eastAsia="SimSun" w:cs="Verdana"/>
          <w:b/>
          <w:bCs/>
          <w:iCs/>
          <w:sz w:val="22"/>
          <w:szCs w:val="22"/>
          <w:lang w:eastAsia="zh-CN"/>
        </w:rPr>
        <w:tab/>
      </w:r>
      <w:r w:rsidRPr="005F745A">
        <w:rPr>
          <w:rFonts w:eastAsia="Verdana" w:cs="Verdana"/>
          <w:b/>
          <w:bCs/>
          <w:iCs/>
          <w:sz w:val="22"/>
          <w:szCs w:val="22"/>
          <w:lang w:eastAsia="zh-TW"/>
        </w:rPr>
        <w:t>CURRENT STATUS OF WIGOS</w:t>
      </w:r>
    </w:p>
    <w:p w14:paraId="1A3B13DF" w14:textId="77777777" w:rsidR="004C3945" w:rsidRPr="005F745A" w:rsidRDefault="004C3945" w:rsidP="00E913EC">
      <w:pPr>
        <w:pBdr>
          <w:top w:val="nil"/>
          <w:left w:val="nil"/>
          <w:bottom w:val="nil"/>
          <w:right w:val="nil"/>
          <w:between w:val="nil"/>
          <w:bar w:val="nil"/>
        </w:pBdr>
        <w:spacing w:before="120"/>
        <w:jc w:val="left"/>
      </w:pPr>
      <w:r w:rsidRPr="005F745A">
        <w:rPr>
          <w:rFonts w:eastAsia="SimSun"/>
          <w:lang w:eastAsia="zh-CN"/>
        </w:rPr>
        <w:t>By the end of the WIGOS pre-</w:t>
      </w:r>
      <w:r w:rsidRPr="005F745A">
        <w:t>operational phase in December 2019, the status of WIGOS can be summarized as follows:</w:t>
      </w:r>
    </w:p>
    <w:p w14:paraId="677602F0" w14:textId="77777777" w:rsidR="004C3945" w:rsidRPr="005F745A" w:rsidRDefault="004C3945" w:rsidP="00E913EC">
      <w:pPr>
        <w:keepNext/>
        <w:keepLines/>
        <w:spacing w:before="360" w:after="240"/>
        <w:jc w:val="left"/>
        <w:outlineLvl w:val="2"/>
        <w:rPr>
          <w:rFonts w:eastAsia="Verdana" w:cs="Verdana"/>
          <w:bCs/>
          <w:lang w:eastAsia="zh-TW"/>
        </w:rPr>
      </w:pPr>
      <w:r w:rsidRPr="005F745A">
        <w:rPr>
          <w:rFonts w:eastAsia="Verdana" w:cs="Verdana"/>
          <w:b/>
          <w:bCs/>
          <w:lang w:eastAsia="zh-TW"/>
        </w:rPr>
        <w:t xml:space="preserve">2.1 </w:t>
      </w:r>
      <w:r w:rsidRPr="005F745A">
        <w:rPr>
          <w:rFonts w:eastAsia="Verdana" w:cs="Verdana"/>
          <w:b/>
          <w:bCs/>
          <w:lang w:eastAsia="zh-TW"/>
        </w:rPr>
        <w:tab/>
        <w:t>National WIGOS Implementation</w:t>
      </w:r>
    </w:p>
    <w:p w14:paraId="355BA27B" w14:textId="77777777" w:rsidR="004C3945" w:rsidRPr="005F745A" w:rsidRDefault="004C3945" w:rsidP="00DD3794">
      <w:pPr>
        <w:pBdr>
          <w:top w:val="nil"/>
          <w:left w:val="nil"/>
          <w:bottom w:val="nil"/>
          <w:right w:val="nil"/>
          <w:between w:val="nil"/>
          <w:bar w:val="nil"/>
        </w:pBdr>
        <w:spacing w:before="240" w:after="240"/>
        <w:jc w:val="left"/>
      </w:pPr>
      <w:r w:rsidRPr="005F745A">
        <w:t xml:space="preserve">Almost all Members have had exposure to both the WIGOS concept and to the specifics of the WIGOS </w:t>
      </w:r>
      <w:r w:rsidR="002206CD">
        <w:t>t</w:t>
      </w:r>
      <w:r w:rsidRPr="005F745A">
        <w:t xml:space="preserve">echnical </w:t>
      </w:r>
      <w:r w:rsidR="002206CD">
        <w:t>s</w:t>
      </w:r>
      <w:r w:rsidRPr="005F745A">
        <w:t xml:space="preserve">ystems via a dedicated WIGOS workshop arranged by the WMO Secretariat in all </w:t>
      </w:r>
      <w:r w:rsidR="005B18D0">
        <w:t>r</w:t>
      </w:r>
      <w:r w:rsidRPr="005F745A">
        <w:t>egions. A majority of Members have had at least some level of activity in using the OSCAR/Surface</w:t>
      </w:r>
      <w:r w:rsidRPr="005F745A">
        <w:rPr>
          <w:vertAlign w:val="superscript"/>
        </w:rPr>
        <w:footnoteReference w:id="4"/>
      </w:r>
      <w:r w:rsidRPr="005F745A">
        <w:t xml:space="preserve"> database to manage their surface-based observing systems. A small number of countries have developed and approved their National WIGOS Implementation Plans. The bulk of the national WIGOS implementation work is expected to take place once the </w:t>
      </w:r>
      <w:r w:rsidR="00CE32E3">
        <w:t>r</w:t>
      </w:r>
      <w:r w:rsidRPr="005F745A">
        <w:t xml:space="preserve">egional WIGOS </w:t>
      </w:r>
      <w:r w:rsidR="00CE32E3">
        <w:t>c</w:t>
      </w:r>
      <w:r w:rsidRPr="005F745A">
        <w:t xml:space="preserve">entres are fully functional and once </w:t>
      </w:r>
      <w:r w:rsidR="00FD469F">
        <w:t>n</w:t>
      </w:r>
      <w:r w:rsidRPr="005F745A">
        <w:t xml:space="preserve">ational WIGOS </w:t>
      </w:r>
      <w:r w:rsidR="00FD469F">
        <w:t>i</w:t>
      </w:r>
      <w:r w:rsidRPr="005F745A">
        <w:t xml:space="preserve">mplementation </w:t>
      </w:r>
      <w:r w:rsidR="00FD469F">
        <w:t>p</w:t>
      </w:r>
      <w:r w:rsidRPr="005F745A">
        <w:t>lans have been developed and approved.</w:t>
      </w:r>
    </w:p>
    <w:p w14:paraId="177514BD" w14:textId="77777777" w:rsidR="004C3945" w:rsidRPr="005F745A" w:rsidRDefault="004C3945" w:rsidP="00DD3794">
      <w:pPr>
        <w:pBdr>
          <w:top w:val="nil"/>
          <w:left w:val="nil"/>
          <w:bottom w:val="nil"/>
          <w:right w:val="nil"/>
          <w:between w:val="nil"/>
          <w:bar w:val="nil"/>
        </w:pBdr>
        <w:spacing w:after="240"/>
        <w:jc w:val="left"/>
      </w:pPr>
      <w:r w:rsidRPr="005F745A">
        <w:t>WIGOS encourages and enables the integration of observations from different national observations providers, such as other governmental and non-governmental organizations, research institutes, volunteer networks, the private sector and individual citizens. It is known that useful observations of Earth system variables are being collected by these stakeholders, but their incorporation into WMO observing systems has been constrained by the lack of an integrating framework and by a variety of technical barriers. WIGOS now offers the framework and tools to enable these observations to be integrated, thus contributing more effectively to national and global interests.</w:t>
      </w:r>
    </w:p>
    <w:p w14:paraId="01A95827" w14:textId="77777777" w:rsidR="004C3945" w:rsidRPr="005F745A" w:rsidRDefault="004C3945" w:rsidP="00DD3794">
      <w:pPr>
        <w:tabs>
          <w:tab w:val="clear" w:pos="1134"/>
        </w:tabs>
        <w:spacing w:after="240"/>
        <w:jc w:val="left"/>
        <w:rPr>
          <w:rFonts w:eastAsia="Verdana" w:cs="Verdana"/>
        </w:rPr>
      </w:pPr>
      <w:r w:rsidRPr="005F745A">
        <w:rPr>
          <w:rFonts w:eastAsia="Verdana" w:cs="Verdana"/>
        </w:rPr>
        <w:t xml:space="preserve">See </w:t>
      </w:r>
      <w:hyperlink w:anchor="National" w:history="1">
        <w:r w:rsidRPr="005F745A">
          <w:rPr>
            <w:rFonts w:eastAsia="Verdana" w:cs="Verdana"/>
            <w:color w:val="0000FF"/>
          </w:rPr>
          <w:t>5.1</w:t>
        </w:r>
      </w:hyperlink>
      <w:r w:rsidRPr="005F745A">
        <w:rPr>
          <w:rFonts w:eastAsia="Verdana" w:cs="Verdana"/>
        </w:rPr>
        <w:t xml:space="preserve"> for how national WIGOS implementation is being addressed as part of the Plan; and </w:t>
      </w:r>
      <w:hyperlink r:id="rId34" w:history="1">
        <w:r w:rsidR="004A0DC1" w:rsidRPr="007124AD">
          <w:rPr>
            <w:rStyle w:val="Hyperlink"/>
            <w:rFonts w:eastAsia="Verdana" w:cs="Verdana"/>
          </w:rPr>
          <w:t>https://community.wmo.int/implementation-examples</w:t>
        </w:r>
      </w:hyperlink>
      <w:r w:rsidRPr="005F745A">
        <w:rPr>
          <w:rFonts w:eastAsia="Verdana" w:cs="Verdana"/>
        </w:rPr>
        <w:t>.</w:t>
      </w:r>
    </w:p>
    <w:p w14:paraId="58A77A34" w14:textId="77777777" w:rsidR="004C3945" w:rsidRPr="005F745A" w:rsidRDefault="004C3945" w:rsidP="00E913EC">
      <w:pPr>
        <w:keepNext/>
        <w:keepLines/>
        <w:spacing w:before="360" w:after="240"/>
        <w:jc w:val="left"/>
        <w:outlineLvl w:val="2"/>
        <w:rPr>
          <w:rFonts w:eastAsia="Verdana" w:cs="Verdana"/>
          <w:bCs/>
          <w:lang w:eastAsia="zh-TW"/>
        </w:rPr>
      </w:pPr>
      <w:r w:rsidRPr="005F745A">
        <w:rPr>
          <w:rFonts w:eastAsia="Verdana" w:cs="Verdana"/>
          <w:b/>
          <w:bCs/>
          <w:lang w:eastAsia="zh-TW"/>
        </w:rPr>
        <w:t xml:space="preserve">2.2 </w:t>
      </w:r>
      <w:r w:rsidRPr="005F745A">
        <w:rPr>
          <w:rFonts w:eastAsia="Verdana" w:cs="Verdana"/>
          <w:b/>
          <w:bCs/>
          <w:lang w:eastAsia="zh-TW"/>
        </w:rPr>
        <w:tab/>
        <w:t>WIGOS Regulatory and Guidance Material</w:t>
      </w:r>
    </w:p>
    <w:p w14:paraId="2C07F2E9" w14:textId="77777777" w:rsidR="004C3945" w:rsidRPr="005F745A" w:rsidRDefault="004C3945" w:rsidP="00BA61E0">
      <w:pPr>
        <w:pBdr>
          <w:top w:val="nil"/>
          <w:left w:val="nil"/>
          <w:bottom w:val="nil"/>
          <w:right w:val="nil"/>
          <w:between w:val="nil"/>
          <w:bar w:val="nil"/>
        </w:pBdr>
        <w:spacing w:after="240"/>
        <w:jc w:val="left"/>
      </w:pPr>
      <w:r w:rsidRPr="00A42282">
        <w:t xml:space="preserve">The </w:t>
      </w:r>
      <w:hyperlink r:id="rId35" w:history="1">
        <w:r w:rsidRPr="00A42282">
          <w:rPr>
            <w:rStyle w:val="Hyperlink"/>
            <w:i/>
            <w:iCs/>
          </w:rPr>
          <w:t>Manual on the WMO Integrated Global Observing System</w:t>
        </w:r>
        <w:r w:rsidRPr="00A42282">
          <w:rPr>
            <w:rStyle w:val="Hyperlink"/>
          </w:rPr>
          <w:t xml:space="preserve"> (WMO-No.</w:t>
        </w:r>
        <w:r w:rsidR="007F201E" w:rsidRPr="00A42282">
          <w:rPr>
            <w:rStyle w:val="Hyperlink"/>
          </w:rPr>
          <w:t> </w:t>
        </w:r>
        <w:r w:rsidRPr="00A42282">
          <w:rPr>
            <w:rStyle w:val="Hyperlink"/>
          </w:rPr>
          <w:t>1160)</w:t>
        </w:r>
      </w:hyperlink>
      <w:r w:rsidRPr="00A42282">
        <w:t xml:space="preserve"> has undergone </w:t>
      </w:r>
      <w:r w:rsidRPr="005F745A">
        <w:t xml:space="preserve">revision, in particular as concerns the WIGOS Metadata Standard and the description of the Global Cryosphere Watch (GCW). It has been expanded very significantly with new provisions </w:t>
      </w:r>
      <w:r w:rsidRPr="005F745A">
        <w:lastRenderedPageBreak/>
        <w:t xml:space="preserve">describing a series of Regional Basic Observing Networks serving a large number of application areas at the global, regional and sub-regional levels, and an overarching Global Basic Observing Network to specifically serve Global Numerical Weather Prediction (NWP) and climate analysis. A draft </w:t>
      </w:r>
      <w:r w:rsidRPr="004641D5">
        <w:t>amendment</w:t>
      </w:r>
      <w:r w:rsidRPr="005F745A">
        <w:t xml:space="preserve"> to the </w:t>
      </w:r>
      <w:r w:rsidR="00346CC3">
        <w:t>m</w:t>
      </w:r>
      <w:r w:rsidRPr="005F745A">
        <w:t>anual, specifically on the GBON and WSIs provisions, is being developed.</w:t>
      </w:r>
    </w:p>
    <w:p w14:paraId="47FEA7AA" w14:textId="77777777" w:rsidR="004C3945" w:rsidRPr="005F745A" w:rsidRDefault="004C3945" w:rsidP="00BA61E0">
      <w:pPr>
        <w:keepNext/>
        <w:keepLines/>
        <w:spacing w:after="240"/>
        <w:jc w:val="left"/>
        <w:outlineLvl w:val="2"/>
        <w:rPr>
          <w:rFonts w:eastAsia="Verdana" w:cs="Verdana"/>
          <w:lang w:eastAsia="zh-TW"/>
        </w:rPr>
      </w:pPr>
      <w:r w:rsidRPr="005F745A">
        <w:rPr>
          <w:rFonts w:eastAsia="Verdana" w:cs="Verdana"/>
          <w:lang w:eastAsia="zh-TW"/>
        </w:rPr>
        <w:t xml:space="preserve">A </w:t>
      </w:r>
      <w:hyperlink r:id="rId36" w:anchor=".Xl5fqqhKhPY" w:history="1">
        <w:r w:rsidRPr="00566BC9">
          <w:rPr>
            <w:rStyle w:val="Hyperlink"/>
            <w:rFonts w:eastAsia="Verdana" w:cs="Verdana"/>
            <w:i/>
            <w:iCs/>
            <w:lang w:eastAsia="zh-TW"/>
          </w:rPr>
          <w:t xml:space="preserve">Guide to </w:t>
        </w:r>
        <w:r w:rsidR="008D05BF" w:rsidRPr="00566BC9">
          <w:rPr>
            <w:rStyle w:val="Hyperlink"/>
            <w:rFonts w:eastAsia="Verdana" w:cs="Verdana"/>
            <w:i/>
            <w:iCs/>
            <w:lang w:eastAsia="zh-TW"/>
          </w:rPr>
          <w:t xml:space="preserve">the </w:t>
        </w:r>
        <w:r w:rsidRPr="00566BC9">
          <w:rPr>
            <w:rStyle w:val="Hyperlink"/>
            <w:rFonts w:eastAsia="Verdana" w:cs="Verdana"/>
            <w:i/>
            <w:iCs/>
            <w:lang w:eastAsia="zh-TW"/>
          </w:rPr>
          <w:t>WMO Integrated Global Observing System</w:t>
        </w:r>
        <w:r w:rsidRPr="00566BC9">
          <w:rPr>
            <w:rStyle w:val="Hyperlink"/>
            <w:rFonts w:eastAsia="Verdana" w:cs="Verdana"/>
            <w:lang w:eastAsia="zh-TW"/>
          </w:rPr>
          <w:t xml:space="preserve"> </w:t>
        </w:r>
        <w:r w:rsidRPr="00566BC9">
          <w:rPr>
            <w:rStyle w:val="Hyperlink"/>
            <w:rFonts w:eastAsia="Calibri" w:cs="Calibri"/>
            <w:lang w:eastAsia="zh-TW"/>
          </w:rPr>
          <w:t>(WMO-No.</w:t>
        </w:r>
        <w:r w:rsidR="00B9164E" w:rsidRPr="00566BC9">
          <w:rPr>
            <w:rStyle w:val="Hyperlink"/>
            <w:rFonts w:eastAsia="Calibri" w:cs="Calibri"/>
            <w:lang w:eastAsia="zh-TW"/>
          </w:rPr>
          <w:t> </w:t>
        </w:r>
        <w:r w:rsidRPr="00566BC9">
          <w:rPr>
            <w:rStyle w:val="Hyperlink"/>
            <w:rFonts w:eastAsia="Calibri" w:cs="Calibri"/>
            <w:lang w:eastAsia="zh-TW"/>
          </w:rPr>
          <w:t>1165)</w:t>
        </w:r>
      </w:hyperlink>
      <w:r w:rsidRPr="005F745A">
        <w:rPr>
          <w:rFonts w:eastAsia="Verdana" w:cs="Verdana"/>
          <w:lang w:eastAsia="zh-TW"/>
        </w:rPr>
        <w:t xml:space="preserve"> has been developed and is being continually expanded with new material. A draft update of the </w:t>
      </w:r>
      <w:r w:rsidR="00566BC9">
        <w:rPr>
          <w:rFonts w:eastAsia="Verdana" w:cs="Verdana"/>
          <w:lang w:eastAsia="zh-TW"/>
        </w:rPr>
        <w:t>g</w:t>
      </w:r>
      <w:r w:rsidRPr="005F745A">
        <w:rPr>
          <w:rFonts w:eastAsia="Verdana" w:cs="Verdana"/>
          <w:lang w:eastAsia="zh-TW"/>
        </w:rPr>
        <w:t xml:space="preserve">uide supporting implementation of GBON and WSIs provisions is being developed. </w:t>
      </w:r>
    </w:p>
    <w:p w14:paraId="0F73087E" w14:textId="77777777" w:rsidR="004C3945" w:rsidRPr="005F745A" w:rsidRDefault="004C3945" w:rsidP="00E913EC">
      <w:pPr>
        <w:keepNext/>
        <w:keepLines/>
        <w:spacing w:before="360" w:after="240"/>
        <w:jc w:val="left"/>
        <w:outlineLvl w:val="2"/>
        <w:rPr>
          <w:rFonts w:eastAsia="Verdana" w:cs="Verdana"/>
          <w:b/>
          <w:bCs/>
          <w:lang w:eastAsia="zh-TW"/>
        </w:rPr>
      </w:pPr>
      <w:r w:rsidRPr="005F745A">
        <w:rPr>
          <w:rFonts w:eastAsia="Verdana" w:cs="Verdana"/>
          <w:b/>
          <w:bCs/>
          <w:lang w:eastAsia="zh-TW"/>
        </w:rPr>
        <w:t xml:space="preserve">2.3 </w:t>
      </w:r>
      <w:r w:rsidRPr="005F745A">
        <w:rPr>
          <w:rFonts w:eastAsia="Verdana" w:cs="Verdana"/>
          <w:b/>
          <w:bCs/>
          <w:lang w:eastAsia="zh-TW"/>
        </w:rPr>
        <w:tab/>
        <w:t>Observing Systems Capabilities and Review (OSCAR) databases</w:t>
      </w:r>
    </w:p>
    <w:p w14:paraId="4B19742F" w14:textId="77777777" w:rsidR="004C3945" w:rsidRPr="005F745A" w:rsidRDefault="004C3945" w:rsidP="00E82B95">
      <w:pPr>
        <w:pBdr>
          <w:top w:val="nil"/>
          <w:left w:val="nil"/>
          <w:bottom w:val="nil"/>
          <w:right w:val="nil"/>
          <w:between w:val="nil"/>
          <w:bar w:val="nil"/>
        </w:pBdr>
        <w:spacing w:after="240"/>
        <w:jc w:val="left"/>
      </w:pPr>
      <w:r w:rsidRPr="005F745A">
        <w:t>The OSCAR/Requirements</w:t>
      </w:r>
      <w:r w:rsidRPr="005F745A">
        <w:rPr>
          <w:vertAlign w:val="superscript"/>
        </w:rPr>
        <w:footnoteReference w:id="5"/>
      </w:r>
      <w:r w:rsidRPr="005F745A">
        <w:t xml:space="preserve"> database has been amended and updated to include all 14 currently recognized application areas. Work towards completing and updating the actual observational user requirements in the database is ongoing.</w:t>
      </w:r>
    </w:p>
    <w:p w14:paraId="2A8B0192" w14:textId="77777777" w:rsidR="004C3945" w:rsidRPr="005F745A" w:rsidRDefault="004C3945" w:rsidP="00E82B95">
      <w:pPr>
        <w:pBdr>
          <w:top w:val="nil"/>
          <w:left w:val="nil"/>
          <w:bottom w:val="nil"/>
          <w:right w:val="nil"/>
          <w:between w:val="nil"/>
          <w:bar w:val="nil"/>
        </w:pBdr>
        <w:spacing w:after="240"/>
        <w:jc w:val="left"/>
      </w:pPr>
      <w:r w:rsidRPr="005F745A">
        <w:t>The OSCAR/Space database (Version</w:t>
      </w:r>
      <w:r w:rsidR="005C242D">
        <w:t> </w:t>
      </w:r>
      <w:r w:rsidRPr="005F745A">
        <w:t xml:space="preserve">2.0) has been deployed and is widely used by space agencies and the user community. </w:t>
      </w:r>
    </w:p>
    <w:p w14:paraId="31C8175B" w14:textId="77777777" w:rsidR="004C3945" w:rsidRPr="00BE0A6E" w:rsidRDefault="004C3945" w:rsidP="00E82B95">
      <w:pPr>
        <w:pBdr>
          <w:top w:val="nil"/>
          <w:left w:val="nil"/>
          <w:bottom w:val="nil"/>
          <w:right w:val="nil"/>
          <w:between w:val="nil"/>
          <w:bar w:val="nil"/>
        </w:pBdr>
        <w:spacing w:after="240"/>
        <w:jc w:val="left"/>
      </w:pPr>
      <w:r w:rsidRPr="005F745A">
        <w:t>The OSCAR/Surface database was operationally deployed in 2016, replacing Volume</w:t>
      </w:r>
      <w:r w:rsidR="005C242D">
        <w:t> </w:t>
      </w:r>
      <w:r w:rsidRPr="005F745A">
        <w:t xml:space="preserve">A </w:t>
      </w:r>
      <w:r w:rsidRPr="00B040A7">
        <w:t>(</w:t>
      </w:r>
      <w:hyperlink r:id="rId37" w:anchor=".Xl5gCqhKhPY" w:history="1">
        <w:r w:rsidRPr="00B040A7">
          <w:rPr>
            <w:color w:val="0000FF"/>
          </w:rPr>
          <w:t>WMO</w:t>
        </w:r>
        <w:r w:rsidRPr="00B040A7">
          <w:rPr>
            <w:color w:val="0000FF"/>
          </w:rPr>
          <w:noBreakHyphen/>
          <w:t>No.</w:t>
        </w:r>
        <w:r w:rsidR="005C242D" w:rsidRPr="00B040A7">
          <w:rPr>
            <w:color w:val="0000FF"/>
          </w:rPr>
          <w:t> </w:t>
        </w:r>
        <w:r w:rsidRPr="00B040A7">
          <w:rPr>
            <w:color w:val="0000FF"/>
          </w:rPr>
          <w:t>9</w:t>
        </w:r>
      </w:hyperlink>
      <w:r w:rsidRPr="00B040A7">
        <w:t>), while offering much more extensive metadata information for many more</w:t>
      </w:r>
      <w:r w:rsidRPr="00BE0A6E">
        <w:t xml:space="preserve"> stations than those included in Volume</w:t>
      </w:r>
      <w:r w:rsidR="009968DA">
        <w:t> </w:t>
      </w:r>
      <w:r w:rsidRPr="00BE0A6E">
        <w:t>A.</w:t>
      </w:r>
    </w:p>
    <w:p w14:paraId="6434C550" w14:textId="77777777" w:rsidR="004C3945" w:rsidRPr="005F745A" w:rsidRDefault="004C3945" w:rsidP="00E82B95">
      <w:pPr>
        <w:pBdr>
          <w:top w:val="nil"/>
          <w:left w:val="nil"/>
          <w:bottom w:val="nil"/>
          <w:right w:val="nil"/>
          <w:between w:val="nil"/>
          <w:bar w:val="nil"/>
        </w:pBdr>
        <w:spacing w:after="240"/>
        <w:jc w:val="left"/>
      </w:pPr>
      <w:r w:rsidRPr="00BE0A6E">
        <w:t xml:space="preserve">The databases can be accessed via </w:t>
      </w:r>
      <w:hyperlink r:id="rId38" w:history="1">
        <w:r w:rsidRPr="005F745A">
          <w:rPr>
            <w:color w:val="0000FF"/>
          </w:rPr>
          <w:t>https://oscar.wmo.int</w:t>
        </w:r>
      </w:hyperlink>
      <w:r w:rsidRPr="005F745A">
        <w:t>.</w:t>
      </w:r>
    </w:p>
    <w:p w14:paraId="5782844C" w14:textId="77777777" w:rsidR="004C3945" w:rsidRPr="005F745A" w:rsidRDefault="004C3945" w:rsidP="00E27A6A">
      <w:pPr>
        <w:pBdr>
          <w:top w:val="nil"/>
          <w:left w:val="nil"/>
          <w:bottom w:val="nil"/>
          <w:right w:val="nil"/>
          <w:between w:val="nil"/>
          <w:bar w:val="nil"/>
        </w:pBdr>
        <w:spacing w:after="240"/>
        <w:jc w:val="left"/>
      </w:pPr>
      <w:r w:rsidRPr="005F745A">
        <w:t xml:space="preserve">A </w:t>
      </w:r>
      <w:r w:rsidR="00124960">
        <w:t>s</w:t>
      </w:r>
      <w:r w:rsidRPr="005F745A">
        <w:t xml:space="preserve">trategy for the longer-term evolution of the OSCAR </w:t>
      </w:r>
      <w:r w:rsidR="00875315">
        <w:t>p</w:t>
      </w:r>
      <w:r w:rsidRPr="005F745A">
        <w:t>latform and for maintaining both the IT infrastructure and the information content has been developed and needs to be implemented (</w:t>
      </w:r>
      <w:hyperlink w:anchor="further" w:history="1">
        <w:r w:rsidRPr="005F745A">
          <w:rPr>
            <w:color w:val="0000FF"/>
          </w:rPr>
          <w:t>see 5.6</w:t>
        </w:r>
      </w:hyperlink>
      <w:r w:rsidRPr="005F745A">
        <w:t xml:space="preserve"> below).</w:t>
      </w:r>
    </w:p>
    <w:p w14:paraId="451A4993" w14:textId="77777777" w:rsidR="004C3945" w:rsidRPr="005F745A" w:rsidRDefault="004C3945" w:rsidP="00E913EC">
      <w:pPr>
        <w:keepNext/>
        <w:keepLines/>
        <w:spacing w:before="360" w:after="240"/>
        <w:jc w:val="left"/>
        <w:outlineLvl w:val="2"/>
        <w:rPr>
          <w:rFonts w:eastAsia="Verdana" w:cs="Verdana"/>
          <w:bCs/>
          <w:lang w:eastAsia="zh-TW"/>
        </w:rPr>
      </w:pPr>
      <w:r w:rsidRPr="005F745A">
        <w:rPr>
          <w:rFonts w:eastAsia="Verdana" w:cs="Verdana"/>
          <w:b/>
          <w:bCs/>
          <w:lang w:eastAsia="zh-TW"/>
        </w:rPr>
        <w:t xml:space="preserve">2.4 </w:t>
      </w:r>
      <w:r w:rsidRPr="005F745A">
        <w:rPr>
          <w:rFonts w:eastAsia="Verdana" w:cs="Verdana"/>
          <w:b/>
          <w:bCs/>
          <w:lang w:eastAsia="zh-TW"/>
        </w:rPr>
        <w:tab/>
        <w:t>WIGOS Data Quality Monitoring System</w:t>
      </w:r>
    </w:p>
    <w:p w14:paraId="1C8570CF" w14:textId="77777777" w:rsidR="004C3945" w:rsidRPr="005F745A" w:rsidRDefault="004C3945" w:rsidP="00E27A6A">
      <w:pPr>
        <w:pBdr>
          <w:top w:val="nil"/>
          <w:left w:val="nil"/>
          <w:bottom w:val="nil"/>
          <w:right w:val="nil"/>
          <w:between w:val="nil"/>
          <w:bar w:val="nil"/>
        </w:pBdr>
        <w:spacing w:after="240"/>
        <w:jc w:val="left"/>
      </w:pPr>
      <w:r w:rsidRPr="005F745A">
        <w:t>The concept for the overarching WIGOS Data Quality Monitoring System (WDQMS) is relatively mature. A pilot project using the existing monitoring capabilities of the global NWP Centres for the surface component of the Global Observing System is being transitioned to pre-operational status and has already demonstrated the value of such a system.</w:t>
      </w:r>
    </w:p>
    <w:p w14:paraId="464577F6" w14:textId="77777777" w:rsidR="004C3945" w:rsidRPr="005F745A" w:rsidRDefault="004C3945" w:rsidP="00E27A6A">
      <w:pPr>
        <w:pBdr>
          <w:top w:val="nil"/>
          <w:left w:val="nil"/>
          <w:bottom w:val="nil"/>
          <w:right w:val="nil"/>
          <w:between w:val="nil"/>
          <w:bar w:val="nil"/>
        </w:pBdr>
        <w:spacing w:after="240"/>
        <w:jc w:val="left"/>
        <w:rPr>
          <w:rFonts w:eastAsia="Verdana" w:cs="Verdana"/>
        </w:rPr>
      </w:pPr>
      <w:r w:rsidRPr="005F745A">
        <w:rPr>
          <w:rFonts w:eastAsia="Verdana" w:cs="Verdana"/>
        </w:rPr>
        <w:t xml:space="preserve">See </w:t>
      </w:r>
      <w:hyperlink w:anchor="WDQMS_5_4" w:history="1">
        <w:r w:rsidRPr="005F745A">
          <w:rPr>
            <w:rFonts w:eastAsia="Verdana" w:cs="Verdana"/>
            <w:color w:val="0000FF"/>
          </w:rPr>
          <w:t>5.4</w:t>
        </w:r>
      </w:hyperlink>
      <w:r w:rsidRPr="005F745A">
        <w:rPr>
          <w:rFonts w:eastAsia="Verdana" w:cs="Verdana"/>
        </w:rPr>
        <w:t xml:space="preserve"> for how WDQMS will evolve as part of the Plan.</w:t>
      </w:r>
    </w:p>
    <w:p w14:paraId="7217EC22" w14:textId="77777777" w:rsidR="004C3945" w:rsidRPr="005F745A" w:rsidRDefault="004C3945" w:rsidP="00E27A6A">
      <w:pPr>
        <w:pBdr>
          <w:top w:val="nil"/>
          <w:left w:val="nil"/>
          <w:bottom w:val="nil"/>
          <w:right w:val="nil"/>
          <w:between w:val="nil"/>
          <w:bar w:val="nil"/>
        </w:pBdr>
        <w:jc w:val="left"/>
        <w:rPr>
          <w:rFonts w:eastAsia="Verdana" w:cs="Verdana"/>
        </w:rPr>
      </w:pPr>
      <w:r w:rsidRPr="005F745A">
        <w:rPr>
          <w:rFonts w:eastAsia="Verdana" w:cs="Verdana"/>
        </w:rPr>
        <w:t xml:space="preserve">The WDQMS </w:t>
      </w:r>
      <w:r w:rsidR="008B3C59">
        <w:rPr>
          <w:rFonts w:eastAsia="Verdana" w:cs="Verdana"/>
        </w:rPr>
        <w:t>w</w:t>
      </w:r>
      <w:r w:rsidRPr="005F745A">
        <w:rPr>
          <w:rFonts w:eastAsia="Verdana" w:cs="Verdana"/>
        </w:rPr>
        <w:t xml:space="preserve">ebtool </w:t>
      </w:r>
      <w:r w:rsidR="00420DDE">
        <w:rPr>
          <w:rFonts w:eastAsia="Verdana" w:cs="Verdana"/>
        </w:rPr>
        <w:t>was</w:t>
      </w:r>
      <w:r w:rsidRPr="005F745A">
        <w:rPr>
          <w:rFonts w:eastAsia="Verdana" w:cs="Verdana"/>
        </w:rPr>
        <w:t xml:space="preserve"> launched in its first operational release on 17 March 2020 (the pre-operational release had been published on 3 December 2019). Since then, the WDQMS </w:t>
      </w:r>
      <w:r w:rsidR="00420DDE">
        <w:rPr>
          <w:rFonts w:eastAsia="Verdana" w:cs="Verdana"/>
        </w:rPr>
        <w:t>w</w:t>
      </w:r>
      <w:r w:rsidRPr="005F745A">
        <w:rPr>
          <w:rFonts w:eastAsia="Verdana" w:cs="Verdana"/>
        </w:rPr>
        <w:t xml:space="preserve">ebtool has been evolving with new releases, 1.1 launched in </w:t>
      </w:r>
      <w:r w:rsidR="00364819" w:rsidRPr="005F745A">
        <w:rPr>
          <w:rFonts w:eastAsia="Verdana" w:cs="Verdana"/>
        </w:rPr>
        <w:t>April</w:t>
      </w:r>
      <w:r w:rsidR="00364819">
        <w:rPr>
          <w:rFonts w:eastAsia="Verdana" w:cs="Verdana"/>
        </w:rPr>
        <w:t> </w:t>
      </w:r>
      <w:r w:rsidRPr="005F745A">
        <w:rPr>
          <w:rFonts w:eastAsia="Verdana" w:cs="Verdana"/>
        </w:rPr>
        <w:t xml:space="preserve">2020 and 1.2 launched in </w:t>
      </w:r>
      <w:r w:rsidR="00364819" w:rsidRPr="005F745A">
        <w:rPr>
          <w:rFonts w:eastAsia="Verdana" w:cs="Verdana"/>
        </w:rPr>
        <w:t>July</w:t>
      </w:r>
      <w:r w:rsidR="00364819">
        <w:rPr>
          <w:rFonts w:eastAsia="Verdana" w:cs="Verdana"/>
        </w:rPr>
        <w:t> </w:t>
      </w:r>
      <w:r w:rsidRPr="005F745A">
        <w:rPr>
          <w:rFonts w:eastAsia="Verdana" w:cs="Verdana"/>
        </w:rPr>
        <w:t xml:space="preserve">2020, providing additional functionalities. It is expected that the GCOS monitoring results, related to the surface and upper-air climate observing networks, </w:t>
      </w:r>
      <w:r w:rsidR="00241FF6">
        <w:rPr>
          <w:rFonts w:eastAsia="Verdana" w:cs="Verdana"/>
        </w:rPr>
        <w:t>will be</w:t>
      </w:r>
      <w:r w:rsidR="00241FF6" w:rsidRPr="005F745A">
        <w:rPr>
          <w:rFonts w:eastAsia="Verdana" w:cs="Verdana"/>
        </w:rPr>
        <w:t xml:space="preserve"> </w:t>
      </w:r>
      <w:r w:rsidRPr="005F745A">
        <w:rPr>
          <w:rFonts w:eastAsia="Verdana" w:cs="Verdana"/>
        </w:rPr>
        <w:t xml:space="preserve">integrated into the WDQMS </w:t>
      </w:r>
      <w:r w:rsidR="00364819">
        <w:rPr>
          <w:rFonts w:eastAsia="Verdana" w:cs="Verdana"/>
        </w:rPr>
        <w:t>w</w:t>
      </w:r>
      <w:r w:rsidRPr="005F745A">
        <w:rPr>
          <w:rFonts w:eastAsia="Verdana" w:cs="Verdana"/>
        </w:rPr>
        <w:t>ebtool before the end of 2020. The integration of other WIGOS observing components will be discussed and implemented progressively.</w:t>
      </w:r>
    </w:p>
    <w:p w14:paraId="1ACAD767" w14:textId="77777777" w:rsidR="004C3945" w:rsidRPr="005F745A" w:rsidRDefault="004C3945" w:rsidP="00E913EC">
      <w:pPr>
        <w:keepNext/>
        <w:keepLines/>
        <w:spacing w:before="360" w:after="240"/>
        <w:jc w:val="left"/>
        <w:outlineLvl w:val="2"/>
        <w:rPr>
          <w:rFonts w:eastAsia="Verdana" w:cs="Verdana"/>
          <w:bCs/>
          <w:lang w:eastAsia="zh-TW"/>
        </w:rPr>
      </w:pPr>
      <w:r w:rsidRPr="005F745A">
        <w:rPr>
          <w:rFonts w:eastAsia="Verdana" w:cs="Verdana"/>
          <w:b/>
          <w:bCs/>
          <w:lang w:eastAsia="zh-TW"/>
        </w:rPr>
        <w:t xml:space="preserve">2.5 </w:t>
      </w:r>
      <w:r w:rsidRPr="005F745A">
        <w:rPr>
          <w:rFonts w:eastAsia="Verdana" w:cs="Verdana"/>
          <w:b/>
          <w:bCs/>
          <w:lang w:eastAsia="zh-TW"/>
        </w:rPr>
        <w:tab/>
        <w:t xml:space="preserve">Regional WIGOS </w:t>
      </w:r>
      <w:r w:rsidR="008720A5">
        <w:rPr>
          <w:rFonts w:eastAsia="Verdana" w:cs="Verdana"/>
          <w:b/>
          <w:bCs/>
          <w:lang w:eastAsia="zh-TW"/>
        </w:rPr>
        <w:t>c</w:t>
      </w:r>
      <w:r w:rsidRPr="005F745A">
        <w:rPr>
          <w:rFonts w:eastAsia="Verdana" w:cs="Verdana"/>
          <w:b/>
          <w:bCs/>
          <w:lang w:eastAsia="zh-TW"/>
        </w:rPr>
        <w:t>entres</w:t>
      </w:r>
    </w:p>
    <w:p w14:paraId="72B6586A" w14:textId="77777777" w:rsidR="004C3945" w:rsidRPr="005F745A" w:rsidRDefault="004C3945" w:rsidP="00E27A6A">
      <w:pPr>
        <w:pBdr>
          <w:top w:val="nil"/>
          <w:left w:val="nil"/>
          <w:bottom w:val="nil"/>
          <w:right w:val="nil"/>
          <w:between w:val="nil"/>
          <w:bar w:val="nil"/>
        </w:pBdr>
        <w:spacing w:after="240"/>
        <w:jc w:val="left"/>
      </w:pPr>
      <w:r w:rsidRPr="005F745A">
        <w:rPr>
          <w:b/>
          <w:bCs/>
        </w:rPr>
        <w:t>Region I:</w:t>
      </w:r>
      <w:r w:rsidRPr="005F745A">
        <w:t xml:space="preserve"> </w:t>
      </w:r>
      <w:r w:rsidR="00907932">
        <w:t>In e</w:t>
      </w:r>
      <w:r w:rsidRPr="005F745A">
        <w:t>arly2020, Kenya and Tanzania established a network of two RWC nodes with pilot mode operations progressively in place. They cover the East African countries</w:t>
      </w:r>
      <w:r w:rsidR="000570CD">
        <w:t>’</w:t>
      </w:r>
      <w:r w:rsidRPr="005F745A">
        <w:t xml:space="preserve"> sub-region, splitting the mandatory functions between the two countries. In addition, South Africa has been working on </w:t>
      </w:r>
      <w:r w:rsidR="000570CD" w:rsidRPr="005F745A">
        <w:t>establish</w:t>
      </w:r>
      <w:r w:rsidR="000570CD">
        <w:t>ing</w:t>
      </w:r>
      <w:r w:rsidR="000570CD" w:rsidRPr="005F745A">
        <w:t xml:space="preserve"> </w:t>
      </w:r>
      <w:r w:rsidRPr="005F745A">
        <w:t xml:space="preserve">a single RWC for the South African Development Community </w:t>
      </w:r>
      <w:r w:rsidRPr="005F745A">
        <w:lastRenderedPageBreak/>
        <w:t xml:space="preserve">(SADC) </w:t>
      </w:r>
      <w:r w:rsidR="000570CD">
        <w:t>c</w:t>
      </w:r>
      <w:r w:rsidRPr="005F745A">
        <w:t xml:space="preserve">ountries; and Morocco has expressed interest in establishing a RWC for West Africa, and possibly </w:t>
      </w:r>
      <w:r w:rsidR="00055B72">
        <w:t xml:space="preserve">for </w:t>
      </w:r>
      <w:r w:rsidRPr="005F745A">
        <w:t>some more countries.</w:t>
      </w:r>
    </w:p>
    <w:p w14:paraId="586ADE15" w14:textId="77777777" w:rsidR="004C3945" w:rsidRPr="005F745A" w:rsidRDefault="004C3945" w:rsidP="00E27A6A">
      <w:pPr>
        <w:pBdr>
          <w:top w:val="nil"/>
          <w:left w:val="nil"/>
          <w:bottom w:val="nil"/>
          <w:right w:val="nil"/>
          <w:between w:val="nil"/>
          <w:bar w:val="nil"/>
        </w:pBdr>
        <w:spacing w:after="240"/>
        <w:jc w:val="left"/>
      </w:pPr>
      <w:r w:rsidRPr="005F745A">
        <w:rPr>
          <w:b/>
          <w:bCs/>
        </w:rPr>
        <w:t xml:space="preserve">Region II: </w:t>
      </w:r>
      <w:r w:rsidRPr="005F745A">
        <w:t xml:space="preserve">Regional WIGOS </w:t>
      </w:r>
      <w:r w:rsidR="008720A5">
        <w:t>c</w:t>
      </w:r>
      <w:r w:rsidRPr="005F745A">
        <w:t xml:space="preserve">entres in </w:t>
      </w:r>
      <w:r w:rsidR="000F6E57">
        <w:t>p</w:t>
      </w:r>
      <w:r w:rsidRPr="005F745A">
        <w:t xml:space="preserve">ilot mode for the </w:t>
      </w:r>
      <w:r w:rsidR="00010115">
        <w:t>r</w:t>
      </w:r>
      <w:r w:rsidRPr="005F745A">
        <w:t>egion have been established by China and Japan, with the coordination of operations between the two countries being under discussion. Other Members have expressed their interest in establishing RWCs in RA</w:t>
      </w:r>
      <w:r w:rsidR="000B6EB1">
        <w:t> </w:t>
      </w:r>
      <w:r w:rsidRPr="005F745A">
        <w:t>II, such as Saudi Arabia for the Gulf Cooperation Council (GCC) countries, Russia for the Russian speaking countries and India.</w:t>
      </w:r>
    </w:p>
    <w:p w14:paraId="16D6A3F9" w14:textId="77777777" w:rsidR="004C3945" w:rsidRPr="005F745A" w:rsidRDefault="004C3945" w:rsidP="00E27A6A">
      <w:pPr>
        <w:pBdr>
          <w:top w:val="nil"/>
          <w:left w:val="nil"/>
          <w:bottom w:val="nil"/>
          <w:right w:val="nil"/>
          <w:between w:val="nil"/>
          <w:bar w:val="nil"/>
        </w:pBdr>
        <w:spacing w:after="240"/>
        <w:jc w:val="left"/>
      </w:pPr>
      <w:r w:rsidRPr="005F745A">
        <w:rPr>
          <w:b/>
          <w:bCs/>
        </w:rPr>
        <w:t xml:space="preserve">Region III: </w:t>
      </w:r>
      <w:r w:rsidRPr="005F745A">
        <w:t>A virtual Regional WIGOS Centre was approved by RA</w:t>
      </w:r>
      <w:r w:rsidR="000B6EB1">
        <w:t> </w:t>
      </w:r>
      <w:r w:rsidRPr="005F745A">
        <w:t xml:space="preserve">III-17, with distributed functions involving two Members, Brazil and Argentina, and a coordination committee. This </w:t>
      </w:r>
      <w:r w:rsidRPr="00B040A7">
        <w:t>RWC has progressively started since early 2020.</w:t>
      </w:r>
      <w:r w:rsidRPr="005F745A">
        <w:t xml:space="preserve"> </w:t>
      </w:r>
    </w:p>
    <w:p w14:paraId="435D40DA" w14:textId="77777777" w:rsidR="004C3945" w:rsidRPr="005F745A" w:rsidRDefault="004C3945" w:rsidP="00E27A6A">
      <w:pPr>
        <w:pBdr>
          <w:top w:val="nil"/>
          <w:left w:val="nil"/>
          <w:bottom w:val="nil"/>
          <w:right w:val="nil"/>
          <w:between w:val="nil"/>
          <w:bar w:val="nil"/>
        </w:pBdr>
        <w:spacing w:after="240"/>
        <w:jc w:val="left"/>
        <w:rPr>
          <w:rFonts w:eastAsia="Verdana" w:cs="Verdana"/>
        </w:rPr>
      </w:pPr>
      <w:r w:rsidRPr="005F745A">
        <w:rPr>
          <w:rFonts w:eastAsia="Verdana" w:cs="Verdana"/>
          <w:b/>
          <w:bCs/>
        </w:rPr>
        <w:t>Region IV:</w:t>
      </w:r>
      <w:r w:rsidRPr="005F745A">
        <w:rPr>
          <w:rFonts w:eastAsia="Verdana" w:cs="Verdana"/>
        </w:rPr>
        <w:t xml:space="preserve"> </w:t>
      </w:r>
      <w:r w:rsidR="00F87D4C">
        <w:rPr>
          <w:rFonts w:eastAsia="Verdana" w:cs="Verdana"/>
        </w:rPr>
        <w:t>I</w:t>
      </w:r>
      <w:r w:rsidR="00F87D4C" w:rsidRPr="005F745A">
        <w:rPr>
          <w:rFonts w:eastAsia="Verdana" w:cs="Verdana"/>
        </w:rPr>
        <w:t>n early 2020</w:t>
      </w:r>
      <w:r w:rsidR="00F87D4C">
        <w:rPr>
          <w:rFonts w:eastAsia="Verdana" w:cs="Verdana"/>
        </w:rPr>
        <w:t>, t</w:t>
      </w:r>
      <w:r w:rsidRPr="005F745A">
        <w:rPr>
          <w:rFonts w:eastAsia="Verdana" w:cs="Verdana"/>
        </w:rPr>
        <w:t xml:space="preserve">he </w:t>
      </w:r>
      <w:r w:rsidR="00F87D4C">
        <w:rPr>
          <w:rFonts w:eastAsia="Verdana" w:cs="Verdana"/>
        </w:rPr>
        <w:t>m</w:t>
      </w:r>
      <w:r w:rsidRPr="005F745A">
        <w:rPr>
          <w:rFonts w:eastAsia="Verdana" w:cs="Verdana"/>
        </w:rPr>
        <w:t xml:space="preserve">anagement </w:t>
      </w:r>
      <w:r w:rsidR="00F87D4C">
        <w:rPr>
          <w:rFonts w:eastAsia="Verdana" w:cs="Verdana"/>
        </w:rPr>
        <w:t>g</w:t>
      </w:r>
      <w:r w:rsidRPr="005F745A">
        <w:rPr>
          <w:rFonts w:eastAsia="Verdana" w:cs="Verdana"/>
        </w:rPr>
        <w:t xml:space="preserve">roup supported the development of a concept for establishing a network of RWC nodes in the </w:t>
      </w:r>
      <w:r w:rsidR="00203ACF">
        <w:rPr>
          <w:rFonts w:eastAsia="Verdana" w:cs="Verdana"/>
        </w:rPr>
        <w:t>r</w:t>
      </w:r>
      <w:r w:rsidRPr="005F745A">
        <w:rPr>
          <w:rFonts w:eastAsia="Verdana" w:cs="Verdana"/>
        </w:rPr>
        <w:t xml:space="preserve">egion. Follow-up discussions are </w:t>
      </w:r>
      <w:r w:rsidR="003012C9">
        <w:rPr>
          <w:rFonts w:eastAsia="Verdana" w:cs="Verdana"/>
        </w:rPr>
        <w:t>on</w:t>
      </w:r>
      <w:r w:rsidRPr="005F745A">
        <w:rPr>
          <w:rFonts w:eastAsia="Verdana" w:cs="Verdana"/>
        </w:rPr>
        <w:t xml:space="preserve">going, involving various Members and organizations of the </w:t>
      </w:r>
      <w:r w:rsidR="003012C9">
        <w:rPr>
          <w:rFonts w:eastAsia="Verdana" w:cs="Verdana"/>
        </w:rPr>
        <w:t>r</w:t>
      </w:r>
      <w:r w:rsidRPr="005F745A">
        <w:rPr>
          <w:rFonts w:eastAsia="Verdana" w:cs="Verdana"/>
        </w:rPr>
        <w:t>egion (</w:t>
      </w:r>
      <w:r w:rsidR="00DE5579">
        <w:rPr>
          <w:rFonts w:eastAsia="Verdana" w:cs="Verdana"/>
        </w:rPr>
        <w:t xml:space="preserve">the </w:t>
      </w:r>
      <w:r w:rsidRPr="005F745A">
        <w:rPr>
          <w:rFonts w:eastAsia="Verdana" w:cs="Verdana"/>
        </w:rPr>
        <w:t>U</w:t>
      </w:r>
      <w:r w:rsidR="00DE5579">
        <w:rPr>
          <w:rFonts w:eastAsia="Verdana" w:cs="Verdana"/>
        </w:rPr>
        <w:t xml:space="preserve">nited </w:t>
      </w:r>
      <w:r w:rsidRPr="005F745A">
        <w:rPr>
          <w:rFonts w:eastAsia="Verdana" w:cs="Verdana"/>
        </w:rPr>
        <w:t>S</w:t>
      </w:r>
      <w:r w:rsidR="00DE5579">
        <w:rPr>
          <w:rFonts w:eastAsia="Verdana" w:cs="Verdana"/>
        </w:rPr>
        <w:t>tates of America</w:t>
      </w:r>
      <w:r w:rsidRPr="005F745A">
        <w:rPr>
          <w:rFonts w:eastAsia="Verdana" w:cs="Verdana"/>
        </w:rPr>
        <w:t xml:space="preserve">, Canada, Costa Rica, Trinidad &amp; Tobago and the Caribbean Meteorological Organization) </w:t>
      </w:r>
      <w:r w:rsidR="004D3E62">
        <w:rPr>
          <w:rFonts w:eastAsia="Verdana" w:cs="Verdana"/>
        </w:rPr>
        <w:t xml:space="preserve">in order </w:t>
      </w:r>
      <w:r w:rsidRPr="005F745A">
        <w:rPr>
          <w:rFonts w:eastAsia="Verdana" w:cs="Verdana"/>
        </w:rPr>
        <w:t xml:space="preserve">to agree on how to split the functions and responsibilities and </w:t>
      </w:r>
      <w:r w:rsidR="004C0632">
        <w:rPr>
          <w:rFonts w:eastAsia="Verdana" w:cs="Verdana"/>
        </w:rPr>
        <w:t xml:space="preserve">how </w:t>
      </w:r>
      <w:r w:rsidRPr="005F745A">
        <w:rPr>
          <w:rFonts w:eastAsia="Verdana" w:cs="Verdana"/>
        </w:rPr>
        <w:t>to develop a</w:t>
      </w:r>
      <w:r w:rsidR="004C0632">
        <w:rPr>
          <w:rFonts w:eastAsia="Verdana" w:cs="Verdana"/>
        </w:rPr>
        <w:t>n</w:t>
      </w:r>
      <w:r w:rsidRPr="005F745A">
        <w:rPr>
          <w:rFonts w:eastAsia="Verdana" w:cs="Verdana"/>
        </w:rPr>
        <w:t xml:space="preserve"> RWC implementation plan for RA</w:t>
      </w:r>
      <w:r w:rsidR="000B6EB1">
        <w:rPr>
          <w:rFonts w:eastAsia="Verdana" w:cs="Verdana"/>
        </w:rPr>
        <w:t> </w:t>
      </w:r>
      <w:r w:rsidRPr="005F745A">
        <w:rPr>
          <w:rFonts w:eastAsia="Verdana" w:cs="Verdana"/>
        </w:rPr>
        <w:t>IV.</w:t>
      </w:r>
    </w:p>
    <w:p w14:paraId="6B8DCA47" w14:textId="77777777" w:rsidR="004C3945" w:rsidRPr="005F745A" w:rsidRDefault="004C3945" w:rsidP="00E27A6A">
      <w:pPr>
        <w:pBdr>
          <w:top w:val="nil"/>
          <w:left w:val="nil"/>
          <w:bottom w:val="nil"/>
          <w:right w:val="nil"/>
          <w:between w:val="nil"/>
          <w:bar w:val="nil"/>
        </w:pBdr>
        <w:spacing w:after="240"/>
        <w:jc w:val="left"/>
      </w:pPr>
      <w:r w:rsidRPr="005F745A">
        <w:rPr>
          <w:b/>
          <w:bCs/>
        </w:rPr>
        <w:t xml:space="preserve">Region V: </w:t>
      </w:r>
      <w:r w:rsidRPr="005F745A">
        <w:t xml:space="preserve">A concept for a distributed </w:t>
      </w:r>
      <w:r w:rsidR="00744D21">
        <w:t>r</w:t>
      </w:r>
      <w:r w:rsidRPr="005F745A">
        <w:t xml:space="preserve">egional WIGOS </w:t>
      </w:r>
      <w:r w:rsidR="00744D21">
        <w:t>c</w:t>
      </w:r>
      <w:r w:rsidRPr="005F745A">
        <w:t>entre for RA</w:t>
      </w:r>
      <w:r w:rsidR="000B6EB1">
        <w:t> </w:t>
      </w:r>
      <w:r w:rsidRPr="005F745A">
        <w:t>V was decided by RA</w:t>
      </w:r>
      <w:r w:rsidR="000B6EB1">
        <w:t> </w:t>
      </w:r>
      <w:r w:rsidRPr="005F745A">
        <w:t xml:space="preserve">V-17 session. Discussions are </w:t>
      </w:r>
      <w:r w:rsidR="00485562">
        <w:t>on</w:t>
      </w:r>
      <w:r w:rsidRPr="005F745A">
        <w:t>going, involving Indonesia, Singapore and Fiji (Members that have submitted individual applications), and Australia that has expressed interest in participating, towards establishing a network of RWC nodes, and to agree on how to split the functions and responsibilities, as well as on an implementation plan.</w:t>
      </w:r>
    </w:p>
    <w:p w14:paraId="3995F2E4" w14:textId="77777777" w:rsidR="004C3945" w:rsidRPr="005F745A" w:rsidRDefault="004C3945" w:rsidP="00E27A6A">
      <w:pPr>
        <w:pBdr>
          <w:top w:val="nil"/>
          <w:left w:val="nil"/>
          <w:bottom w:val="nil"/>
          <w:right w:val="nil"/>
          <w:between w:val="nil"/>
          <w:bar w:val="nil"/>
        </w:pBdr>
        <w:spacing w:after="240"/>
        <w:jc w:val="left"/>
      </w:pPr>
      <w:r w:rsidRPr="005F745A">
        <w:rPr>
          <w:b/>
          <w:bCs/>
        </w:rPr>
        <w:t xml:space="preserve">Region VI: </w:t>
      </w:r>
      <w:r w:rsidRPr="005F745A">
        <w:t xml:space="preserve">A </w:t>
      </w:r>
      <w:r w:rsidR="00485562">
        <w:t>r</w:t>
      </w:r>
      <w:r w:rsidRPr="005F745A">
        <w:t xml:space="preserve">egional WIGOS </w:t>
      </w:r>
      <w:r w:rsidR="00485562">
        <w:t>c</w:t>
      </w:r>
      <w:r w:rsidRPr="005F745A">
        <w:t xml:space="preserve">entre in pilot mode, based on </w:t>
      </w:r>
      <w:r w:rsidR="00284A06">
        <w:t xml:space="preserve">the </w:t>
      </w:r>
      <w:r w:rsidRPr="005F745A">
        <w:t xml:space="preserve">EUMETNET infrastructure (Germany, UK), </w:t>
      </w:r>
      <w:r w:rsidR="00284A06">
        <w:t>was</w:t>
      </w:r>
      <w:r w:rsidRPr="005F745A">
        <w:t xml:space="preserve"> approved by the RA</w:t>
      </w:r>
      <w:r w:rsidR="00C9554B">
        <w:t> </w:t>
      </w:r>
      <w:r w:rsidRPr="005F745A">
        <w:t xml:space="preserve">VI session, with partial functionality for the </w:t>
      </w:r>
      <w:r w:rsidR="00284A06">
        <w:t>r</w:t>
      </w:r>
      <w:r w:rsidRPr="005F745A">
        <w:t>egion. Discussions are needed with other interested Members of RA</w:t>
      </w:r>
      <w:r w:rsidR="00C9554B">
        <w:t> </w:t>
      </w:r>
      <w:r w:rsidRPr="005F745A">
        <w:t xml:space="preserve">VI (Russia, Turkey, Italy, Croatia) to plan and agree on how to establish additional RWC nodes in order to fully perform the mandatory functions covering the whole </w:t>
      </w:r>
      <w:r w:rsidR="00514422">
        <w:t>r</w:t>
      </w:r>
      <w:r w:rsidRPr="005F745A">
        <w:t>egion.</w:t>
      </w:r>
    </w:p>
    <w:p w14:paraId="4893DA49" w14:textId="77777777" w:rsidR="004C3945" w:rsidRPr="005F745A" w:rsidRDefault="004C3945" w:rsidP="00E27A6A">
      <w:pPr>
        <w:pBdr>
          <w:top w:val="nil"/>
          <w:left w:val="nil"/>
          <w:bottom w:val="nil"/>
          <w:right w:val="nil"/>
          <w:between w:val="nil"/>
          <w:bar w:val="nil"/>
        </w:pBdr>
        <w:spacing w:after="240"/>
        <w:jc w:val="left"/>
      </w:pPr>
      <w:r w:rsidRPr="005F745A">
        <w:t xml:space="preserve">The establishing of RWCs in Antarctica is at an early stage, with some informal discussions </w:t>
      </w:r>
      <w:r w:rsidR="006C10D9">
        <w:t>taking place</w:t>
      </w:r>
      <w:r w:rsidRPr="005F745A">
        <w:t>.</w:t>
      </w:r>
    </w:p>
    <w:p w14:paraId="6B2A0AF8" w14:textId="77777777" w:rsidR="004C3945" w:rsidRPr="005F745A" w:rsidRDefault="004C3945" w:rsidP="00E27A6A">
      <w:pPr>
        <w:tabs>
          <w:tab w:val="clear" w:pos="1134"/>
        </w:tabs>
        <w:jc w:val="left"/>
        <w:rPr>
          <w:rFonts w:eastAsia="Verdana" w:cs="Verdana"/>
        </w:rPr>
      </w:pPr>
      <w:r w:rsidRPr="005F745A">
        <w:rPr>
          <w:rFonts w:eastAsia="Verdana" w:cs="Verdana"/>
        </w:rPr>
        <w:t xml:space="preserve">See </w:t>
      </w:r>
      <w:hyperlink w:anchor="Operational_5_5" w:history="1">
        <w:r w:rsidRPr="005F745A">
          <w:rPr>
            <w:rFonts w:eastAsia="Verdana" w:cs="Verdana"/>
            <w:color w:val="0000FF"/>
          </w:rPr>
          <w:t>5.5</w:t>
        </w:r>
      </w:hyperlink>
      <w:r w:rsidRPr="005F745A">
        <w:rPr>
          <w:rFonts w:eastAsia="Verdana" w:cs="Verdana"/>
        </w:rPr>
        <w:t xml:space="preserve"> for how the network of RWCs will be developed as part of the Plan.</w:t>
      </w:r>
    </w:p>
    <w:p w14:paraId="46F3ADE0" w14:textId="77777777" w:rsidR="004C3945" w:rsidRPr="005F745A" w:rsidRDefault="004C3945" w:rsidP="00E913EC">
      <w:pPr>
        <w:keepNext/>
        <w:keepLines/>
        <w:spacing w:before="360" w:after="240"/>
        <w:jc w:val="left"/>
        <w:outlineLvl w:val="2"/>
        <w:rPr>
          <w:rFonts w:eastAsia="Verdana" w:cs="Verdana"/>
        </w:rPr>
      </w:pPr>
      <w:r w:rsidRPr="00B040A7">
        <w:rPr>
          <w:rFonts w:eastAsia="Verdana" w:cs="Verdana"/>
          <w:b/>
          <w:bCs/>
        </w:rPr>
        <w:t xml:space="preserve">2.6 </w:t>
      </w:r>
      <w:r w:rsidRPr="00B040A7">
        <w:rPr>
          <w:rFonts w:eastAsia="Verdana" w:cs="Verdana"/>
          <w:b/>
          <w:bCs/>
        </w:rPr>
        <w:tab/>
      </w:r>
      <w:r w:rsidRPr="00B040A7">
        <w:rPr>
          <w:rFonts w:eastAsia="Verdana" w:cs="Verdana"/>
          <w:b/>
          <w:bCs/>
          <w:lang w:eastAsia="zh-TW"/>
        </w:rPr>
        <w:t>The Vision for WIGOS in 2040</w:t>
      </w:r>
    </w:p>
    <w:p w14:paraId="0D6245DE" w14:textId="77777777" w:rsidR="004C3945" w:rsidRPr="005F745A" w:rsidRDefault="004C3945" w:rsidP="00E27A6A">
      <w:pPr>
        <w:tabs>
          <w:tab w:val="clear" w:pos="1134"/>
        </w:tabs>
        <w:spacing w:after="240"/>
        <w:jc w:val="left"/>
        <w:rPr>
          <w:rFonts w:eastAsia="Verdana" w:cs="Verdana"/>
        </w:rPr>
      </w:pPr>
      <w:r w:rsidRPr="005F745A">
        <w:rPr>
          <w:rFonts w:eastAsia="Verdana" w:cs="Verdana"/>
        </w:rPr>
        <w:t xml:space="preserve">Congress adopted </w:t>
      </w:r>
      <w:r w:rsidRPr="005F745A">
        <w:rPr>
          <w:rFonts w:eastAsia="Verdana" w:cs="Verdana"/>
          <w:lang w:eastAsia="zh-TW"/>
        </w:rPr>
        <w:t>the Vision for WIGOS in 2040</w:t>
      </w:r>
      <w:r w:rsidRPr="005F745A">
        <w:rPr>
          <w:rFonts w:eastAsia="Verdana" w:cs="Verdana"/>
        </w:rPr>
        <w:t xml:space="preserve"> through </w:t>
      </w:r>
      <w:r w:rsidR="006C10D9" w:rsidRPr="005F745A">
        <w:rPr>
          <w:rFonts w:eastAsia="Verdana" w:cs="Verdana"/>
        </w:rPr>
        <w:t>Resolution</w:t>
      </w:r>
      <w:r w:rsidR="006C10D9">
        <w:rPr>
          <w:rFonts w:eastAsia="Verdana" w:cs="Verdana"/>
        </w:rPr>
        <w:t> </w:t>
      </w:r>
      <w:r w:rsidRPr="005F745A">
        <w:rPr>
          <w:rFonts w:eastAsia="Verdana" w:cs="Verdana"/>
        </w:rPr>
        <w:t xml:space="preserve">38 (Cg-18). The </w:t>
      </w:r>
      <w:r w:rsidR="003A39DA">
        <w:rPr>
          <w:rFonts w:eastAsia="Verdana" w:cs="Verdana"/>
        </w:rPr>
        <w:t>v</w:t>
      </w:r>
      <w:r w:rsidRPr="005F745A">
        <w:rPr>
          <w:rFonts w:eastAsia="Verdana" w:cs="Verdana"/>
        </w:rPr>
        <w:t>ision presents a likely scenario of how user requirements for observational data may evolve over the next 20 years, and an ambitious, but technically and economically feasible vision for an integrated observing system that will meet them.</w:t>
      </w:r>
    </w:p>
    <w:p w14:paraId="0E1F00CF" w14:textId="77777777" w:rsidR="004C3945" w:rsidRPr="005F745A" w:rsidRDefault="004C3945" w:rsidP="00E27A6A">
      <w:pPr>
        <w:tabs>
          <w:tab w:val="clear" w:pos="1134"/>
        </w:tabs>
        <w:spacing w:after="240"/>
        <w:jc w:val="left"/>
      </w:pPr>
      <w:r w:rsidRPr="005F745A">
        <w:t>It provides high-level targets to guide the evolution of WIGOS in the coming decades. It anticipates a fully developed and implemented WIGOS framework that supports all activities of WMO and its Members within the general areas of weather, climate, water, and other related environmental applications.</w:t>
      </w:r>
    </w:p>
    <w:p w14:paraId="566ED0A7" w14:textId="77777777" w:rsidR="004C3945" w:rsidRPr="005F745A" w:rsidRDefault="004C3945" w:rsidP="00E27A6A">
      <w:pPr>
        <w:tabs>
          <w:tab w:val="clear" w:pos="1134"/>
        </w:tabs>
        <w:spacing w:after="240"/>
        <w:jc w:val="left"/>
        <w:rPr>
          <w:rFonts w:eastAsia="Verdana" w:cs="Verdana"/>
          <w:color w:val="0000FF"/>
          <w:lang w:eastAsia="zh-TW"/>
        </w:rPr>
      </w:pPr>
      <w:r w:rsidRPr="00B040A7">
        <w:rPr>
          <w:rFonts w:eastAsia="Verdana" w:cs="Verdana"/>
        </w:rPr>
        <w:t xml:space="preserve">The </w:t>
      </w:r>
      <w:r w:rsidR="008878DC" w:rsidRPr="00B040A7">
        <w:rPr>
          <w:rFonts w:eastAsia="Verdana" w:cs="Verdana"/>
        </w:rPr>
        <w:t>v</w:t>
      </w:r>
      <w:r w:rsidRPr="00B040A7">
        <w:rPr>
          <w:rFonts w:eastAsia="Verdana" w:cs="Verdana"/>
        </w:rPr>
        <w:t xml:space="preserve">ision is available on the WMO Website at: </w:t>
      </w:r>
      <w:hyperlink r:id="rId39">
        <w:r w:rsidRPr="00B040A7">
          <w:rPr>
            <w:rFonts w:eastAsia="Verdana" w:cs="Verdana"/>
            <w:color w:val="0000FF"/>
            <w:lang w:eastAsia="zh-TW"/>
          </w:rPr>
          <w:t>https://community.wmo.int/vision2040</w:t>
        </w:r>
      </w:hyperlink>
      <w:r w:rsidRPr="005F745A">
        <w:rPr>
          <w:rFonts w:eastAsia="Verdana" w:cs="Verdana"/>
          <w:color w:val="0000FF"/>
          <w:lang w:eastAsia="zh-TW"/>
        </w:rPr>
        <w:t xml:space="preserve"> </w:t>
      </w:r>
    </w:p>
    <w:p w14:paraId="74476D22" w14:textId="77777777" w:rsidR="004C3945" w:rsidRPr="005F745A" w:rsidRDefault="004C3945" w:rsidP="00C94ED7">
      <w:pPr>
        <w:tabs>
          <w:tab w:val="clear" w:pos="1134"/>
        </w:tabs>
        <w:spacing w:after="240"/>
        <w:jc w:val="left"/>
        <w:rPr>
          <w:rFonts w:eastAsia="Verdana" w:cs="Verdana"/>
        </w:rPr>
      </w:pPr>
      <w:r w:rsidRPr="005F745A">
        <w:rPr>
          <w:rFonts w:eastAsia="Verdana" w:cs="Verdana"/>
        </w:rPr>
        <w:t xml:space="preserve">See </w:t>
      </w:r>
      <w:hyperlink w:anchor="Evolution_5_7" w:history="1">
        <w:r w:rsidRPr="005F745A">
          <w:rPr>
            <w:rFonts w:eastAsia="Verdana" w:cs="Verdana"/>
            <w:color w:val="0000FF"/>
          </w:rPr>
          <w:t>5.7</w:t>
        </w:r>
      </w:hyperlink>
      <w:r w:rsidRPr="005F745A">
        <w:rPr>
          <w:rFonts w:eastAsia="Verdana" w:cs="Verdana"/>
        </w:rPr>
        <w:t xml:space="preserve"> for the response to Vision for WIGOS in 2040 during the period 2020-2023 as part of the Plan.</w:t>
      </w:r>
    </w:p>
    <w:p w14:paraId="7332A2B7" w14:textId="77777777" w:rsidR="004C3945" w:rsidRPr="005F745A" w:rsidRDefault="004C3945" w:rsidP="00E913EC">
      <w:pPr>
        <w:keepNext/>
        <w:keepLines/>
        <w:spacing w:before="360" w:after="240"/>
        <w:jc w:val="left"/>
        <w:outlineLvl w:val="1"/>
        <w:rPr>
          <w:rFonts w:eastAsia="Verdana" w:cs="Verdana"/>
          <w:iCs/>
          <w:caps/>
          <w:sz w:val="22"/>
          <w:szCs w:val="22"/>
          <w:lang w:eastAsia="zh-TW"/>
        </w:rPr>
      </w:pPr>
      <w:bookmarkStart w:id="19" w:name="Priority_3"/>
      <w:bookmarkEnd w:id="19"/>
      <w:r w:rsidRPr="005F745A">
        <w:rPr>
          <w:rFonts w:eastAsia="SimSun" w:cs="Verdana"/>
          <w:b/>
          <w:bCs/>
          <w:iCs/>
          <w:caps/>
          <w:sz w:val="22"/>
          <w:szCs w:val="22"/>
          <w:lang w:eastAsia="zh-CN"/>
        </w:rPr>
        <w:lastRenderedPageBreak/>
        <w:t>3.</w:t>
      </w:r>
      <w:r w:rsidRPr="005F745A">
        <w:rPr>
          <w:rFonts w:eastAsia="SimSun" w:cs="Verdana"/>
          <w:b/>
          <w:bCs/>
          <w:iCs/>
          <w:caps/>
          <w:sz w:val="22"/>
          <w:szCs w:val="22"/>
          <w:lang w:eastAsia="zh-CN"/>
        </w:rPr>
        <w:tab/>
      </w:r>
      <w:bookmarkStart w:id="20" w:name="Priority_areas"/>
      <w:bookmarkStart w:id="21" w:name="Key_Deliverables"/>
      <w:bookmarkStart w:id="22" w:name="WIGOS"/>
      <w:bookmarkEnd w:id="20"/>
      <w:bookmarkEnd w:id="21"/>
      <w:bookmarkEnd w:id="22"/>
      <w:r w:rsidRPr="005F745A">
        <w:rPr>
          <w:rFonts w:eastAsia="SimSun" w:cs="Verdana"/>
          <w:b/>
          <w:bCs/>
          <w:iCs/>
          <w:caps/>
          <w:sz w:val="22"/>
          <w:szCs w:val="22"/>
          <w:lang w:eastAsia="zh-CN"/>
        </w:rPr>
        <w:t xml:space="preserve">WIGOS </w:t>
      </w:r>
      <w:r w:rsidRPr="005F745A">
        <w:rPr>
          <w:rFonts w:eastAsia="Verdana" w:cs="Verdana"/>
          <w:b/>
          <w:bCs/>
          <w:iCs/>
          <w:caps/>
          <w:sz w:val="22"/>
          <w:szCs w:val="22"/>
          <w:lang w:eastAsia="zh-TW"/>
        </w:rPr>
        <w:t>Priority areas for the 2020-2023 Financial Period</w:t>
      </w:r>
    </w:p>
    <w:p w14:paraId="78993FF0" w14:textId="77777777" w:rsidR="004C3945" w:rsidRPr="005F745A" w:rsidRDefault="004C3945" w:rsidP="00C94ED7">
      <w:pPr>
        <w:spacing w:after="240"/>
        <w:jc w:val="left"/>
        <w:rPr>
          <w:rFonts w:cs="ArialMT"/>
          <w:lang w:eastAsia="zh-TW"/>
        </w:rPr>
      </w:pPr>
      <w:r w:rsidRPr="005F745A">
        <w:t>The Plan was developed in accordance with Resolution</w:t>
      </w:r>
      <w:r w:rsidR="000348F7">
        <w:t> </w:t>
      </w:r>
      <w:r w:rsidRPr="005F745A">
        <w:t>37 (Cg-18)</w:t>
      </w:r>
      <w:r w:rsidR="006B1F23">
        <w:t xml:space="preserve"> - </w:t>
      </w:r>
      <w:r w:rsidRPr="005F745A">
        <w:t xml:space="preserve"> the WMO Integrated Global Observing System transition to operational status commencing in 2020, and Resolution 38 (Cg-18) - Vision for the WMO Integrated Global Observing System in 2040.</w:t>
      </w:r>
      <w:r w:rsidRPr="005F745A">
        <w:rPr>
          <w:rFonts w:cs="ArialMT"/>
          <w:lang w:eastAsia="zh-TW"/>
        </w:rPr>
        <w:t xml:space="preserve"> </w:t>
      </w:r>
    </w:p>
    <w:p w14:paraId="2A36C4F6" w14:textId="77777777" w:rsidR="004C3945" w:rsidRPr="005F745A" w:rsidRDefault="004C3945" w:rsidP="00C94ED7">
      <w:pPr>
        <w:spacing w:after="240"/>
        <w:jc w:val="left"/>
        <w:rPr>
          <w:rFonts w:cs="ArialMT"/>
          <w:lang w:eastAsia="zh-TW"/>
        </w:rPr>
      </w:pPr>
      <w:r w:rsidRPr="005F745A">
        <w:rPr>
          <w:rFonts w:cs="ArialMT"/>
          <w:lang w:eastAsia="zh-TW"/>
        </w:rPr>
        <w:t xml:space="preserve">This Plan guides the development and initial operation of WIGOS over the coming four years </w:t>
      </w:r>
      <w:r w:rsidR="00CF7EFB">
        <w:rPr>
          <w:rFonts w:cs="ArialMT"/>
          <w:lang w:eastAsia="zh-TW"/>
        </w:rPr>
        <w:t>on</w:t>
      </w:r>
      <w:r w:rsidRPr="005F745A">
        <w:rPr>
          <w:rFonts w:cs="ArialMT"/>
          <w:lang w:eastAsia="zh-TW"/>
        </w:rPr>
        <w:t xml:space="preserve"> global and regional levels; it sets priorities and defines targets and serves as a reference for Members in the development of their National WIGOS Implementation Plans.</w:t>
      </w:r>
    </w:p>
    <w:p w14:paraId="122EE511" w14:textId="77777777" w:rsidR="004C3945" w:rsidRPr="005F745A" w:rsidRDefault="004C3945" w:rsidP="00C94ED7">
      <w:pPr>
        <w:spacing w:after="240"/>
        <w:jc w:val="left"/>
        <w:rPr>
          <w:rFonts w:cs="ArialMT"/>
          <w:lang w:eastAsia="zh-TW"/>
        </w:rPr>
      </w:pPr>
      <w:r w:rsidRPr="005F745A">
        <w:rPr>
          <w:rFonts w:cs="ArialMT"/>
          <w:lang w:eastAsia="zh-TW"/>
        </w:rPr>
        <w:t xml:space="preserve">Thanks to the development activities undertaken </w:t>
      </w:r>
      <w:r w:rsidRPr="005F745A">
        <w:t>during the pre-operational phase (</w:t>
      </w:r>
      <w:r w:rsidRPr="005F745A">
        <w:rPr>
          <w:rFonts w:cs="ArialMT"/>
          <w:lang w:eastAsia="zh-TW"/>
        </w:rPr>
        <w:t>2016-2019</w:t>
      </w:r>
      <w:r w:rsidRPr="005F745A">
        <w:t xml:space="preserve">), </w:t>
      </w:r>
      <w:r w:rsidRPr="005F745A">
        <w:rPr>
          <w:rFonts w:cs="ArialMT"/>
          <w:lang w:eastAsia="zh-TW"/>
        </w:rPr>
        <w:t>WIGOS</w:t>
      </w:r>
      <w:r w:rsidRPr="005F745A">
        <w:t xml:space="preserve"> has now matured to a level where it is ready to enter its initial operational phase commencing in 2020</w:t>
      </w:r>
      <w:r w:rsidRPr="005F745A">
        <w:rPr>
          <w:rFonts w:cs="ArialMT"/>
          <w:lang w:eastAsia="zh-TW"/>
        </w:rPr>
        <w:t xml:space="preserve">. However, there are significant remaining capability gaps, including ocean observations, and other challenges that will need to be addressed during the next phase of WIGOS in order for the system to fully serve all WMO application areas and help Members exploit the full potential of partnership agreements. </w:t>
      </w:r>
    </w:p>
    <w:p w14:paraId="2C166C88" w14:textId="77777777" w:rsidR="004C3945" w:rsidRPr="005F745A" w:rsidRDefault="004C3945" w:rsidP="00C94ED7">
      <w:pPr>
        <w:spacing w:after="240"/>
        <w:jc w:val="left"/>
      </w:pPr>
      <w:r w:rsidRPr="005F745A">
        <w:t>The development of WIGOS will thus need to continue during the eighteenth financial period (</w:t>
      </w:r>
      <w:r w:rsidRPr="005F745A">
        <w:rPr>
          <w:rFonts w:cs="ArialMT"/>
          <w:lang w:eastAsia="zh-TW"/>
        </w:rPr>
        <w:t>2020-2023</w:t>
      </w:r>
      <w:r w:rsidRPr="005F745A">
        <w:t>), building upon and adding to the</w:t>
      </w:r>
      <w:r w:rsidRPr="005F745A">
        <w:rPr>
          <w:rFonts w:cs="ArialMT"/>
        </w:rPr>
        <w:t xml:space="preserve"> capabilities developed </w:t>
      </w:r>
      <w:r w:rsidRPr="005F745A">
        <w:t xml:space="preserve">during the pre-operational phase. </w:t>
      </w:r>
    </w:p>
    <w:p w14:paraId="734E6F73" w14:textId="77777777" w:rsidR="004C3945" w:rsidRPr="005F745A" w:rsidRDefault="004C3945" w:rsidP="00C94ED7">
      <w:pPr>
        <w:spacing w:after="240"/>
        <w:jc w:val="left"/>
      </w:pPr>
      <w:r w:rsidRPr="005F745A">
        <w:t>The highest priorities for WIGOS during this period are:</w:t>
      </w:r>
    </w:p>
    <w:p w14:paraId="23168B03" w14:textId="77777777" w:rsidR="004C3945" w:rsidRPr="005F745A" w:rsidRDefault="00E044FB" w:rsidP="00E044FB">
      <w:pPr>
        <w:tabs>
          <w:tab w:val="clear" w:pos="1134"/>
        </w:tabs>
        <w:snapToGrid w:val="0"/>
        <w:spacing w:before="120" w:after="120"/>
        <w:ind w:left="1134" w:hanging="567"/>
        <w:jc w:val="left"/>
      </w:pPr>
      <w:r w:rsidRPr="005F745A">
        <w:t>(1)</w:t>
      </w:r>
      <w:r w:rsidRPr="005F745A">
        <w:tab/>
      </w:r>
      <w:r w:rsidR="004C3945" w:rsidRPr="005F745A">
        <w:t>National WIGOS implementation, including necessary capacity development, partnership agreements and integration of observing systems for all application areas;</w:t>
      </w:r>
    </w:p>
    <w:p w14:paraId="32DFABDC" w14:textId="77777777" w:rsidR="004C3945" w:rsidRPr="005F745A" w:rsidRDefault="00E044FB" w:rsidP="00E044FB">
      <w:pPr>
        <w:tabs>
          <w:tab w:val="clear" w:pos="1134"/>
        </w:tabs>
        <w:snapToGrid w:val="0"/>
        <w:spacing w:before="120" w:after="120"/>
        <w:ind w:left="1134" w:hanging="567"/>
        <w:jc w:val="left"/>
      </w:pPr>
      <w:r w:rsidRPr="005F745A">
        <w:t>(2)</w:t>
      </w:r>
      <w:r w:rsidRPr="005F745A">
        <w:tab/>
      </w:r>
      <w:r w:rsidR="004C3945" w:rsidRPr="005F745A">
        <w:t>Fostering a culture of compliance with the WIGOS technical regulations;</w:t>
      </w:r>
    </w:p>
    <w:p w14:paraId="49D0F27C" w14:textId="77777777" w:rsidR="004C3945" w:rsidRPr="005F745A" w:rsidRDefault="00E044FB" w:rsidP="00E044FB">
      <w:pPr>
        <w:tabs>
          <w:tab w:val="clear" w:pos="1134"/>
        </w:tabs>
        <w:snapToGrid w:val="0"/>
        <w:spacing w:before="120" w:after="120"/>
        <w:ind w:left="1134" w:hanging="567"/>
        <w:jc w:val="left"/>
      </w:pPr>
      <w:r w:rsidRPr="005F745A">
        <w:t>(3)</w:t>
      </w:r>
      <w:r w:rsidRPr="005F745A">
        <w:tab/>
      </w:r>
      <w:r w:rsidR="004C3945" w:rsidRPr="005F745A">
        <w:t>Implementation of the Global Basic Observing Network and the Regional Basic Observing Networks;</w:t>
      </w:r>
    </w:p>
    <w:p w14:paraId="6FF35789" w14:textId="77777777" w:rsidR="004C3945" w:rsidRPr="005F745A" w:rsidRDefault="00E044FB" w:rsidP="00E044FB">
      <w:pPr>
        <w:tabs>
          <w:tab w:val="clear" w:pos="1134"/>
        </w:tabs>
        <w:snapToGrid w:val="0"/>
        <w:spacing w:before="120" w:after="120"/>
        <w:ind w:left="1134" w:hanging="567"/>
        <w:jc w:val="left"/>
      </w:pPr>
      <w:r w:rsidRPr="005F745A">
        <w:t>(4)</w:t>
      </w:r>
      <w:r w:rsidRPr="005F745A">
        <w:tab/>
      </w:r>
      <w:r w:rsidR="004C3945" w:rsidRPr="005F745A">
        <w:t>Operational deployment of the WIGOS Data Quality Monitoring System;</w:t>
      </w:r>
    </w:p>
    <w:p w14:paraId="65721076" w14:textId="77777777" w:rsidR="004C3945" w:rsidRPr="005F745A" w:rsidRDefault="00E044FB" w:rsidP="00E044FB">
      <w:pPr>
        <w:tabs>
          <w:tab w:val="clear" w:pos="1134"/>
        </w:tabs>
        <w:snapToGrid w:val="0"/>
        <w:spacing w:before="120" w:after="120"/>
        <w:ind w:left="1134" w:hanging="567"/>
        <w:jc w:val="left"/>
      </w:pPr>
      <w:r w:rsidRPr="005F745A">
        <w:t>(5)</w:t>
      </w:r>
      <w:r w:rsidRPr="005F745A">
        <w:tab/>
      </w:r>
      <w:r w:rsidR="004C3945" w:rsidRPr="005F745A">
        <w:t xml:space="preserve">Operational implementation of </w:t>
      </w:r>
      <w:r w:rsidR="00EE3105">
        <w:t>r</w:t>
      </w:r>
      <w:r w:rsidR="004C3945" w:rsidRPr="005F745A">
        <w:t xml:space="preserve">egional WIGOS </w:t>
      </w:r>
      <w:r w:rsidR="00EE3105">
        <w:t>c</w:t>
      </w:r>
      <w:r w:rsidR="004C3945" w:rsidRPr="005F745A">
        <w:t>entres;</w:t>
      </w:r>
    </w:p>
    <w:p w14:paraId="63EE7C12" w14:textId="77777777" w:rsidR="004C3945" w:rsidRPr="005F745A" w:rsidRDefault="00E044FB" w:rsidP="00E044FB">
      <w:pPr>
        <w:tabs>
          <w:tab w:val="clear" w:pos="1134"/>
        </w:tabs>
        <w:snapToGrid w:val="0"/>
        <w:spacing w:before="120" w:after="240"/>
        <w:ind w:left="1134" w:hanging="567"/>
        <w:jc w:val="left"/>
      </w:pPr>
      <w:r w:rsidRPr="005F745A">
        <w:t>(6)</w:t>
      </w:r>
      <w:r w:rsidRPr="005F745A">
        <w:tab/>
      </w:r>
      <w:r w:rsidR="004C3945" w:rsidRPr="005F745A">
        <w:t>Further development of the OSCAR databases.</w:t>
      </w:r>
    </w:p>
    <w:p w14:paraId="4F1AAC62" w14:textId="77777777" w:rsidR="004C3945" w:rsidRPr="005F745A" w:rsidRDefault="004C3945" w:rsidP="00B172E7">
      <w:pPr>
        <w:tabs>
          <w:tab w:val="left" w:pos="851"/>
          <w:tab w:val="left" w:pos="880"/>
        </w:tabs>
        <w:spacing w:before="120" w:after="240"/>
        <w:jc w:val="left"/>
      </w:pPr>
      <w:r w:rsidRPr="005F745A">
        <w:t xml:space="preserve">High priority will be given to those activities that will assist Members in developing and implementing their National WIGOS Implementation Plans, with special emphasis on </w:t>
      </w:r>
      <w:r w:rsidR="00977700">
        <w:t>l</w:t>
      </w:r>
      <w:r w:rsidRPr="005F745A">
        <w:t xml:space="preserve">east </w:t>
      </w:r>
      <w:r w:rsidR="00977700">
        <w:t>d</w:t>
      </w:r>
      <w:r w:rsidRPr="005F745A">
        <w:t xml:space="preserve">eveloped </w:t>
      </w:r>
      <w:r w:rsidR="00977700">
        <w:t>c</w:t>
      </w:r>
      <w:r w:rsidRPr="005F745A">
        <w:t xml:space="preserve">ountries, </w:t>
      </w:r>
      <w:r w:rsidR="00977700">
        <w:t>l</w:t>
      </w:r>
      <w:r w:rsidRPr="005F745A">
        <w:t xml:space="preserve">andlocked </w:t>
      </w:r>
      <w:r w:rsidR="00977700">
        <w:t>d</w:t>
      </w:r>
      <w:r w:rsidRPr="005F745A">
        <w:t xml:space="preserve">eveloping </w:t>
      </w:r>
      <w:r w:rsidR="00977700">
        <w:t>c</w:t>
      </w:r>
      <w:r w:rsidRPr="005F745A">
        <w:t xml:space="preserve">ountries and </w:t>
      </w:r>
      <w:r w:rsidR="00977700">
        <w:t>s</w:t>
      </w:r>
      <w:r w:rsidRPr="005F745A">
        <w:t xml:space="preserve">mall </w:t>
      </w:r>
      <w:r w:rsidR="00977700">
        <w:t>i</w:t>
      </w:r>
      <w:r w:rsidRPr="005F745A">
        <w:t xml:space="preserve">sland </w:t>
      </w:r>
      <w:r w:rsidR="00977700">
        <w:t>d</w:t>
      </w:r>
      <w:r w:rsidRPr="005F745A">
        <w:t xml:space="preserve">eveloping </w:t>
      </w:r>
      <w:r w:rsidR="00977700">
        <w:t>s</w:t>
      </w:r>
      <w:r w:rsidRPr="005F745A">
        <w:t xml:space="preserve">tates where the needs are highest. </w:t>
      </w:r>
    </w:p>
    <w:p w14:paraId="4D541061" w14:textId="77777777" w:rsidR="004C3945" w:rsidRPr="005F745A" w:rsidRDefault="004C3945" w:rsidP="00B172E7">
      <w:pPr>
        <w:tabs>
          <w:tab w:val="left" w:pos="851"/>
          <w:tab w:val="left" w:pos="880"/>
        </w:tabs>
        <w:spacing w:before="120" w:after="240"/>
        <w:jc w:val="left"/>
      </w:pPr>
      <w:r w:rsidRPr="005F745A">
        <w:t xml:space="preserve">An important underlying issue is the need to implement sound practices, policies and capabilities within individual meteorological, climatological, hydrological, and other relevant environmental institutions and partner organizations in relation to the lifecycle management of data, to ensure that Members are able to manage their observations and data efficiently and effectively, to extract the value from the data in support of their services, and to integrate observations and data from diverse platforms and from external sources (e.g. </w:t>
      </w:r>
      <w:r w:rsidR="00EE178E">
        <w:t xml:space="preserve">the </w:t>
      </w:r>
      <w:r w:rsidRPr="005F745A">
        <w:t xml:space="preserve">academic community, </w:t>
      </w:r>
      <w:r w:rsidR="00EE178E">
        <w:t xml:space="preserve">the </w:t>
      </w:r>
      <w:r w:rsidRPr="005F745A">
        <w:t xml:space="preserve">private sector and third parties). </w:t>
      </w:r>
    </w:p>
    <w:p w14:paraId="2D053ED8" w14:textId="77777777" w:rsidR="004C3945" w:rsidRPr="005F745A" w:rsidRDefault="004C3945" w:rsidP="00B172E7">
      <w:pPr>
        <w:jc w:val="left"/>
        <w:rPr>
          <w:b/>
          <w:bCs/>
        </w:rPr>
      </w:pPr>
      <w:r w:rsidRPr="005F745A">
        <w:t xml:space="preserve">Central guidance provided by the Infrastructure Commission and support provided by the WMO Secretariat will be important. During the WIGOS operational phase, NMHSs, working with national partners, are expected to take on greater responsibility for the national implementation of WIGOS and use the framework provided by WIGOS to exert leadership in the acquisition and management of meteorological, climatological, hydrological, oceanographic and other relevant environmental observations at the national level. The NMHSs are thus expected to become the key players at the national level, both by strengthening their own </w:t>
      </w:r>
      <w:r w:rsidRPr="00B040A7">
        <w:t xml:space="preserve">observing systems in accordance with the </w:t>
      </w:r>
      <w:r w:rsidRPr="00B040A7">
        <w:rPr>
          <w:i/>
          <w:iCs/>
        </w:rPr>
        <w:t>WMO Technical Regulations</w:t>
      </w:r>
      <w:r w:rsidRPr="00B040A7">
        <w:t xml:space="preserve"> (WMO-No.</w:t>
      </w:r>
      <w:r w:rsidR="00B172E7" w:rsidRPr="00B040A7">
        <w:t> </w:t>
      </w:r>
      <w:r w:rsidRPr="00B040A7">
        <w:t>49), and by</w:t>
      </w:r>
      <w:r w:rsidRPr="005F745A">
        <w:t xml:space="preserve"> building national partnerships and providing national leadership based on their experience in </w:t>
      </w:r>
      <w:r w:rsidRPr="005F745A">
        <w:lastRenderedPageBreak/>
        <w:t>the acquisition, processing and dissemination of observational data for environmental monitoring and prediction purposes.</w:t>
      </w:r>
    </w:p>
    <w:p w14:paraId="3D48A3A2" w14:textId="77777777" w:rsidR="004C3945" w:rsidRPr="005F745A" w:rsidRDefault="004C3945" w:rsidP="00E913EC">
      <w:pPr>
        <w:keepNext/>
        <w:keepLines/>
        <w:tabs>
          <w:tab w:val="clear" w:pos="1134"/>
        </w:tabs>
        <w:spacing w:before="360" w:after="240"/>
        <w:jc w:val="left"/>
        <w:outlineLvl w:val="1"/>
        <w:rPr>
          <w:rFonts w:eastAsia="Verdana" w:cs="Verdana"/>
          <w:bCs/>
          <w:iCs/>
          <w:sz w:val="22"/>
          <w:szCs w:val="22"/>
          <w:lang w:eastAsia="zh-TW"/>
        </w:rPr>
      </w:pPr>
      <w:bookmarkStart w:id="23" w:name="_4.__KEY"/>
      <w:bookmarkEnd w:id="23"/>
      <w:r w:rsidRPr="005F745A">
        <w:rPr>
          <w:rFonts w:eastAsia="SimSun" w:cs="Verdana"/>
          <w:b/>
          <w:bCs/>
          <w:iCs/>
          <w:sz w:val="22"/>
          <w:szCs w:val="22"/>
          <w:lang w:eastAsia="zh-CN"/>
        </w:rPr>
        <w:t xml:space="preserve">4. </w:t>
      </w:r>
      <w:r w:rsidRPr="005F745A">
        <w:rPr>
          <w:rFonts w:eastAsia="SimSun" w:cs="Verdana"/>
          <w:b/>
          <w:bCs/>
          <w:iCs/>
          <w:sz w:val="22"/>
          <w:szCs w:val="22"/>
          <w:lang w:eastAsia="zh-CN"/>
        </w:rPr>
        <w:tab/>
      </w:r>
      <w:r w:rsidRPr="005F745A">
        <w:rPr>
          <w:rFonts w:eastAsia="Verdana" w:cs="Verdana"/>
          <w:b/>
          <w:bCs/>
          <w:iCs/>
          <w:sz w:val="22"/>
          <w:szCs w:val="22"/>
          <w:lang w:eastAsia="zh-TW"/>
        </w:rPr>
        <w:t>KEY DELIVERABLES AND OUTCOMES</w:t>
      </w:r>
    </w:p>
    <w:p w14:paraId="26BA5C6A" w14:textId="77777777" w:rsidR="004C3945" w:rsidRPr="005F745A" w:rsidRDefault="004C3945" w:rsidP="00B172E7">
      <w:pPr>
        <w:spacing w:after="240"/>
        <w:jc w:val="left"/>
      </w:pPr>
      <w:r w:rsidRPr="005F745A">
        <w:t>The work to be undertaken during the eighteenth financial period (</w:t>
      </w:r>
      <w:r w:rsidRPr="005F745A">
        <w:rPr>
          <w:rFonts w:cs="ArialMT"/>
          <w:lang w:eastAsia="zh-TW"/>
        </w:rPr>
        <w:t>2020-2023</w:t>
      </w:r>
      <w:r w:rsidRPr="005F745A">
        <w:t>) is driven by (i) the desire to fully develop the key WIGOS networks, namely the Global Basic Observing Network (GBON) and the Regional Basic Observing Networks (RBONs), (ii) the need to further mature the technical tools so that WIGOS can support all official WMO application areas, and (iii</w:t>
      </w:r>
      <w:r w:rsidR="001D776C" w:rsidRPr="005F745A">
        <w:t>)</w:t>
      </w:r>
      <w:r w:rsidR="001D776C">
        <w:t> </w:t>
      </w:r>
      <w:r w:rsidRPr="005F745A">
        <w:t>the need to strengthen national WIGOS implementation and associated regional support mechanisms.</w:t>
      </w:r>
    </w:p>
    <w:p w14:paraId="56780AD3" w14:textId="77777777" w:rsidR="004C3945" w:rsidRPr="005F745A" w:rsidRDefault="004C3945" w:rsidP="00B172E7">
      <w:pPr>
        <w:tabs>
          <w:tab w:val="left" w:pos="851"/>
          <w:tab w:val="left" w:pos="880"/>
        </w:tabs>
        <w:spacing w:after="240"/>
        <w:jc w:val="left"/>
      </w:pPr>
      <w:r w:rsidRPr="005F745A">
        <w:t xml:space="preserve">The projected status of WIGOS at the end of the eighteenth WMO financial period in 2023 can be described via the following two elements: </w:t>
      </w:r>
    </w:p>
    <w:p w14:paraId="564422F5" w14:textId="77777777" w:rsidR="004C3945" w:rsidRPr="005F745A" w:rsidRDefault="004C3945" w:rsidP="00B172E7">
      <w:pPr>
        <w:spacing w:after="240"/>
        <w:jc w:val="left"/>
        <w:rPr>
          <w:rFonts w:eastAsia="Arial Bold" w:cs="Arial Bold"/>
        </w:rPr>
      </w:pPr>
      <w:r w:rsidRPr="005F745A">
        <w:rPr>
          <w:b/>
          <w:i/>
        </w:rPr>
        <w:t>Expected deliverables</w:t>
      </w:r>
      <w:r w:rsidRPr="005F745A">
        <w:t xml:space="preserve">: Which elements must be completed, and what are the necessary operational functionalities; and </w:t>
      </w:r>
    </w:p>
    <w:p w14:paraId="0EFDF6D6" w14:textId="77777777" w:rsidR="004C3945" w:rsidRPr="005F745A" w:rsidRDefault="004C3945" w:rsidP="00B172E7">
      <w:pPr>
        <w:pBdr>
          <w:top w:val="nil"/>
          <w:left w:val="nil"/>
          <w:bottom w:val="nil"/>
          <w:right w:val="nil"/>
          <w:between w:val="nil"/>
          <w:bar w:val="nil"/>
        </w:pBdr>
        <w:spacing w:after="240"/>
        <w:jc w:val="left"/>
        <w:rPr>
          <w:rFonts w:eastAsia="Arial Bold" w:cs="Arial Bold"/>
        </w:rPr>
      </w:pPr>
      <w:r w:rsidRPr="005F745A">
        <w:rPr>
          <w:b/>
          <w:i/>
        </w:rPr>
        <w:t>Expected outcomes</w:t>
      </w:r>
      <w:r w:rsidRPr="005F745A">
        <w:t>: What is the expected impact of WIGOS, and in particular, what are the expected benefits to WMO Members</w:t>
      </w:r>
      <w:r w:rsidR="007429A4">
        <w:t>?</w:t>
      </w:r>
    </w:p>
    <w:p w14:paraId="3FF31D73" w14:textId="77777777" w:rsidR="004C3945" w:rsidRPr="005F745A" w:rsidRDefault="004C3945" w:rsidP="00B172E7">
      <w:pPr>
        <w:pBdr>
          <w:top w:val="nil"/>
          <w:left w:val="nil"/>
          <w:bottom w:val="nil"/>
          <w:right w:val="nil"/>
          <w:between w:val="nil"/>
          <w:bar w:val="nil"/>
        </w:pBdr>
        <w:spacing w:before="360" w:after="240"/>
        <w:jc w:val="left"/>
        <w:outlineLvl w:val="2"/>
        <w:rPr>
          <w:rFonts w:eastAsia="Arial Bold" w:cs="Arial Bold"/>
          <w:b/>
        </w:rPr>
      </w:pPr>
      <w:r w:rsidRPr="005F745A">
        <w:rPr>
          <w:b/>
        </w:rPr>
        <w:t xml:space="preserve">4.1 </w:t>
      </w:r>
      <w:r w:rsidRPr="005F745A">
        <w:rPr>
          <w:b/>
        </w:rPr>
        <w:tab/>
        <w:t>Expected Deliverables</w:t>
      </w:r>
    </w:p>
    <w:p w14:paraId="6CBD96F9" w14:textId="77777777" w:rsidR="004C3945" w:rsidRPr="005F745A" w:rsidRDefault="004C3945" w:rsidP="00C47E27">
      <w:pPr>
        <w:spacing w:after="240"/>
        <w:jc w:val="left"/>
      </w:pPr>
      <w:r w:rsidRPr="005F745A">
        <w:t>By the end of the 2020-2023 financial period, the WIGOS framework at global, regional, and national levels will have been completed, encompassing:</w:t>
      </w:r>
    </w:p>
    <w:p w14:paraId="4055B243"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Response to Vision for WIGOS in 2040: Progressive evolution of global observing systems in response to the Vision for WIGOS in 2040, taking into account evolving or emerging user requirements, technology, priorities and aligned with WMO’s Earth system approach and requirements for Earth system monitoring and the seamless GDPFS;</w:t>
      </w:r>
    </w:p>
    <w:p w14:paraId="32A48C15" w14:textId="77777777" w:rsidR="004C3945" w:rsidRPr="005F745A" w:rsidRDefault="00E044FB" w:rsidP="00E044FB">
      <w:pPr>
        <w:tabs>
          <w:tab w:val="clear" w:pos="1134"/>
        </w:tabs>
        <w:spacing w:before="240" w:after="240"/>
        <w:ind w:left="1134" w:hanging="567"/>
        <w:jc w:val="left"/>
        <w:rPr>
          <w:rFonts w:ascii="Symbol" w:eastAsia="SimSun" w:hAnsi="Symbol"/>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 xml:space="preserve">The GBON will have been implemented; </w:t>
      </w:r>
    </w:p>
    <w:p w14:paraId="6D9ED000"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 xml:space="preserve">The RBON will have been implemented in all </w:t>
      </w:r>
      <w:r w:rsidR="003720B7">
        <w:rPr>
          <w:rFonts w:eastAsia="SimSun"/>
          <w:lang w:eastAsia="zh-CN"/>
        </w:rPr>
        <w:t>r</w:t>
      </w:r>
      <w:r w:rsidR="004C3945" w:rsidRPr="005F745A">
        <w:rPr>
          <w:rFonts w:eastAsia="SimSun"/>
          <w:lang w:eastAsia="zh-CN"/>
        </w:rPr>
        <w:t>egions;</w:t>
      </w:r>
    </w:p>
    <w:p w14:paraId="009E900F" w14:textId="77777777" w:rsidR="004C3945" w:rsidRPr="005F745A" w:rsidRDefault="00E044FB" w:rsidP="00E044FB">
      <w:pPr>
        <w:tabs>
          <w:tab w:val="clear" w:pos="1134"/>
        </w:tabs>
        <w:spacing w:before="240" w:after="240"/>
        <w:ind w:left="1134" w:hanging="567"/>
        <w:jc w:val="left"/>
        <w:rPr>
          <w:rFonts w:ascii="Symbol" w:eastAsia="SimSun" w:hAnsi="Symbol"/>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The GCOS Surface Network (GSN), the GCOS Upper Air</w:t>
      </w:r>
      <w:r w:rsidR="00AE1C4D">
        <w:rPr>
          <w:rFonts w:eastAsia="SimSun"/>
          <w:lang w:eastAsia="zh-CN"/>
        </w:rPr>
        <w:t>-n</w:t>
      </w:r>
      <w:r w:rsidR="004C3945" w:rsidRPr="005F745A">
        <w:rPr>
          <w:rFonts w:eastAsia="SimSun"/>
          <w:lang w:eastAsia="zh-CN"/>
        </w:rPr>
        <w:t xml:space="preserve">etwork (GUAN) and the GCOS Reference </w:t>
      </w:r>
      <w:r w:rsidR="00192207" w:rsidRPr="005F745A">
        <w:rPr>
          <w:rFonts w:eastAsia="SimSun"/>
          <w:lang w:eastAsia="zh-CN"/>
        </w:rPr>
        <w:t>Upper</w:t>
      </w:r>
      <w:r w:rsidR="00192207">
        <w:rPr>
          <w:rFonts w:eastAsia="SimSun"/>
          <w:lang w:eastAsia="zh-CN"/>
        </w:rPr>
        <w:t>-a</w:t>
      </w:r>
      <w:r w:rsidR="004C3945" w:rsidRPr="005F745A">
        <w:rPr>
          <w:rFonts w:eastAsia="SimSun"/>
          <w:lang w:eastAsia="zh-CN"/>
        </w:rPr>
        <w:t>ir Network (GRUAN) will continue operations and will provide enhanced support and guidance to the GBON and RBON, through the tiered network concept;</w:t>
      </w:r>
    </w:p>
    <w:p w14:paraId="5E092CE5" w14:textId="77777777" w:rsidR="004C3945" w:rsidRPr="005F745A" w:rsidRDefault="00E044FB" w:rsidP="00E044FB">
      <w:pPr>
        <w:tabs>
          <w:tab w:val="clear" w:pos="1134"/>
        </w:tabs>
        <w:spacing w:before="240" w:after="240"/>
        <w:ind w:left="1134" w:hanging="567"/>
        <w:jc w:val="left"/>
        <w:rPr>
          <w:rFonts w:ascii="Symbol" w:eastAsia="SimSun" w:hAnsi="Symbol"/>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A pilot GCOS Surface Reference Network (GSRN) will provide the surface reference component of the tiered network design of WIGOS;</w:t>
      </w:r>
    </w:p>
    <w:p w14:paraId="210C35CB"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The observing component of the Global Cryosphere Watch will be fully integrated in WIGOS, with surface stations registered in OSCAR, operating according to WIGOS standards and regulatory materials, with adequate compliance verification, and an integrated approach to cryosphere observing requirements;</w:t>
      </w:r>
    </w:p>
    <w:p w14:paraId="6C788190" w14:textId="3E0265A1"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Ocean observing systems will be integrated in WIGOS, starting with those GOOS Essential Ocean Variables (EOV</w:t>
      </w:r>
      <w:r w:rsidR="00F13B2F">
        <w:rPr>
          <w:rFonts w:eastAsia="SimSun"/>
          <w:lang w:eastAsia="zh-CN"/>
        </w:rPr>
        <w:t>s</w:t>
      </w:r>
      <w:r w:rsidR="004C3945" w:rsidRPr="005F745A">
        <w:rPr>
          <w:rFonts w:eastAsia="SimSun"/>
          <w:lang w:eastAsia="zh-CN"/>
        </w:rPr>
        <w:t>) addressing high-impact weather NWP requirements</w:t>
      </w:r>
      <w:ins w:id="24" w:author="Alida Catcheside" w:date="2020-11-12T10:56:00Z">
        <w:r w:rsidR="00854812">
          <w:rPr>
            <w:rFonts w:eastAsia="SimSun"/>
            <w:lang w:eastAsia="zh-CN"/>
          </w:rPr>
          <w:t>,</w:t>
        </w:r>
      </w:ins>
      <w:r w:rsidR="00087D2F">
        <w:rPr>
          <w:rFonts w:eastAsia="SimSun"/>
          <w:lang w:eastAsia="zh-CN"/>
        </w:rPr>
        <w:t xml:space="preserve"> </w:t>
      </w:r>
      <w:del w:id="25" w:author="Alida Catcheside" w:date="2020-11-12T10:56:00Z">
        <w:r w:rsidR="004C3945" w:rsidRPr="005F745A" w:rsidDel="00854812">
          <w:rPr>
            <w:rFonts w:eastAsia="SimSun"/>
            <w:lang w:eastAsia="zh-CN"/>
          </w:rPr>
          <w:delText>.</w:delText>
        </w:r>
      </w:del>
      <w:r w:rsidR="004C3945" w:rsidRPr="005F745A">
        <w:rPr>
          <w:rFonts w:eastAsia="SimSun"/>
          <w:lang w:eastAsia="zh-CN"/>
        </w:rPr>
        <w:t>in accordance with the GOOS Implementation Strategy 2030, related GOOS Implementation Roadmap and the Framework for Ocean Observing (FOO).</w:t>
      </w:r>
    </w:p>
    <w:p w14:paraId="660F62D4"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lastRenderedPageBreak/>
        <w:t></w:t>
      </w:r>
      <w:r w:rsidRPr="005F745A">
        <w:rPr>
          <w:rFonts w:ascii="Symbol" w:eastAsia="SimSun" w:hAnsi="Symbol"/>
          <w:lang w:eastAsia="zh-CN"/>
        </w:rPr>
        <w:tab/>
      </w:r>
      <w:r w:rsidR="004C3945" w:rsidRPr="005F745A">
        <w:rPr>
          <w:rFonts w:eastAsia="SimSun"/>
          <w:lang w:eastAsia="zh-CN"/>
        </w:rPr>
        <w:t xml:space="preserve">Standards for observational data assimilation into </w:t>
      </w:r>
      <w:r w:rsidR="00160FE1">
        <w:rPr>
          <w:rFonts w:eastAsia="SimSun"/>
          <w:lang w:eastAsia="zh-CN"/>
        </w:rPr>
        <w:t>E</w:t>
      </w:r>
      <w:r w:rsidR="004C3945" w:rsidRPr="005F745A">
        <w:rPr>
          <w:rFonts w:eastAsia="SimSun"/>
          <w:lang w:eastAsia="zh-CN"/>
        </w:rPr>
        <w:t>arth system models, including coupled ocean data assimilation (ODA), will have been established and adopted by a substantial majority of members;</w:t>
      </w:r>
    </w:p>
    <w:p w14:paraId="774F400B"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 xml:space="preserve">Regional WIGOS </w:t>
      </w:r>
      <w:r w:rsidR="006274A0">
        <w:rPr>
          <w:rFonts w:eastAsia="SimSun"/>
          <w:lang w:eastAsia="zh-CN"/>
        </w:rPr>
        <w:t>c</w:t>
      </w:r>
      <w:r w:rsidR="004C3945" w:rsidRPr="005F745A">
        <w:rPr>
          <w:rFonts w:eastAsia="SimSun"/>
          <w:lang w:eastAsia="zh-CN"/>
        </w:rPr>
        <w:t xml:space="preserve">entres will have been established and functional in each </w:t>
      </w:r>
      <w:r w:rsidR="00160FE1">
        <w:rPr>
          <w:rFonts w:eastAsia="SimSun"/>
          <w:lang w:eastAsia="zh-CN"/>
        </w:rPr>
        <w:t>r</w:t>
      </w:r>
      <w:r w:rsidR="004C3945" w:rsidRPr="005F745A">
        <w:rPr>
          <w:rFonts w:eastAsia="SimSun"/>
          <w:lang w:eastAsia="zh-CN"/>
        </w:rPr>
        <w:t>egion, and all Members will have affiliated with one RWC;</w:t>
      </w:r>
    </w:p>
    <w:p w14:paraId="3658EED1"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National WIGOS Implementation Plans will have been adopted/approved by a substantial majority</w:t>
      </w:r>
      <w:r w:rsidR="004C3945" w:rsidRPr="005F745A">
        <w:rPr>
          <w:rFonts w:eastAsia="SimSun"/>
          <w:b/>
          <w:bCs/>
          <w:vertAlign w:val="superscript"/>
          <w:lang w:eastAsia="zh-CN"/>
        </w:rPr>
        <w:footnoteReference w:id="6"/>
      </w:r>
      <w:r w:rsidR="004C3945" w:rsidRPr="005F745A">
        <w:rPr>
          <w:rFonts w:eastAsia="SimSun"/>
          <w:lang w:eastAsia="zh-CN"/>
        </w:rPr>
        <w:t xml:space="preserve"> of WMO Members;</w:t>
      </w:r>
    </w:p>
    <w:p w14:paraId="0CCE957B"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National WIGOS governance mechanism will have been established by a substantial majority of Members;</w:t>
      </w:r>
    </w:p>
    <w:p w14:paraId="6C494315" w14:textId="77777777" w:rsidR="004C3945" w:rsidRPr="005F745A" w:rsidRDefault="00E044FB" w:rsidP="00E044FB">
      <w:pPr>
        <w:tabs>
          <w:tab w:val="clear" w:pos="1134"/>
        </w:tabs>
        <w:spacing w:before="240" w:after="240"/>
        <w:ind w:left="1134" w:hanging="567"/>
        <w:jc w:val="left"/>
        <w:rPr>
          <w:rFonts w:eastAsia="SimSun"/>
          <w:iCs/>
          <w:lang w:eastAsia="zh-CN"/>
        </w:rPr>
      </w:pPr>
      <w:r w:rsidRPr="005F745A">
        <w:rPr>
          <w:rFonts w:ascii="Symbol" w:eastAsia="SimSun" w:hAnsi="Symbol"/>
          <w:iCs/>
          <w:lang w:eastAsia="zh-CN"/>
        </w:rPr>
        <w:t></w:t>
      </w:r>
      <w:r w:rsidRPr="005F745A">
        <w:rPr>
          <w:rFonts w:ascii="Symbol" w:eastAsia="SimSun" w:hAnsi="Symbol"/>
          <w:iCs/>
          <w:lang w:eastAsia="zh-CN"/>
        </w:rPr>
        <w:tab/>
      </w:r>
      <w:r w:rsidR="004C3945" w:rsidRPr="005F745A">
        <w:rPr>
          <w:rFonts w:eastAsia="SimSun"/>
          <w:lang w:eastAsia="zh-CN"/>
        </w:rPr>
        <w:t>National WIGOS partnership agreements for integration and open sharing of observations across all WIGOS component observing systems (WMO and partners) will have been implemented and used by the substantial majority of Members;</w:t>
      </w:r>
    </w:p>
    <w:p w14:paraId="519F6DB2"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WIGOS Station Identifiers: technical issues resolved and new system adopted; policy for issuing IDs defined, adopted and implemented by Members and accredited partners;</w:t>
      </w:r>
    </w:p>
    <w:p w14:paraId="6C40233F"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Climate requirements and needs identified by GCOS integrated into WIGOS regulatory material and RRR processes;</w:t>
      </w:r>
    </w:p>
    <w:p w14:paraId="73952311"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 xml:space="preserve">The WIGOS Data Quality Monitoring System (WDQMS) will be fully operational for all essential real-time components of the Global Observing System (GOS) and for delayed mode climate components of the GOS identified by GCOS; national processes for acting on issues and incidents received from the WDQMS will be in place; </w:t>
      </w:r>
      <w:r w:rsidR="00CC579E">
        <w:rPr>
          <w:rFonts w:eastAsia="SimSun"/>
          <w:lang w:eastAsia="zh-CN"/>
        </w:rPr>
        <w:t>t</w:t>
      </w:r>
      <w:r w:rsidR="004C3945" w:rsidRPr="005F745A">
        <w:rPr>
          <w:rFonts w:eastAsia="SimSun"/>
          <w:lang w:eastAsia="zh-CN"/>
        </w:rPr>
        <w:t>he WDQMS will have at least functioning pilots for various WIGOS components;</w:t>
      </w:r>
    </w:p>
    <w:p w14:paraId="3B6F34B1"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 xml:space="preserve">All components (databases) of the Observing Systems Capability Analysis and Review (OSCAR) </w:t>
      </w:r>
      <w:r w:rsidR="00CC579E">
        <w:rPr>
          <w:rFonts w:eastAsia="SimSun"/>
          <w:lang w:eastAsia="zh-CN"/>
        </w:rPr>
        <w:t>p</w:t>
      </w:r>
      <w:r w:rsidR="004C3945" w:rsidRPr="005F745A">
        <w:rPr>
          <w:rFonts w:eastAsia="SimSun"/>
          <w:lang w:eastAsia="zh-CN"/>
        </w:rPr>
        <w:t>latform will be</w:t>
      </w:r>
      <w:r w:rsidR="004C3945" w:rsidRPr="005F745A">
        <w:rPr>
          <w:rFonts w:eastAsia="SimSun"/>
          <w:b/>
          <w:bCs/>
          <w:lang w:eastAsia="zh-CN"/>
        </w:rPr>
        <w:t xml:space="preserve"> </w:t>
      </w:r>
      <w:r w:rsidR="004C3945" w:rsidRPr="005F745A">
        <w:rPr>
          <w:rFonts w:eastAsia="SimSun"/>
          <w:bCs/>
          <w:lang w:eastAsia="zh-CN"/>
        </w:rPr>
        <w:t xml:space="preserve">fully </w:t>
      </w:r>
      <w:r w:rsidR="004C3945" w:rsidRPr="005F745A">
        <w:rPr>
          <w:rFonts w:eastAsia="SimSun"/>
          <w:lang w:eastAsia="zh-CN"/>
        </w:rPr>
        <w:t>operational and updated; a substantial majority of Members will be actively maintaining their metadata in the system; a gap analysis support tool or function will have been implemented;</w:t>
      </w:r>
    </w:p>
    <w:p w14:paraId="34454B55" w14:textId="77777777" w:rsidR="004C3945" w:rsidRPr="005F745A" w:rsidRDefault="00E044FB" w:rsidP="00E044FB">
      <w:pPr>
        <w:tabs>
          <w:tab w:val="clear" w:pos="1134"/>
        </w:tabs>
        <w:spacing w:before="240" w:after="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The process to capture historical metadata for various WIGOS components will be in place, with functioning pilots across a range of ECVs;</w:t>
      </w:r>
    </w:p>
    <w:p w14:paraId="6167DE55" w14:textId="77777777" w:rsidR="004C3945" w:rsidRPr="005F745A" w:rsidRDefault="00E044FB" w:rsidP="00E044FB">
      <w:pPr>
        <w:tabs>
          <w:tab w:val="clear" w:pos="1134"/>
        </w:tabs>
        <w:spacing w:before="240"/>
        <w:ind w:left="1134" w:hanging="567"/>
        <w:jc w:val="left"/>
        <w:rPr>
          <w:rFonts w:eastAsia="SimSun"/>
          <w:lang w:eastAsia="zh-CN"/>
        </w:rPr>
      </w:pPr>
      <w:r w:rsidRPr="005F745A">
        <w:rPr>
          <w:rFonts w:ascii="Symbol" w:eastAsia="SimSun" w:hAnsi="Symbol"/>
          <w:lang w:eastAsia="zh-CN"/>
        </w:rPr>
        <w:t></w:t>
      </w:r>
      <w:r w:rsidRPr="005F745A">
        <w:rPr>
          <w:rFonts w:ascii="Symbol" w:eastAsia="SimSun" w:hAnsi="Symbol"/>
          <w:lang w:eastAsia="zh-CN"/>
        </w:rPr>
        <w:tab/>
      </w:r>
      <w:r w:rsidR="004C3945" w:rsidRPr="005F745A">
        <w:rPr>
          <w:rFonts w:eastAsia="SimSun"/>
          <w:lang w:eastAsia="zh-CN"/>
        </w:rPr>
        <w:t>The WMO-IATA Collaborative AMDAR Programme will have been established at the global and regional levels, including the regional and global centres that support its operation.</w:t>
      </w:r>
    </w:p>
    <w:p w14:paraId="68C956A4" w14:textId="77777777" w:rsidR="004C3945" w:rsidRPr="005F745A" w:rsidRDefault="004C3945" w:rsidP="00B172E7">
      <w:pPr>
        <w:keepNext/>
        <w:keepLines/>
        <w:spacing w:before="360" w:after="240"/>
        <w:jc w:val="left"/>
        <w:outlineLvl w:val="2"/>
        <w:rPr>
          <w:rFonts w:eastAsia="Verdana" w:cs="Verdana"/>
          <w:bCs/>
          <w:lang w:eastAsia="zh-TW"/>
        </w:rPr>
      </w:pPr>
      <w:r w:rsidRPr="005F745A">
        <w:rPr>
          <w:rFonts w:eastAsia="Verdana" w:cs="Verdana"/>
          <w:b/>
          <w:bCs/>
          <w:lang w:eastAsia="zh-TW"/>
        </w:rPr>
        <w:t xml:space="preserve">4.2 </w:t>
      </w:r>
      <w:r w:rsidRPr="005F745A">
        <w:rPr>
          <w:rFonts w:eastAsia="Verdana" w:cs="Verdana"/>
          <w:b/>
          <w:bCs/>
          <w:lang w:eastAsia="zh-TW"/>
        </w:rPr>
        <w:tab/>
      </w:r>
      <w:r w:rsidRPr="005F745A">
        <w:rPr>
          <w:rFonts w:eastAsia="Verdana" w:cs="Verdana"/>
          <w:b/>
          <w:bCs/>
          <w:iCs/>
          <w:lang w:eastAsia="zh-TW"/>
        </w:rPr>
        <w:t>Expected</w:t>
      </w:r>
      <w:r w:rsidRPr="005F745A">
        <w:rPr>
          <w:rFonts w:eastAsia="Verdana" w:cs="Verdana"/>
          <w:b/>
          <w:bCs/>
          <w:i/>
          <w:lang w:eastAsia="zh-TW"/>
        </w:rPr>
        <w:t xml:space="preserve"> </w:t>
      </w:r>
      <w:r w:rsidRPr="005F745A">
        <w:rPr>
          <w:rFonts w:eastAsia="Verdana" w:cs="Verdana"/>
          <w:b/>
          <w:bCs/>
          <w:lang w:eastAsia="zh-TW"/>
        </w:rPr>
        <w:t>Outcomes</w:t>
      </w:r>
    </w:p>
    <w:p w14:paraId="0F0DC3C6" w14:textId="77777777" w:rsidR="004C3945" w:rsidRPr="005F745A" w:rsidRDefault="004C3945" w:rsidP="00B172E7">
      <w:pPr>
        <w:pBdr>
          <w:top w:val="nil"/>
          <w:left w:val="nil"/>
          <w:bottom w:val="nil"/>
          <w:right w:val="nil"/>
          <w:between w:val="nil"/>
          <w:bar w:val="nil"/>
        </w:pBdr>
        <w:tabs>
          <w:tab w:val="clear" w:pos="1134"/>
          <w:tab w:val="left" w:pos="851"/>
        </w:tabs>
        <w:spacing w:after="120"/>
        <w:jc w:val="left"/>
        <w:rPr>
          <w:rFonts w:eastAsia="Arial Bold"/>
        </w:rPr>
      </w:pPr>
      <w:r w:rsidRPr="005F745A">
        <w:rPr>
          <w:rFonts w:eastAsia="Arial Bold"/>
        </w:rPr>
        <w:t>From the activities detailed in this Plan, the following outcomes are expected:</w:t>
      </w:r>
    </w:p>
    <w:p w14:paraId="1E1C2F84" w14:textId="77777777" w:rsidR="004C3945" w:rsidRPr="005F745A" w:rsidRDefault="00E044FB" w:rsidP="00E044FB">
      <w:pPr>
        <w:tabs>
          <w:tab w:val="clear" w:pos="1134"/>
        </w:tabs>
        <w:spacing w:before="240" w:after="240"/>
        <w:ind w:left="1134" w:hanging="567"/>
        <w:jc w:val="left"/>
        <w:rPr>
          <w:rFonts w:eastAsia="Arial Bold"/>
        </w:rPr>
      </w:pPr>
      <w:r w:rsidRPr="005F745A">
        <w:rPr>
          <w:rFonts w:ascii="Symbol" w:eastAsia="Arial Bold" w:hAnsi="Symbol"/>
        </w:rPr>
        <w:t></w:t>
      </w:r>
      <w:r w:rsidRPr="005F745A">
        <w:rPr>
          <w:rFonts w:ascii="Symbol" w:eastAsia="Arial Bold" w:hAnsi="Symbol"/>
        </w:rPr>
        <w:tab/>
      </w:r>
      <w:r w:rsidR="004C3945" w:rsidRPr="005F745A">
        <w:t xml:space="preserve">Enhanced WIGOS delivering observations to support all WMO </w:t>
      </w:r>
      <w:r w:rsidR="00C55F18">
        <w:t>p</w:t>
      </w:r>
      <w:r w:rsidR="004C3945" w:rsidRPr="005F745A">
        <w:t xml:space="preserve">riorities, </w:t>
      </w:r>
      <w:r w:rsidR="00C55F18">
        <w:t>p</w:t>
      </w:r>
      <w:r w:rsidR="004C3945" w:rsidRPr="005F745A">
        <w:t>rogrammes and application areas with guidance provided to Members on how to evolve their observing systems in response to the Vision for WIGOS in 2040;</w:t>
      </w:r>
    </w:p>
    <w:p w14:paraId="3A57915A" w14:textId="77777777" w:rsidR="004C3945" w:rsidRPr="005F745A" w:rsidRDefault="00E044FB" w:rsidP="00E044FB">
      <w:pPr>
        <w:tabs>
          <w:tab w:val="clear" w:pos="1134"/>
        </w:tabs>
        <w:spacing w:before="240" w:after="240"/>
        <w:ind w:left="1134" w:hanging="567"/>
        <w:jc w:val="left"/>
        <w:rPr>
          <w:rFonts w:eastAsia="Arial Bold"/>
        </w:rPr>
      </w:pPr>
      <w:r w:rsidRPr="005F745A">
        <w:rPr>
          <w:rFonts w:ascii="Symbol" w:eastAsia="Arial Bold" w:hAnsi="Symbol"/>
        </w:rPr>
        <w:lastRenderedPageBreak/>
        <w:t></w:t>
      </w:r>
      <w:r w:rsidRPr="005F745A">
        <w:rPr>
          <w:rFonts w:ascii="Symbol" w:eastAsia="Arial Bold" w:hAnsi="Symbol"/>
        </w:rPr>
        <w:tab/>
      </w:r>
      <w:r w:rsidR="004C3945" w:rsidRPr="005F745A">
        <w:t xml:space="preserve">Enhanced real-time provision and delivery of essential observations from all relevant domains, to meet the prescribed requirements of operational global </w:t>
      </w:r>
      <w:r w:rsidR="00FD052B">
        <w:t>E</w:t>
      </w:r>
      <w:r w:rsidR="004C3945" w:rsidRPr="005F745A">
        <w:t>arth system modelling;</w:t>
      </w:r>
    </w:p>
    <w:p w14:paraId="4C6FFE97" w14:textId="77777777" w:rsidR="004C3945" w:rsidRPr="005F745A" w:rsidRDefault="00E044FB" w:rsidP="00E044FB">
      <w:pPr>
        <w:pBdr>
          <w:top w:val="nil"/>
          <w:left w:val="nil"/>
          <w:bottom w:val="nil"/>
          <w:right w:val="nil"/>
          <w:between w:val="nil"/>
          <w:bar w:val="nil"/>
        </w:pBdr>
        <w:tabs>
          <w:tab w:val="clear" w:pos="1134"/>
        </w:tabs>
        <w:spacing w:before="120" w:after="120"/>
        <w:ind w:left="1134" w:hanging="567"/>
        <w:jc w:val="left"/>
        <w:rPr>
          <w:rFonts w:eastAsia="Arial Bold"/>
        </w:rPr>
      </w:pPr>
      <w:r w:rsidRPr="005F745A">
        <w:rPr>
          <w:rFonts w:ascii="Symbol" w:eastAsia="Arial Bold" w:hAnsi="Symbol"/>
        </w:rPr>
        <w:t></w:t>
      </w:r>
      <w:r w:rsidRPr="005F745A">
        <w:rPr>
          <w:rFonts w:ascii="Symbol" w:eastAsia="Arial Bold" w:hAnsi="Symbol"/>
        </w:rPr>
        <w:tab/>
      </w:r>
      <w:r w:rsidR="004C3945" w:rsidRPr="005F745A">
        <w:t>Increased visibility and strengthened role of NMHSs, as a partner, enabler and integrator of observations, at their national level;</w:t>
      </w:r>
    </w:p>
    <w:p w14:paraId="7F86B8F9" w14:textId="77777777" w:rsidR="004C3945" w:rsidRPr="005F745A" w:rsidRDefault="00E044FB" w:rsidP="00E044FB">
      <w:pPr>
        <w:tabs>
          <w:tab w:val="clear" w:pos="1134"/>
        </w:tabs>
        <w:spacing w:before="240" w:after="240"/>
        <w:ind w:left="1134" w:hanging="567"/>
        <w:jc w:val="left"/>
      </w:pPr>
      <w:r w:rsidRPr="005F745A">
        <w:rPr>
          <w:rFonts w:ascii="Symbol" w:hAnsi="Symbol"/>
        </w:rPr>
        <w:t></w:t>
      </w:r>
      <w:r w:rsidRPr="005F745A">
        <w:rPr>
          <w:rFonts w:ascii="Symbol" w:hAnsi="Symbol"/>
        </w:rPr>
        <w:tab/>
      </w:r>
      <w:r w:rsidR="004C3945" w:rsidRPr="005F745A">
        <w:t>Increased integration and open sharing of observations from various sources (NMHSs and other governmental and non-governmental organizations, research institutes, volunteer networks, the private sector, etc.) across national and regional boundaries to support improved service delivery by Members;</w:t>
      </w:r>
    </w:p>
    <w:p w14:paraId="6E732BA7" w14:textId="77777777" w:rsidR="004C3945" w:rsidRPr="005F745A" w:rsidRDefault="00E044FB" w:rsidP="00E044FB">
      <w:pPr>
        <w:tabs>
          <w:tab w:val="clear" w:pos="1134"/>
        </w:tabs>
        <w:spacing w:before="240" w:after="240"/>
        <w:ind w:left="1134" w:hanging="567"/>
        <w:jc w:val="left"/>
        <w:rPr>
          <w:rFonts w:eastAsia="Arial Bold"/>
        </w:rPr>
      </w:pPr>
      <w:r w:rsidRPr="005F745A">
        <w:rPr>
          <w:rFonts w:ascii="Symbol" w:eastAsia="Arial Bold" w:hAnsi="Symbol"/>
        </w:rPr>
        <w:t></w:t>
      </w:r>
      <w:r w:rsidRPr="005F745A">
        <w:rPr>
          <w:rFonts w:ascii="Symbol" w:eastAsia="Arial Bold" w:hAnsi="Symbol"/>
        </w:rPr>
        <w:tab/>
      </w:r>
      <w:r w:rsidR="004C3945" w:rsidRPr="005F745A">
        <w:rPr>
          <w:rFonts w:eastAsia="Arial Bold"/>
        </w:rPr>
        <w:t>Enhanced capabilities to identify and address gaps in global, regional, sub-regional, and national observing systems in the context of user needs, issues, etc.;</w:t>
      </w:r>
    </w:p>
    <w:p w14:paraId="535EA7F8" w14:textId="77777777" w:rsidR="004C3945" w:rsidRPr="005F745A" w:rsidRDefault="00E044FB" w:rsidP="00E044FB">
      <w:pPr>
        <w:tabs>
          <w:tab w:val="clear" w:pos="1134"/>
        </w:tabs>
        <w:spacing w:before="240" w:after="240"/>
        <w:ind w:left="1134" w:hanging="567"/>
        <w:jc w:val="left"/>
        <w:rPr>
          <w:rFonts w:eastAsia="Arial Bold"/>
        </w:rPr>
      </w:pPr>
      <w:r w:rsidRPr="005F745A">
        <w:rPr>
          <w:rFonts w:ascii="Symbol" w:eastAsia="Arial Bold" w:hAnsi="Symbol"/>
        </w:rPr>
        <w:t></w:t>
      </w:r>
      <w:r w:rsidRPr="005F745A">
        <w:rPr>
          <w:rFonts w:ascii="Symbol" w:eastAsia="Arial Bold" w:hAnsi="Symbol"/>
        </w:rPr>
        <w:tab/>
      </w:r>
      <w:r w:rsidR="004C3945" w:rsidRPr="005F745A">
        <w:t>Enhanced cooperation with partners at the national and regional levels;</w:t>
      </w:r>
    </w:p>
    <w:p w14:paraId="715EAA22" w14:textId="77777777" w:rsidR="004C3945" w:rsidRPr="005F745A" w:rsidRDefault="00E044FB" w:rsidP="00E044FB">
      <w:pPr>
        <w:tabs>
          <w:tab w:val="clear" w:pos="1134"/>
        </w:tabs>
        <w:spacing w:before="240" w:after="240"/>
        <w:ind w:left="1134" w:hanging="567"/>
        <w:jc w:val="left"/>
        <w:rPr>
          <w:rFonts w:eastAsia="Arial Bold"/>
        </w:rPr>
      </w:pPr>
      <w:r w:rsidRPr="005F745A">
        <w:rPr>
          <w:rFonts w:ascii="Symbol" w:eastAsia="Arial Bold" w:hAnsi="Symbol"/>
        </w:rPr>
        <w:t></w:t>
      </w:r>
      <w:r w:rsidRPr="005F745A">
        <w:rPr>
          <w:rFonts w:ascii="Symbol" w:eastAsia="Arial Bold" w:hAnsi="Symbol"/>
        </w:rPr>
        <w:tab/>
      </w:r>
      <w:r w:rsidR="004C3945" w:rsidRPr="005F745A">
        <w:t>Improved global coverage of the GCW surface observing component, within the framework of WIGOS;</w:t>
      </w:r>
    </w:p>
    <w:p w14:paraId="57B1E0C6" w14:textId="77777777" w:rsidR="004C3945" w:rsidRPr="00B040A7" w:rsidRDefault="00E044FB" w:rsidP="00E044FB">
      <w:pPr>
        <w:tabs>
          <w:tab w:val="clear" w:pos="1134"/>
        </w:tabs>
        <w:spacing w:before="240" w:after="240"/>
        <w:ind w:left="1134" w:hanging="567"/>
        <w:jc w:val="left"/>
        <w:rPr>
          <w:rFonts w:eastAsia="Arial Bold"/>
        </w:rPr>
      </w:pPr>
      <w:r w:rsidRPr="00B040A7">
        <w:rPr>
          <w:rFonts w:ascii="Symbol" w:eastAsia="Arial Bold" w:hAnsi="Symbol"/>
        </w:rPr>
        <w:t></w:t>
      </w:r>
      <w:r w:rsidRPr="00B040A7">
        <w:rPr>
          <w:rFonts w:ascii="Symbol" w:eastAsia="Arial Bold" w:hAnsi="Symbol"/>
        </w:rPr>
        <w:tab/>
      </w:r>
      <w:r w:rsidR="004C3945" w:rsidRPr="00B040A7">
        <w:t xml:space="preserve">Enhanced compliance with </w:t>
      </w:r>
      <w:r w:rsidR="004C3945" w:rsidRPr="00B040A7">
        <w:rPr>
          <w:i/>
          <w:iCs/>
        </w:rPr>
        <w:t>WMO Technical Regulations</w:t>
      </w:r>
      <w:r w:rsidR="004C3945" w:rsidRPr="00B040A7">
        <w:t xml:space="preserve"> (WMO-No. 49);</w:t>
      </w:r>
    </w:p>
    <w:p w14:paraId="5E08E0AC" w14:textId="77777777" w:rsidR="004C3945" w:rsidRPr="005F745A" w:rsidRDefault="00E044FB" w:rsidP="00E044FB">
      <w:pPr>
        <w:tabs>
          <w:tab w:val="clear" w:pos="1134"/>
        </w:tabs>
        <w:spacing w:before="240" w:after="240"/>
        <w:ind w:left="1134" w:hanging="567"/>
        <w:jc w:val="left"/>
        <w:rPr>
          <w:rFonts w:eastAsia="Arial Bold"/>
        </w:rPr>
      </w:pPr>
      <w:r w:rsidRPr="005F745A">
        <w:rPr>
          <w:rFonts w:ascii="Symbol" w:eastAsia="Arial Bold" w:hAnsi="Symbol"/>
        </w:rPr>
        <w:t></w:t>
      </w:r>
      <w:r w:rsidRPr="005F745A">
        <w:rPr>
          <w:rFonts w:ascii="Symbol" w:eastAsia="Arial Bold" w:hAnsi="Symbol"/>
        </w:rPr>
        <w:tab/>
      </w:r>
      <w:r w:rsidR="004C3945" w:rsidRPr="005F745A">
        <w:rPr>
          <w:rFonts w:eastAsia="Arial Bold"/>
        </w:rPr>
        <w:t>Enhanced human, institutional and technical capacities of all WMO Members for planning, implementation and operation of WIGOS;</w:t>
      </w:r>
    </w:p>
    <w:p w14:paraId="15A01109" w14:textId="77777777" w:rsidR="004C3945" w:rsidRPr="005F745A" w:rsidRDefault="00E044FB" w:rsidP="00E044FB">
      <w:pPr>
        <w:tabs>
          <w:tab w:val="clear" w:pos="1134"/>
        </w:tabs>
        <w:spacing w:before="240" w:after="240"/>
        <w:ind w:left="1134" w:hanging="567"/>
        <w:jc w:val="left"/>
      </w:pPr>
      <w:r w:rsidRPr="005F745A">
        <w:rPr>
          <w:rFonts w:ascii="Symbol" w:hAnsi="Symbol"/>
        </w:rPr>
        <w:t></w:t>
      </w:r>
      <w:r w:rsidRPr="005F745A">
        <w:rPr>
          <w:rFonts w:ascii="Symbol" w:hAnsi="Symbol"/>
        </w:rPr>
        <w:tab/>
      </w:r>
      <w:r w:rsidR="004C3945" w:rsidRPr="005F745A">
        <w:t>Improved availability and quality of WIGOS observational data and metadata;</w:t>
      </w:r>
    </w:p>
    <w:p w14:paraId="38BA44FC" w14:textId="77777777" w:rsidR="004C3945" w:rsidRPr="005F745A" w:rsidRDefault="00E044FB" w:rsidP="00E044FB">
      <w:pPr>
        <w:tabs>
          <w:tab w:val="clear" w:pos="1134"/>
        </w:tabs>
        <w:spacing w:before="240"/>
        <w:ind w:left="1134" w:hanging="567"/>
        <w:jc w:val="left"/>
      </w:pPr>
      <w:r w:rsidRPr="005F745A">
        <w:rPr>
          <w:rFonts w:ascii="Symbol" w:hAnsi="Symbol"/>
        </w:rPr>
        <w:t></w:t>
      </w:r>
      <w:r w:rsidRPr="005F745A">
        <w:rPr>
          <w:rFonts w:ascii="Symbol" w:hAnsi="Symbol"/>
        </w:rPr>
        <w:tab/>
      </w:r>
      <w:r w:rsidR="004C3945" w:rsidRPr="005F745A">
        <w:t>An enhanced and expanding Aircraft Meteorological Data Relay (AMDAR) observing system supporting the RBON and GBON.</w:t>
      </w:r>
    </w:p>
    <w:p w14:paraId="5CF552A9" w14:textId="77777777" w:rsidR="004C3945" w:rsidRPr="005F745A" w:rsidRDefault="004C3945" w:rsidP="006B310F">
      <w:pPr>
        <w:keepNext/>
        <w:keepLines/>
        <w:tabs>
          <w:tab w:val="clear" w:pos="1134"/>
        </w:tabs>
        <w:spacing w:before="360" w:after="240"/>
        <w:jc w:val="left"/>
        <w:outlineLvl w:val="1"/>
        <w:rPr>
          <w:rFonts w:eastAsia="Verdana" w:cs="Verdana"/>
          <w:b/>
          <w:bCs/>
          <w:iCs/>
          <w:szCs w:val="22"/>
          <w:lang w:eastAsia="zh-TW"/>
        </w:rPr>
      </w:pPr>
      <w:bookmarkStart w:id="26" w:name="Activities"/>
      <w:bookmarkEnd w:id="26"/>
      <w:r w:rsidRPr="005F745A">
        <w:rPr>
          <w:rFonts w:eastAsia="Verdana" w:cs="Verdana"/>
          <w:b/>
          <w:bCs/>
          <w:iCs/>
          <w:szCs w:val="22"/>
          <w:lang w:eastAsia="zh-TW"/>
        </w:rPr>
        <w:t>5.</w:t>
      </w:r>
      <w:r w:rsidRPr="005F745A">
        <w:rPr>
          <w:rFonts w:eastAsia="Verdana" w:cs="Verdana"/>
          <w:b/>
          <w:bCs/>
          <w:iCs/>
          <w:szCs w:val="22"/>
          <w:lang w:eastAsia="zh-TW"/>
        </w:rPr>
        <w:tab/>
        <w:t xml:space="preserve">ACTIVITIES </w:t>
      </w:r>
    </w:p>
    <w:p w14:paraId="4A70F270" w14:textId="77777777" w:rsidR="004C3945" w:rsidRPr="00BE0A6E" w:rsidRDefault="004C3945" w:rsidP="001F6AAF">
      <w:pPr>
        <w:pBdr>
          <w:top w:val="nil"/>
          <w:left w:val="nil"/>
          <w:bottom w:val="nil"/>
          <w:right w:val="nil"/>
          <w:between w:val="nil"/>
          <w:bar w:val="nil"/>
        </w:pBdr>
        <w:tabs>
          <w:tab w:val="clear" w:pos="1134"/>
        </w:tabs>
        <w:spacing w:before="120" w:after="120"/>
        <w:jc w:val="left"/>
        <w:rPr>
          <w:color w:val="000000"/>
          <w:u w:color="000000"/>
          <w:bdr w:val="nil"/>
          <w:lang w:eastAsia="zh-TW"/>
        </w:rPr>
      </w:pPr>
      <w:r w:rsidRPr="005F745A">
        <w:rPr>
          <w:color w:val="000000"/>
          <w:u w:color="000000"/>
          <w:bdr w:val="nil"/>
          <w:lang w:eastAsia="zh-TW"/>
        </w:rPr>
        <w:t xml:space="preserve">A number of specific activities supporting the milestones laid out within the six proposed priority areas of the WIGOS operational phase listed in </w:t>
      </w:r>
      <w:hyperlink w:anchor="Priority_3" w:history="1">
        <w:r w:rsidRPr="005F745A">
          <w:rPr>
            <w:color w:val="0000FF"/>
            <w:u w:color="000000"/>
            <w:bdr w:val="nil"/>
            <w:lang w:eastAsia="zh-TW"/>
          </w:rPr>
          <w:t>section 3</w:t>
        </w:r>
      </w:hyperlink>
      <w:r w:rsidRPr="00BE0A6E">
        <w:rPr>
          <w:color w:val="000000"/>
          <w:u w:color="000000"/>
          <w:bdr w:val="nil"/>
          <w:lang w:eastAsia="zh-TW"/>
        </w:rPr>
        <w:t xml:space="preserve"> are being planned for the 2020-2023 period.</w:t>
      </w:r>
    </w:p>
    <w:p w14:paraId="6A1192BE" w14:textId="77777777" w:rsidR="004C3945" w:rsidRPr="00BE0A6E" w:rsidRDefault="004C3945" w:rsidP="006B310F">
      <w:pPr>
        <w:keepNext/>
        <w:keepLines/>
        <w:spacing w:before="360" w:after="240"/>
        <w:jc w:val="left"/>
        <w:outlineLvl w:val="2"/>
        <w:rPr>
          <w:rFonts w:eastAsia="Verdana" w:cs="Verdana"/>
          <w:b/>
          <w:bCs/>
          <w:lang w:eastAsia="zh-TW"/>
        </w:rPr>
      </w:pPr>
      <w:bookmarkStart w:id="27" w:name="National_5_1"/>
      <w:bookmarkStart w:id="28" w:name="WIGOS_implementation_5_1"/>
      <w:bookmarkEnd w:id="27"/>
      <w:bookmarkEnd w:id="28"/>
      <w:r w:rsidRPr="00BE0A6E">
        <w:rPr>
          <w:rFonts w:eastAsia="Verdana" w:cs="Verdana"/>
          <w:b/>
          <w:bCs/>
          <w:lang w:eastAsia="zh-TW"/>
        </w:rPr>
        <w:t xml:space="preserve">5.1 </w:t>
      </w:r>
      <w:r w:rsidRPr="00BE0A6E">
        <w:rPr>
          <w:rFonts w:eastAsia="Verdana" w:cs="Verdana"/>
          <w:b/>
          <w:bCs/>
          <w:lang w:eastAsia="zh-TW"/>
        </w:rPr>
        <w:tab/>
        <w:t>National WIGOS implementation</w:t>
      </w:r>
    </w:p>
    <w:p w14:paraId="3F377DFB" w14:textId="77777777" w:rsidR="004C3945" w:rsidRPr="005F745A" w:rsidRDefault="004C3945" w:rsidP="006B310F">
      <w:pPr>
        <w:spacing w:after="240"/>
        <w:jc w:val="left"/>
      </w:pPr>
      <w:r w:rsidRPr="00BE0A6E">
        <w:t xml:space="preserve">Special priority will be given to activities that will help Members in assessing the capability of their observing systems and networks to provide, in a sustainable way, essential surface-based observational data that meet WMO standards, including international data sharing, and to identify gaps in the context of users’ needs and requirements; assessing their compliance with </w:t>
      </w:r>
      <w:r w:rsidRPr="00B040A7">
        <w:t xml:space="preserve">the standards listed in the </w:t>
      </w:r>
      <w:r w:rsidRPr="00B040A7">
        <w:rPr>
          <w:i/>
          <w:iCs/>
        </w:rPr>
        <w:t>Technical Regulations</w:t>
      </w:r>
      <w:r w:rsidRPr="00B040A7">
        <w:t xml:space="preserve"> (</w:t>
      </w:r>
      <w:hyperlink r:id="rId40" w:history="1">
        <w:r w:rsidRPr="00B040A7">
          <w:rPr>
            <w:color w:val="0000FF"/>
          </w:rPr>
          <w:t>WMO-No</w:t>
        </w:r>
        <w:r w:rsidR="005F5F58" w:rsidRPr="00B040A7">
          <w:rPr>
            <w:color w:val="0000FF"/>
          </w:rPr>
          <w:t>. </w:t>
        </w:r>
        <w:r w:rsidRPr="00B040A7">
          <w:rPr>
            <w:color w:val="0000FF"/>
          </w:rPr>
          <w:t>49)</w:t>
        </w:r>
      </w:hyperlink>
      <w:r w:rsidRPr="00B040A7">
        <w:t xml:space="preserve">, </w:t>
      </w:r>
      <w:r w:rsidR="000275A8" w:rsidRPr="00B040A7">
        <w:t>Volume </w:t>
      </w:r>
      <w:r w:rsidRPr="00B040A7">
        <w:t xml:space="preserve">I, </w:t>
      </w:r>
      <w:r w:rsidR="000275A8" w:rsidRPr="00B040A7">
        <w:t>Part </w:t>
      </w:r>
      <w:r w:rsidRPr="00B040A7">
        <w:t xml:space="preserve">I, and in the </w:t>
      </w:r>
      <w:r w:rsidRPr="00B040A7">
        <w:rPr>
          <w:i/>
          <w:iCs/>
        </w:rPr>
        <w:t>Manual on the WMO Integrated Global Observing System</w:t>
      </w:r>
      <w:r w:rsidRPr="00B040A7">
        <w:t xml:space="preserve"> </w:t>
      </w:r>
      <w:hyperlink r:id="rId41">
        <w:r w:rsidRPr="00B040A7">
          <w:rPr>
            <w:color w:val="0000FF"/>
          </w:rPr>
          <w:t>(WMO-No</w:t>
        </w:r>
        <w:r w:rsidR="005F5F58" w:rsidRPr="00B040A7">
          <w:rPr>
            <w:color w:val="0000FF"/>
          </w:rPr>
          <w:t>. </w:t>
        </w:r>
        <w:r w:rsidRPr="00B040A7">
          <w:rPr>
            <w:color w:val="0000FF"/>
          </w:rPr>
          <w:t>1160)</w:t>
        </w:r>
      </w:hyperlink>
      <w:r w:rsidRPr="00B040A7">
        <w:t>; and logically, assistance in developing a project to implement WIGOS at the national level.</w:t>
      </w:r>
      <w:r w:rsidRPr="005F745A">
        <w:t xml:space="preserve"> </w:t>
      </w:r>
    </w:p>
    <w:p w14:paraId="4EE8E2CB" w14:textId="77777777" w:rsidR="004C3945" w:rsidRPr="005F745A" w:rsidRDefault="004C3945" w:rsidP="006B310F">
      <w:pPr>
        <w:tabs>
          <w:tab w:val="clear" w:pos="1134"/>
          <w:tab w:val="left" w:pos="1080"/>
        </w:tabs>
        <w:spacing w:after="240"/>
        <w:jc w:val="left"/>
        <w:rPr>
          <w:rFonts w:eastAsia="Times New Roman"/>
        </w:rPr>
      </w:pPr>
      <w:r w:rsidRPr="005F745A">
        <w:rPr>
          <w:rFonts w:eastAsia="Times New Roman"/>
        </w:rPr>
        <w:t xml:space="preserve">A special focus will be given </w:t>
      </w:r>
      <w:r w:rsidR="005F4A44">
        <w:rPr>
          <w:rFonts w:eastAsia="Times New Roman"/>
        </w:rPr>
        <w:t>to</w:t>
      </w:r>
      <w:r w:rsidRPr="005F745A">
        <w:rPr>
          <w:rFonts w:eastAsia="Times New Roman"/>
        </w:rPr>
        <w:t xml:space="preserve"> </w:t>
      </w:r>
      <w:r w:rsidR="005F4A44">
        <w:rPr>
          <w:rFonts w:eastAsia="Times New Roman"/>
        </w:rPr>
        <w:t>l</w:t>
      </w:r>
      <w:r w:rsidRPr="005F745A">
        <w:rPr>
          <w:rFonts w:eastAsia="Times New Roman"/>
        </w:rPr>
        <w:t xml:space="preserve">east </w:t>
      </w:r>
      <w:r w:rsidR="005F4A44">
        <w:rPr>
          <w:rFonts w:eastAsia="Times New Roman"/>
        </w:rPr>
        <w:t>d</w:t>
      </w:r>
      <w:r w:rsidRPr="005F745A">
        <w:rPr>
          <w:rFonts w:eastAsia="Times New Roman"/>
        </w:rPr>
        <w:t xml:space="preserve">eveloped </w:t>
      </w:r>
      <w:r w:rsidR="005F4A44">
        <w:rPr>
          <w:rFonts w:eastAsia="Times New Roman"/>
        </w:rPr>
        <w:t>c</w:t>
      </w:r>
      <w:r w:rsidRPr="005F745A">
        <w:rPr>
          <w:rFonts w:eastAsia="Times New Roman"/>
        </w:rPr>
        <w:t xml:space="preserve">ountries, </w:t>
      </w:r>
      <w:r w:rsidR="005F4A44">
        <w:rPr>
          <w:rFonts w:eastAsia="Times New Roman"/>
        </w:rPr>
        <w:t>l</w:t>
      </w:r>
      <w:r w:rsidRPr="005F745A">
        <w:rPr>
          <w:rFonts w:eastAsia="Times New Roman"/>
        </w:rPr>
        <w:t xml:space="preserve">andlocked </w:t>
      </w:r>
      <w:r w:rsidR="005F4A44">
        <w:rPr>
          <w:rFonts w:eastAsia="Times New Roman"/>
        </w:rPr>
        <w:t>d</w:t>
      </w:r>
      <w:r w:rsidRPr="005F745A">
        <w:rPr>
          <w:rFonts w:eastAsia="Times New Roman"/>
        </w:rPr>
        <w:t xml:space="preserve">eveloping </w:t>
      </w:r>
      <w:r w:rsidR="005F4A44">
        <w:rPr>
          <w:rFonts w:eastAsia="Times New Roman"/>
        </w:rPr>
        <w:t>c</w:t>
      </w:r>
      <w:r w:rsidRPr="005F745A">
        <w:rPr>
          <w:rFonts w:eastAsia="Times New Roman"/>
        </w:rPr>
        <w:t xml:space="preserve">ountries and </w:t>
      </w:r>
      <w:r w:rsidR="005F4A44">
        <w:rPr>
          <w:rFonts w:eastAsia="Times New Roman"/>
        </w:rPr>
        <w:t>s</w:t>
      </w:r>
      <w:r w:rsidRPr="005F745A">
        <w:rPr>
          <w:rFonts w:eastAsia="Times New Roman"/>
        </w:rPr>
        <w:t xml:space="preserve">mall </w:t>
      </w:r>
      <w:r w:rsidR="005F4A44">
        <w:rPr>
          <w:rFonts w:eastAsia="Times New Roman"/>
        </w:rPr>
        <w:t>i</w:t>
      </w:r>
      <w:r w:rsidRPr="005F745A">
        <w:rPr>
          <w:rFonts w:eastAsia="Times New Roman"/>
        </w:rPr>
        <w:t xml:space="preserve">sland </w:t>
      </w:r>
      <w:r w:rsidR="005F4A44">
        <w:rPr>
          <w:rFonts w:eastAsia="Times New Roman"/>
        </w:rPr>
        <w:t>d</w:t>
      </w:r>
      <w:r w:rsidRPr="005F745A">
        <w:rPr>
          <w:rFonts w:eastAsia="Times New Roman"/>
        </w:rPr>
        <w:t xml:space="preserve">eveloping </w:t>
      </w:r>
      <w:r w:rsidR="005F4A44">
        <w:rPr>
          <w:rFonts w:eastAsia="Times New Roman"/>
        </w:rPr>
        <w:t>s</w:t>
      </w:r>
      <w:r w:rsidRPr="005F745A">
        <w:rPr>
          <w:rFonts w:eastAsia="Times New Roman"/>
        </w:rPr>
        <w:t xml:space="preserve">tates where the needs are highest. High priority will be further given to strengthening the capacity of these countries, through the provision of guidance on best practices and procedures in the area of integration of automatic weather stations in their observing networks. </w:t>
      </w:r>
      <w:hyperlink w:anchor="National_level_10_3" w:history="1">
        <w:r w:rsidRPr="00BE0A6E">
          <w:rPr>
            <w:rFonts w:eastAsia="Times New Roman"/>
            <w:color w:val="0000FF"/>
          </w:rPr>
          <w:t>See also 10.3</w:t>
        </w:r>
      </w:hyperlink>
      <w:r w:rsidRPr="005F745A">
        <w:rPr>
          <w:rFonts w:eastAsia="Times New Roman"/>
        </w:rPr>
        <w:t>.</w:t>
      </w:r>
    </w:p>
    <w:p w14:paraId="57517311" w14:textId="77777777" w:rsidR="004C3945" w:rsidRPr="005F745A" w:rsidRDefault="004C3945" w:rsidP="006B310F">
      <w:pPr>
        <w:tabs>
          <w:tab w:val="clear" w:pos="1134"/>
          <w:tab w:val="left" w:pos="1080"/>
        </w:tabs>
        <w:spacing w:before="120"/>
        <w:jc w:val="left"/>
        <w:rPr>
          <w:rFonts w:eastAsia="Times New Roman"/>
        </w:rPr>
      </w:pPr>
      <w:r w:rsidRPr="005F745A">
        <w:rPr>
          <w:rFonts w:eastAsia="Times New Roman"/>
          <w:szCs w:val="22"/>
        </w:rPr>
        <w:t xml:space="preserve">NMHSs, as an enabler and integrator of observations at their national level, will reach out with their national partners, such as other governmental and non-governmental organizations, research institutes, volunteer networks, the private sector, to develop and maintain agreements using suitable mechanisms (such as Memorandums of Understanding or contracts) </w:t>
      </w:r>
      <w:r w:rsidRPr="005F745A">
        <w:rPr>
          <w:rFonts w:eastAsia="Times New Roman"/>
          <w:szCs w:val="22"/>
        </w:rPr>
        <w:lastRenderedPageBreak/>
        <w:t xml:space="preserve">which articulate the benefits of the partnership and specify the roles and responsibilities of the participants. See </w:t>
      </w:r>
      <w:hyperlink w:anchor="Partnerships_7" w:history="1">
        <w:r w:rsidRPr="005F745A">
          <w:rPr>
            <w:rFonts w:eastAsia="Times New Roman"/>
            <w:color w:val="0000FF"/>
            <w:szCs w:val="22"/>
          </w:rPr>
          <w:t>section 7</w:t>
        </w:r>
      </w:hyperlink>
      <w:r w:rsidRPr="005F745A">
        <w:rPr>
          <w:rFonts w:eastAsia="Times New Roman"/>
          <w:szCs w:val="22"/>
        </w:rPr>
        <w:t xml:space="preserve"> for details.</w:t>
      </w:r>
    </w:p>
    <w:p w14:paraId="6AB82D89" w14:textId="77777777" w:rsidR="004C3945" w:rsidRPr="005F745A" w:rsidRDefault="004C3945" w:rsidP="00C90A63">
      <w:pPr>
        <w:keepNext/>
        <w:keepLines/>
        <w:spacing w:after="240"/>
        <w:jc w:val="left"/>
        <w:outlineLvl w:val="2"/>
        <w:rPr>
          <w:rFonts w:eastAsia="Verdana" w:cs="Verdana"/>
          <w:b/>
          <w:bCs/>
          <w:lang w:eastAsia="zh-TW"/>
        </w:rPr>
      </w:pPr>
      <w:r w:rsidRPr="005F745A">
        <w:rPr>
          <w:rFonts w:eastAsia="Verdana" w:cs="Verdana"/>
          <w:b/>
          <w:bCs/>
          <w:lang w:eastAsia="zh-TW"/>
        </w:rPr>
        <w:t xml:space="preserve">5.2 </w:t>
      </w:r>
      <w:r w:rsidRPr="005F745A">
        <w:rPr>
          <w:rFonts w:eastAsia="Verdana" w:cs="Verdana"/>
          <w:b/>
          <w:bCs/>
          <w:lang w:eastAsia="zh-TW"/>
        </w:rPr>
        <w:tab/>
        <w:t>F</w:t>
      </w:r>
      <w:bookmarkStart w:id="29" w:name="fostering"/>
      <w:bookmarkEnd w:id="29"/>
      <w:r w:rsidRPr="005F745A">
        <w:rPr>
          <w:rFonts w:eastAsia="Verdana" w:cs="Verdana"/>
          <w:b/>
          <w:bCs/>
          <w:lang w:eastAsia="zh-TW"/>
        </w:rPr>
        <w:t>ostering a culture of compliance with the WIGOS technical regulations</w:t>
      </w:r>
    </w:p>
    <w:p w14:paraId="36B7E338" w14:textId="77777777" w:rsidR="004C3945" w:rsidRPr="005F745A" w:rsidRDefault="004C3945" w:rsidP="006B310F">
      <w:pPr>
        <w:tabs>
          <w:tab w:val="clear" w:pos="1134"/>
          <w:tab w:val="left" w:pos="1080"/>
        </w:tabs>
        <w:spacing w:after="240"/>
        <w:jc w:val="left"/>
        <w:rPr>
          <w:rFonts w:eastAsia="Times New Roman"/>
          <w:szCs w:val="22"/>
        </w:rPr>
      </w:pPr>
      <w:r w:rsidRPr="005F745A">
        <w:rPr>
          <w:rFonts w:eastAsia="Times New Roman"/>
          <w:szCs w:val="22"/>
        </w:rPr>
        <w:t xml:space="preserve">Members’ compliance with WIGOS </w:t>
      </w:r>
      <w:r w:rsidR="00992C42">
        <w:rPr>
          <w:rFonts w:eastAsia="Times New Roman"/>
          <w:szCs w:val="22"/>
        </w:rPr>
        <w:t>t</w:t>
      </w:r>
      <w:r w:rsidRPr="005F745A">
        <w:rPr>
          <w:rFonts w:eastAsia="Times New Roman"/>
          <w:szCs w:val="22"/>
        </w:rPr>
        <w:t xml:space="preserve">echnical </w:t>
      </w:r>
      <w:r w:rsidR="00992C42">
        <w:rPr>
          <w:rFonts w:eastAsia="Times New Roman"/>
          <w:szCs w:val="22"/>
        </w:rPr>
        <w:t>r</w:t>
      </w:r>
      <w:r w:rsidRPr="005F745A">
        <w:rPr>
          <w:rFonts w:eastAsia="Times New Roman"/>
          <w:szCs w:val="22"/>
        </w:rPr>
        <w:t xml:space="preserve">egulations listed above in </w:t>
      </w:r>
      <w:hyperlink w:anchor="WIGOS_implementation_5_1" w:history="1">
        <w:r w:rsidRPr="005F745A">
          <w:rPr>
            <w:rFonts w:eastAsia="Times New Roman"/>
            <w:color w:val="0000FF"/>
            <w:szCs w:val="22"/>
          </w:rPr>
          <w:t>5.1</w:t>
        </w:r>
      </w:hyperlink>
      <w:r w:rsidRPr="005F745A">
        <w:rPr>
          <w:rFonts w:eastAsia="Times New Roman"/>
          <w:szCs w:val="22"/>
        </w:rPr>
        <w:t xml:space="preserve"> will be mainly assessed via the WIGOS </w:t>
      </w:r>
      <w:r w:rsidR="00B14BC2">
        <w:rPr>
          <w:rFonts w:eastAsia="Times New Roman"/>
          <w:szCs w:val="22"/>
        </w:rPr>
        <w:t>r</w:t>
      </w:r>
      <w:r w:rsidRPr="005F745A">
        <w:rPr>
          <w:rFonts w:eastAsia="Times New Roman"/>
          <w:szCs w:val="22"/>
        </w:rPr>
        <w:t xml:space="preserve">eadiness indicators and criteria that will be reviewed and further </w:t>
      </w:r>
      <w:r w:rsidRPr="00B040A7">
        <w:rPr>
          <w:rFonts w:eastAsia="Times New Roman"/>
          <w:szCs w:val="22"/>
        </w:rPr>
        <w:t xml:space="preserve">developed building on those initially approved by </w:t>
      </w:r>
      <w:hyperlink r:id="rId42" w:anchor=".X5rfkIj0kgw" w:history="1">
        <w:r w:rsidR="009E04C2" w:rsidRPr="00B941CA">
          <w:rPr>
            <w:rStyle w:val="Hyperlink"/>
            <w:rFonts w:eastAsia="Times New Roman"/>
            <w:szCs w:val="22"/>
          </w:rPr>
          <w:t>Decision 31 (</w:t>
        </w:r>
        <w:r w:rsidRPr="00B941CA">
          <w:rPr>
            <w:rStyle w:val="Hyperlink"/>
            <w:rFonts w:eastAsia="Times New Roman"/>
            <w:szCs w:val="22"/>
          </w:rPr>
          <w:t>EC-69</w:t>
        </w:r>
        <w:r w:rsidR="009E04C2" w:rsidRPr="00B941CA">
          <w:rPr>
            <w:rStyle w:val="Hyperlink"/>
            <w:rFonts w:eastAsia="Times New Roman"/>
            <w:szCs w:val="22"/>
          </w:rPr>
          <w:t>)</w:t>
        </w:r>
      </w:hyperlink>
      <w:r w:rsidR="00693C4F">
        <w:rPr>
          <w:rFonts w:eastAsia="Times New Roman"/>
          <w:szCs w:val="22"/>
        </w:rPr>
        <w:t xml:space="preserve"> - Indicators for monitoring progress in the WMO Integrated Global Observing System national implementation</w:t>
      </w:r>
      <w:r w:rsidRPr="00B040A7">
        <w:rPr>
          <w:rFonts w:eastAsia="Times New Roman"/>
          <w:szCs w:val="22"/>
        </w:rPr>
        <w:t>, for which an online tool</w:t>
      </w:r>
      <w:r w:rsidRPr="005F745A">
        <w:rPr>
          <w:rFonts w:eastAsia="Times New Roman"/>
          <w:szCs w:val="22"/>
        </w:rPr>
        <w:t xml:space="preserve"> has been developed and provides results for specific dates, e.g. for </w:t>
      </w:r>
      <w:r w:rsidR="00FD3081" w:rsidRPr="005F745A">
        <w:rPr>
          <w:rFonts w:eastAsia="Times New Roman"/>
          <w:szCs w:val="22"/>
        </w:rPr>
        <w:t>1</w:t>
      </w:r>
      <w:r w:rsidR="00FD3081">
        <w:rPr>
          <w:rFonts w:eastAsia="Times New Roman"/>
          <w:szCs w:val="22"/>
        </w:rPr>
        <w:t> </w:t>
      </w:r>
      <w:r w:rsidRPr="005F745A">
        <w:rPr>
          <w:rFonts w:eastAsia="Times New Roman"/>
          <w:szCs w:val="22"/>
        </w:rPr>
        <w:t>June 2019, results are available on the website</w:t>
      </w:r>
      <w:r w:rsidRPr="00BE0A6E">
        <w:rPr>
          <w:rFonts w:eastAsia="Times New Roman"/>
          <w:szCs w:val="22"/>
          <w:vertAlign w:val="superscript"/>
        </w:rPr>
        <w:footnoteReference w:id="7"/>
      </w:r>
      <w:r w:rsidRPr="005F745A">
        <w:rPr>
          <w:rFonts w:eastAsia="Times New Roman"/>
          <w:szCs w:val="22"/>
        </w:rPr>
        <w:t>. Those indicators and criteria will then be updated to allow an improved and more realistic assessment of Member</w:t>
      </w:r>
      <w:r w:rsidR="00FD3081">
        <w:rPr>
          <w:rFonts w:eastAsia="Times New Roman"/>
          <w:szCs w:val="22"/>
        </w:rPr>
        <w:t>s</w:t>
      </w:r>
      <w:r w:rsidRPr="005F745A">
        <w:rPr>
          <w:rFonts w:eastAsia="Times New Roman"/>
          <w:szCs w:val="22"/>
        </w:rPr>
        <w:t xml:space="preserve">’ compliance with WIGOS implementation and with other WIGOS standards and recommendations. This process relates to </w:t>
      </w:r>
      <w:hyperlink w:anchor="WIGOS_implementation_5_1" w:history="1">
        <w:r w:rsidRPr="005F745A">
          <w:rPr>
            <w:rFonts w:eastAsia="Times New Roman"/>
            <w:color w:val="0000FF"/>
            <w:szCs w:val="22"/>
          </w:rPr>
          <w:t>5.1</w:t>
        </w:r>
      </w:hyperlink>
      <w:r w:rsidRPr="005F745A">
        <w:rPr>
          <w:rFonts w:eastAsia="Times New Roman"/>
          <w:szCs w:val="22"/>
        </w:rPr>
        <w:t>, as it will measure the progress of national WIGOS implementation.</w:t>
      </w:r>
    </w:p>
    <w:p w14:paraId="4794BE40" w14:textId="77777777" w:rsidR="004C3945" w:rsidRPr="005F745A" w:rsidRDefault="004C3945" w:rsidP="006B310F">
      <w:pPr>
        <w:tabs>
          <w:tab w:val="clear" w:pos="1134"/>
          <w:tab w:val="left" w:pos="1080"/>
        </w:tabs>
        <w:spacing w:after="240"/>
        <w:jc w:val="left"/>
        <w:rPr>
          <w:rFonts w:eastAsia="Times New Roman"/>
          <w:szCs w:val="22"/>
        </w:rPr>
      </w:pPr>
      <w:r w:rsidRPr="005F745A">
        <w:rPr>
          <w:rFonts w:eastAsia="Times New Roman"/>
          <w:szCs w:val="22"/>
        </w:rPr>
        <w:t xml:space="preserve">To enable having an operational WIGOS </w:t>
      </w:r>
      <w:r w:rsidR="00656FEB">
        <w:rPr>
          <w:rFonts w:eastAsia="Times New Roman"/>
          <w:szCs w:val="22"/>
        </w:rPr>
        <w:t>r</w:t>
      </w:r>
      <w:r w:rsidRPr="005F745A">
        <w:rPr>
          <w:rFonts w:eastAsia="Times New Roman"/>
          <w:szCs w:val="22"/>
        </w:rPr>
        <w:t xml:space="preserve">eadiness tool, results must be provided by various other supporting tools, mainly the WIGOS Data Quality Monitoring System (WDQMS) </w:t>
      </w:r>
      <w:r w:rsidR="00E9162F">
        <w:rPr>
          <w:rFonts w:eastAsia="Times New Roman"/>
          <w:szCs w:val="22"/>
        </w:rPr>
        <w:t>w</w:t>
      </w:r>
      <w:r w:rsidRPr="005F745A">
        <w:rPr>
          <w:rFonts w:eastAsia="Times New Roman"/>
          <w:szCs w:val="22"/>
        </w:rPr>
        <w:t>ebtool (</w:t>
      </w:r>
      <w:hyperlink w:anchor="deployment" w:history="1">
        <w:r w:rsidRPr="005F745A">
          <w:rPr>
            <w:rFonts w:eastAsia="Times New Roman"/>
            <w:color w:val="0000FF"/>
            <w:szCs w:val="22"/>
          </w:rPr>
          <w:t>5.4</w:t>
        </w:r>
      </w:hyperlink>
      <w:r w:rsidRPr="00BE0A6E">
        <w:rPr>
          <w:rFonts w:eastAsia="Times New Roman"/>
          <w:szCs w:val="22"/>
        </w:rPr>
        <w:t>) and the OSCAR databases (</w:t>
      </w:r>
      <w:hyperlink w:anchor="further" w:history="1">
        <w:r w:rsidRPr="00BE0A6E">
          <w:rPr>
            <w:rFonts w:eastAsia="Times New Roman"/>
            <w:color w:val="0000FF"/>
            <w:szCs w:val="22"/>
          </w:rPr>
          <w:t>5.6</w:t>
        </w:r>
      </w:hyperlink>
      <w:r w:rsidRPr="005F745A">
        <w:rPr>
          <w:rFonts w:eastAsia="Times New Roman"/>
          <w:szCs w:val="22"/>
        </w:rPr>
        <w:t xml:space="preserve">). The reports and statistics that will be provided by the </w:t>
      </w:r>
      <w:r w:rsidR="007001CA">
        <w:rPr>
          <w:rFonts w:eastAsia="Times New Roman"/>
          <w:szCs w:val="22"/>
        </w:rPr>
        <w:t>r</w:t>
      </w:r>
      <w:r w:rsidRPr="005F745A">
        <w:rPr>
          <w:rFonts w:eastAsia="Times New Roman"/>
          <w:szCs w:val="22"/>
        </w:rPr>
        <w:t xml:space="preserve">egional WIGOS </w:t>
      </w:r>
      <w:r w:rsidR="007001CA">
        <w:rPr>
          <w:rFonts w:eastAsia="Times New Roman"/>
          <w:szCs w:val="22"/>
        </w:rPr>
        <w:t>c</w:t>
      </w:r>
      <w:r w:rsidRPr="005F745A">
        <w:rPr>
          <w:rFonts w:eastAsia="Times New Roman"/>
          <w:szCs w:val="22"/>
        </w:rPr>
        <w:t>entres (RWC</w:t>
      </w:r>
      <w:r w:rsidR="007001CA">
        <w:rPr>
          <w:rFonts w:eastAsia="Times New Roman"/>
          <w:szCs w:val="22"/>
        </w:rPr>
        <w:t>s</w:t>
      </w:r>
      <w:r w:rsidRPr="005F745A">
        <w:rPr>
          <w:rFonts w:eastAsia="Times New Roman"/>
          <w:szCs w:val="22"/>
        </w:rPr>
        <w:t>) once they are established, should also be taken into account as input for the assessment of Member</w:t>
      </w:r>
      <w:r w:rsidR="00DB47FD">
        <w:rPr>
          <w:rFonts w:eastAsia="Times New Roman"/>
          <w:szCs w:val="22"/>
        </w:rPr>
        <w:t>s</w:t>
      </w:r>
      <w:r w:rsidRPr="005F745A">
        <w:rPr>
          <w:rFonts w:eastAsia="Times New Roman"/>
          <w:szCs w:val="22"/>
        </w:rPr>
        <w:t xml:space="preserve">’ compliance with WIGOS </w:t>
      </w:r>
      <w:r w:rsidR="00F172D9">
        <w:rPr>
          <w:rFonts w:eastAsia="Times New Roman"/>
          <w:szCs w:val="22"/>
        </w:rPr>
        <w:t>t</w:t>
      </w:r>
      <w:r w:rsidRPr="005F745A">
        <w:rPr>
          <w:rFonts w:eastAsia="Times New Roman"/>
          <w:szCs w:val="22"/>
        </w:rPr>
        <w:t xml:space="preserve">echnical </w:t>
      </w:r>
      <w:r w:rsidR="00F172D9">
        <w:rPr>
          <w:rFonts w:eastAsia="Times New Roman"/>
          <w:szCs w:val="22"/>
        </w:rPr>
        <w:t>r</w:t>
      </w:r>
      <w:r w:rsidRPr="005F745A">
        <w:rPr>
          <w:rFonts w:eastAsia="Times New Roman"/>
          <w:szCs w:val="22"/>
        </w:rPr>
        <w:t xml:space="preserve">egulations, particularly </w:t>
      </w:r>
      <w:r w:rsidR="00DB47FD">
        <w:rPr>
          <w:rFonts w:eastAsia="Times New Roman"/>
          <w:szCs w:val="22"/>
        </w:rPr>
        <w:t>as</w:t>
      </w:r>
      <w:r w:rsidRPr="005F745A">
        <w:rPr>
          <w:rFonts w:eastAsia="Times New Roman"/>
          <w:szCs w:val="22"/>
        </w:rPr>
        <w:t xml:space="preserve"> regards the availability and quality of data (mostly that in </w:t>
      </w:r>
      <w:r w:rsidR="00DB47FD" w:rsidRPr="005F745A">
        <w:rPr>
          <w:rFonts w:eastAsia="Times New Roman"/>
          <w:szCs w:val="22"/>
        </w:rPr>
        <w:t>near</w:t>
      </w:r>
      <w:r w:rsidR="00DB47FD">
        <w:rPr>
          <w:rFonts w:eastAsia="Times New Roman"/>
          <w:szCs w:val="22"/>
        </w:rPr>
        <w:t>-</w:t>
      </w:r>
      <w:r w:rsidRPr="005F745A">
        <w:rPr>
          <w:rFonts w:eastAsia="Times New Roman"/>
          <w:szCs w:val="22"/>
        </w:rPr>
        <w:t>real time) and metadata (in OSCAR/Surface).</w:t>
      </w:r>
    </w:p>
    <w:p w14:paraId="30536E19" w14:textId="77777777" w:rsidR="004C3945" w:rsidRPr="001D2BB7" w:rsidRDefault="004C3945" w:rsidP="006B310F">
      <w:pPr>
        <w:tabs>
          <w:tab w:val="clear" w:pos="1134"/>
          <w:tab w:val="left" w:pos="1080"/>
        </w:tabs>
        <w:spacing w:before="120"/>
        <w:jc w:val="left"/>
        <w:rPr>
          <w:rFonts w:eastAsia="Times New Roman"/>
        </w:rPr>
      </w:pPr>
      <w:r w:rsidRPr="005F745A">
        <w:rPr>
          <w:rFonts w:eastAsia="Times New Roman"/>
          <w:szCs w:val="22"/>
        </w:rPr>
        <w:t xml:space="preserve">Relevant </w:t>
      </w:r>
      <w:r w:rsidR="006412AF" w:rsidRPr="005F745A">
        <w:rPr>
          <w:rFonts w:eastAsia="Times New Roman"/>
          <w:szCs w:val="22"/>
        </w:rPr>
        <w:t>WIGOS</w:t>
      </w:r>
      <w:r w:rsidR="006412AF">
        <w:rPr>
          <w:rFonts w:eastAsia="Times New Roman"/>
          <w:szCs w:val="22"/>
        </w:rPr>
        <w:t>-</w:t>
      </w:r>
      <w:r w:rsidRPr="005F745A">
        <w:rPr>
          <w:rFonts w:eastAsia="Times New Roman"/>
          <w:szCs w:val="22"/>
        </w:rPr>
        <w:t xml:space="preserve">related (regional/global) </w:t>
      </w:r>
      <w:r w:rsidR="006412AF">
        <w:rPr>
          <w:rFonts w:eastAsia="Times New Roman"/>
          <w:szCs w:val="22"/>
        </w:rPr>
        <w:t>c</w:t>
      </w:r>
      <w:r w:rsidRPr="005F745A">
        <w:rPr>
          <w:rFonts w:eastAsia="Times New Roman"/>
          <w:szCs w:val="22"/>
        </w:rPr>
        <w:t xml:space="preserve">entres will be identified and a framework will be developed to assess their performances against their WMO mandate(s). See also </w:t>
      </w:r>
      <w:hyperlink w:anchor="deployment" w:history="1">
        <w:r w:rsidRPr="00BE0A6E">
          <w:rPr>
            <w:rFonts w:eastAsia="Times New Roman"/>
            <w:color w:val="0000FF"/>
            <w:szCs w:val="22"/>
          </w:rPr>
          <w:t>5.4</w:t>
        </w:r>
      </w:hyperlink>
      <w:r w:rsidRPr="005F745A">
        <w:rPr>
          <w:rFonts w:eastAsia="Times New Roman"/>
          <w:szCs w:val="22"/>
        </w:rPr>
        <w:t xml:space="preserve"> and </w:t>
      </w:r>
      <w:hyperlink w:anchor="Operational" w:history="1">
        <w:r w:rsidRPr="00BE0A6E">
          <w:rPr>
            <w:rFonts w:eastAsia="Times New Roman"/>
            <w:color w:val="0000FF"/>
            <w:szCs w:val="22"/>
          </w:rPr>
          <w:t>5.5</w:t>
        </w:r>
      </w:hyperlink>
      <w:r w:rsidRPr="00BE0A6E">
        <w:rPr>
          <w:rFonts w:eastAsia="Times New Roman"/>
          <w:szCs w:val="22"/>
        </w:rPr>
        <w:t>.</w:t>
      </w:r>
    </w:p>
    <w:p w14:paraId="0BB38E8D" w14:textId="77777777" w:rsidR="004C3945" w:rsidRPr="00BE0A6E" w:rsidRDefault="004C3945" w:rsidP="006B310F">
      <w:pPr>
        <w:keepNext/>
        <w:keepLines/>
        <w:spacing w:before="360" w:after="240"/>
        <w:ind w:left="1134" w:hanging="1134"/>
        <w:jc w:val="left"/>
        <w:outlineLvl w:val="2"/>
        <w:rPr>
          <w:rFonts w:eastAsia="Verdana" w:cs="Verdana"/>
          <w:b/>
          <w:bCs/>
          <w:lang w:eastAsia="zh-TW"/>
        </w:rPr>
      </w:pPr>
      <w:r w:rsidRPr="00BE0A6E">
        <w:rPr>
          <w:rFonts w:eastAsia="Verdana" w:cs="Verdana"/>
          <w:b/>
          <w:bCs/>
          <w:lang w:eastAsia="zh-TW"/>
        </w:rPr>
        <w:t xml:space="preserve">5.3 </w:t>
      </w:r>
      <w:r w:rsidRPr="00BE0A6E">
        <w:rPr>
          <w:rFonts w:eastAsia="Verdana" w:cs="Verdana"/>
          <w:b/>
          <w:bCs/>
          <w:lang w:eastAsia="zh-TW"/>
        </w:rPr>
        <w:tab/>
        <w:t>Implementation of the Global Basic Observing Network and the Regional Basic Observing Networks</w:t>
      </w:r>
      <w:r w:rsidR="00557D8F">
        <w:rPr>
          <w:rFonts w:eastAsia="Verdana" w:cs="Verdana"/>
          <w:b/>
          <w:bCs/>
          <w:lang w:eastAsia="zh-TW"/>
        </w:rPr>
        <w:t xml:space="preserve"> </w:t>
      </w:r>
    </w:p>
    <w:p w14:paraId="0270660F" w14:textId="77777777" w:rsidR="004C3945" w:rsidRPr="00BE0A6E" w:rsidRDefault="004C3945" w:rsidP="006B310F">
      <w:pPr>
        <w:spacing w:after="240"/>
        <w:jc w:val="left"/>
        <w:rPr>
          <w:color w:val="000000"/>
        </w:rPr>
      </w:pPr>
      <w:r w:rsidRPr="00B941CA">
        <w:rPr>
          <w:color w:val="000000"/>
        </w:rPr>
        <w:t xml:space="preserve">Through </w:t>
      </w:r>
      <w:r w:rsidR="00F955D6" w:rsidRPr="00B941CA">
        <w:rPr>
          <w:color w:val="000000"/>
        </w:rPr>
        <w:t>Resolution </w:t>
      </w:r>
      <w:r w:rsidRPr="00B941CA">
        <w:rPr>
          <w:color w:val="000000"/>
        </w:rPr>
        <w:t>34 (Cg-18), Congress adopted the overall concept for the Global Basic</w:t>
      </w:r>
      <w:r w:rsidRPr="00BE0A6E">
        <w:rPr>
          <w:color w:val="000000"/>
        </w:rPr>
        <w:t xml:space="preserve"> Observing Network (GBON), as provided in the </w:t>
      </w:r>
      <w:r w:rsidR="00150E74">
        <w:rPr>
          <w:color w:val="000000"/>
        </w:rPr>
        <w:t>a</w:t>
      </w:r>
      <w:r w:rsidR="00150E74" w:rsidRPr="00BE0A6E">
        <w:rPr>
          <w:color w:val="000000"/>
        </w:rPr>
        <w:t xml:space="preserve">nnex </w:t>
      </w:r>
      <w:r w:rsidRPr="00BE0A6E">
        <w:rPr>
          <w:color w:val="000000"/>
        </w:rPr>
        <w:t xml:space="preserve">to the </w:t>
      </w:r>
      <w:r w:rsidR="00E9732F">
        <w:rPr>
          <w:color w:val="000000"/>
        </w:rPr>
        <w:t>r</w:t>
      </w:r>
      <w:r w:rsidRPr="00BE0A6E">
        <w:rPr>
          <w:color w:val="000000"/>
        </w:rPr>
        <w:t xml:space="preserve">esolution; the </w:t>
      </w:r>
      <w:r w:rsidR="00E9732F">
        <w:rPr>
          <w:color w:val="000000"/>
        </w:rPr>
        <w:t>c</w:t>
      </w:r>
      <w:r w:rsidRPr="00BE0A6E">
        <w:rPr>
          <w:color w:val="000000"/>
        </w:rPr>
        <w:t>oncept defines the obligation of WMO Members to implement a minimal set of surface-based observing stations for which international exchange of observational data will be mandatory in support of global Numerical Weather Prediction (NWP) and climate analysis.</w:t>
      </w:r>
    </w:p>
    <w:p w14:paraId="2D07EEB8" w14:textId="77777777" w:rsidR="004C3945" w:rsidRPr="00BE0A6E" w:rsidRDefault="004C3945" w:rsidP="006B310F">
      <w:pPr>
        <w:spacing w:after="240"/>
        <w:jc w:val="left"/>
      </w:pPr>
      <w:r w:rsidRPr="00BE0A6E">
        <w:rPr>
          <w:color w:val="000000"/>
        </w:rPr>
        <w:t xml:space="preserve">Congress requested </w:t>
      </w:r>
      <w:r w:rsidRPr="00BE0A6E">
        <w:t xml:space="preserve">the Infrastructure Commission (INFCOM) to draft relevant provisions of </w:t>
      </w:r>
      <w:r w:rsidRPr="00B941CA">
        <w:t xml:space="preserve">the </w:t>
      </w:r>
      <w:hyperlink r:id="rId43" w:history="1">
        <w:r w:rsidRPr="00B941CA">
          <w:rPr>
            <w:rStyle w:val="Hyperlink"/>
            <w:i/>
            <w:iCs/>
          </w:rPr>
          <w:t>Manual on the WMO Integrated Global Observing System</w:t>
        </w:r>
        <w:r w:rsidRPr="00B941CA">
          <w:rPr>
            <w:rStyle w:val="Hyperlink"/>
          </w:rPr>
          <w:t xml:space="preserve"> (WMO-No. 1160)</w:t>
        </w:r>
      </w:hyperlink>
      <w:r w:rsidRPr="00B941CA">
        <w:t xml:space="preserve"> regarding the</w:t>
      </w:r>
      <w:r w:rsidRPr="00BE0A6E">
        <w:t xml:space="preserve"> implementation of the GBON and to submit these to EC-72 for approval. Congress </w:t>
      </w:r>
      <w:r w:rsidR="005B227F">
        <w:t xml:space="preserve">further </w:t>
      </w:r>
      <w:r w:rsidRPr="00BE0A6E">
        <w:t>requested INFCOM to: (</w:t>
      </w:r>
      <w:r w:rsidR="00E829ED">
        <w:t>i</w:t>
      </w:r>
      <w:r w:rsidRPr="00BE0A6E">
        <w:t xml:space="preserve">) develop a proposal for a process for nomination, review and approval of the composition of the GBON and submit it to EC-72 for approval, with the overall aim of having the initial composition of GBON approved by </w:t>
      </w:r>
      <w:r w:rsidR="00E829ED">
        <w:t>Cg-Ext.</w:t>
      </w:r>
      <w:r w:rsidR="00692281">
        <w:t>(2021)</w:t>
      </w:r>
      <w:r w:rsidRPr="00BE0A6E">
        <w:t>; and (</w:t>
      </w:r>
      <w:r w:rsidR="00EE7FA3">
        <w:t>ii</w:t>
      </w:r>
      <w:r w:rsidRPr="00BE0A6E">
        <w:t xml:space="preserve">) establish a consultative process to assist Members and relevant international organizations and programmes with the implementation of the GBON. </w:t>
      </w:r>
    </w:p>
    <w:p w14:paraId="245DD533" w14:textId="77777777" w:rsidR="004C3945" w:rsidRPr="00BE0A6E" w:rsidRDefault="004C3945" w:rsidP="006B310F">
      <w:pPr>
        <w:spacing w:after="240"/>
        <w:jc w:val="left"/>
      </w:pPr>
      <w:r w:rsidRPr="00BE0A6E">
        <w:t xml:space="preserve">In response to GBON obligations, each WMO Member will have to develop and implement a GBON national contribution. Technical support will be provided by INFCOM and the WMO Secretariat. </w:t>
      </w:r>
    </w:p>
    <w:p w14:paraId="3EC8D387" w14:textId="77777777" w:rsidR="004C3945" w:rsidRPr="00BE0A6E" w:rsidRDefault="004C3945" w:rsidP="006B310F">
      <w:pPr>
        <w:jc w:val="left"/>
      </w:pPr>
      <w:r w:rsidRPr="00BE0A6E">
        <w:t xml:space="preserve">Regional associations will have to develop a plan for a phased GBON implementation, taking into account the unique circumstances and capabilities of the individual WMO Members. Engagement of international organizations (e.g. IOC of UNESCO for the GBON expansion into the </w:t>
      </w:r>
      <w:r w:rsidR="00B71021">
        <w:t>o</w:t>
      </w:r>
      <w:r w:rsidRPr="00BE0A6E">
        <w:t>cean) and programmes in the implementation of the GBON will be critical. The Systematic Observations Financing Facility will support developing countries in defining, achieving and sustaining their GBON national contribution with the initial target to achieve developing countries’ GBON compliance by 2025.</w:t>
      </w:r>
    </w:p>
    <w:p w14:paraId="3967BF41" w14:textId="77777777" w:rsidR="004C3945" w:rsidRPr="00BE0A6E" w:rsidRDefault="004C3945" w:rsidP="006B310F">
      <w:pPr>
        <w:keepNext/>
        <w:keepLines/>
        <w:spacing w:before="360" w:after="240"/>
        <w:jc w:val="left"/>
        <w:outlineLvl w:val="2"/>
        <w:rPr>
          <w:rFonts w:eastAsia="Verdana" w:cs="Verdana"/>
          <w:b/>
          <w:bCs/>
          <w:lang w:eastAsia="zh-TW"/>
        </w:rPr>
      </w:pPr>
      <w:bookmarkStart w:id="30" w:name="WDQMS_5_4"/>
      <w:bookmarkEnd w:id="30"/>
      <w:r w:rsidRPr="00BE0A6E">
        <w:rPr>
          <w:rFonts w:eastAsia="Verdana" w:cs="Verdana"/>
          <w:b/>
          <w:bCs/>
          <w:lang w:eastAsia="zh-TW"/>
        </w:rPr>
        <w:lastRenderedPageBreak/>
        <w:t xml:space="preserve">5.4 </w:t>
      </w:r>
      <w:r w:rsidRPr="00BE0A6E">
        <w:rPr>
          <w:rFonts w:eastAsia="Verdana" w:cs="Verdana"/>
          <w:b/>
          <w:bCs/>
          <w:lang w:eastAsia="zh-TW"/>
        </w:rPr>
        <w:tab/>
        <w:t xml:space="preserve">Operational </w:t>
      </w:r>
      <w:bookmarkStart w:id="31" w:name="deployment"/>
      <w:bookmarkEnd w:id="31"/>
      <w:r w:rsidRPr="00BE0A6E">
        <w:rPr>
          <w:rFonts w:eastAsia="Verdana" w:cs="Verdana"/>
          <w:b/>
          <w:bCs/>
          <w:lang w:eastAsia="zh-TW"/>
        </w:rPr>
        <w:t>deployment of the WIGOS Data Quality Monitoring System</w:t>
      </w:r>
    </w:p>
    <w:p w14:paraId="5C20F8F4" w14:textId="77777777" w:rsidR="004C3945" w:rsidRPr="00BE0A6E" w:rsidRDefault="004C3945" w:rsidP="006B310F">
      <w:pPr>
        <w:tabs>
          <w:tab w:val="clear" w:pos="1134"/>
          <w:tab w:val="left" w:pos="1080"/>
        </w:tabs>
        <w:spacing w:after="240"/>
        <w:jc w:val="left"/>
        <w:rPr>
          <w:rFonts w:eastAsia="Times New Roman"/>
          <w:szCs w:val="22"/>
        </w:rPr>
      </w:pPr>
      <w:r w:rsidRPr="00BE0A6E">
        <w:rPr>
          <w:rFonts w:eastAsia="Times New Roman"/>
          <w:szCs w:val="22"/>
        </w:rPr>
        <w:t xml:space="preserve">As the WIGOS Data Quality Monitoring System (WDQMS) concept consists of three functions, the </w:t>
      </w:r>
      <w:r w:rsidR="00DA29FC">
        <w:rPr>
          <w:rFonts w:eastAsia="Times New Roman"/>
          <w:szCs w:val="22"/>
        </w:rPr>
        <w:t>m</w:t>
      </w:r>
      <w:r w:rsidRPr="00BE0A6E">
        <w:rPr>
          <w:rFonts w:eastAsia="Times New Roman"/>
          <w:szCs w:val="22"/>
        </w:rPr>
        <w:t xml:space="preserve">onitoring function, the </w:t>
      </w:r>
      <w:r w:rsidR="00DA29FC">
        <w:rPr>
          <w:rFonts w:eastAsia="Times New Roman"/>
          <w:szCs w:val="22"/>
        </w:rPr>
        <w:t>e</w:t>
      </w:r>
      <w:r w:rsidRPr="00BE0A6E">
        <w:rPr>
          <w:rFonts w:eastAsia="Times New Roman"/>
          <w:szCs w:val="22"/>
        </w:rPr>
        <w:t xml:space="preserve">valuation function and the </w:t>
      </w:r>
      <w:r w:rsidR="00DA29FC">
        <w:rPr>
          <w:rFonts w:eastAsia="Times New Roman"/>
          <w:szCs w:val="22"/>
        </w:rPr>
        <w:t>i</w:t>
      </w:r>
      <w:r w:rsidRPr="00BE0A6E">
        <w:rPr>
          <w:rFonts w:eastAsia="Times New Roman"/>
          <w:szCs w:val="22"/>
        </w:rPr>
        <w:t xml:space="preserve">ncident </w:t>
      </w:r>
      <w:r w:rsidR="00B82130">
        <w:rPr>
          <w:rFonts w:eastAsia="Times New Roman"/>
          <w:szCs w:val="22"/>
        </w:rPr>
        <w:t>m</w:t>
      </w:r>
      <w:r w:rsidRPr="00BE0A6E">
        <w:rPr>
          <w:rFonts w:eastAsia="Times New Roman"/>
          <w:szCs w:val="22"/>
        </w:rPr>
        <w:t>anagement function, the need for online tools to support these functions have been recognized, for the use of Members and of RWCs (</w:t>
      </w:r>
      <w:hyperlink w:anchor="Operational" w:history="1">
        <w:r w:rsidRPr="00BE0A6E">
          <w:rPr>
            <w:rFonts w:eastAsia="Times New Roman"/>
            <w:color w:val="0000FF"/>
            <w:szCs w:val="22"/>
          </w:rPr>
          <w:t>see 5.5</w:t>
        </w:r>
      </w:hyperlink>
      <w:r w:rsidRPr="00BE0A6E">
        <w:rPr>
          <w:rFonts w:eastAsia="Times New Roman"/>
          <w:szCs w:val="22"/>
        </w:rPr>
        <w:t>).</w:t>
      </w:r>
    </w:p>
    <w:p w14:paraId="77FB8865" w14:textId="77777777" w:rsidR="004C3945" w:rsidRPr="00BE0A6E" w:rsidRDefault="004C3945" w:rsidP="006B310F">
      <w:pPr>
        <w:tabs>
          <w:tab w:val="clear" w:pos="1134"/>
          <w:tab w:val="left" w:pos="1080"/>
        </w:tabs>
        <w:spacing w:after="240"/>
        <w:jc w:val="left"/>
        <w:rPr>
          <w:rFonts w:eastAsia="Times New Roman"/>
          <w:szCs w:val="22"/>
        </w:rPr>
      </w:pPr>
      <w:r w:rsidRPr="00BE0A6E">
        <w:rPr>
          <w:rFonts w:eastAsia="Times New Roman"/>
          <w:szCs w:val="22"/>
        </w:rPr>
        <w:t xml:space="preserve">For the </w:t>
      </w:r>
      <w:r w:rsidR="00B82130">
        <w:rPr>
          <w:rFonts w:eastAsia="Times New Roman"/>
          <w:szCs w:val="22"/>
        </w:rPr>
        <w:t>m</w:t>
      </w:r>
      <w:r w:rsidRPr="00BE0A6E">
        <w:rPr>
          <w:rFonts w:eastAsia="Times New Roman"/>
          <w:szCs w:val="22"/>
        </w:rPr>
        <w:t>onitoring function</w:t>
      </w:r>
      <w:r w:rsidR="00670633">
        <w:rPr>
          <w:rFonts w:eastAsia="Times New Roman"/>
          <w:szCs w:val="22"/>
        </w:rPr>
        <w:t>,</w:t>
      </w:r>
      <w:r w:rsidRPr="00BE0A6E">
        <w:rPr>
          <w:rFonts w:eastAsia="Times New Roman"/>
          <w:szCs w:val="22"/>
        </w:rPr>
        <w:t xml:space="preserve"> a WDQMS </w:t>
      </w:r>
      <w:r w:rsidR="00670633">
        <w:rPr>
          <w:rFonts w:eastAsia="Times New Roman"/>
          <w:szCs w:val="22"/>
        </w:rPr>
        <w:t>w</w:t>
      </w:r>
      <w:r w:rsidRPr="00BE0A6E">
        <w:rPr>
          <w:rFonts w:eastAsia="Times New Roman"/>
          <w:szCs w:val="22"/>
        </w:rPr>
        <w:t xml:space="preserve">ebtool has been developed, initially providing results based on four global NWP centres for the land stations of the Global Observing System (GOS) - on 3 December 2019 a pre-operational version of the WDQMS </w:t>
      </w:r>
      <w:r w:rsidR="00670633">
        <w:rPr>
          <w:rFonts w:eastAsia="Times New Roman"/>
          <w:szCs w:val="22"/>
        </w:rPr>
        <w:t>w</w:t>
      </w:r>
      <w:r w:rsidRPr="00BE0A6E">
        <w:rPr>
          <w:rFonts w:eastAsia="Times New Roman"/>
          <w:szCs w:val="22"/>
        </w:rPr>
        <w:t>ebtool was released (</w:t>
      </w:r>
      <w:hyperlink r:id="rId44" w:history="1">
        <w:r w:rsidRPr="00BE0A6E">
          <w:rPr>
            <w:color w:val="0000FF"/>
            <w:szCs w:val="22"/>
          </w:rPr>
          <w:t>https://wdqms.wmo.int/</w:t>
        </w:r>
      </w:hyperlink>
      <w:r w:rsidRPr="00BE0A6E">
        <w:rPr>
          <w:rFonts w:eastAsia="Times New Roman"/>
          <w:szCs w:val="22"/>
        </w:rPr>
        <w:t xml:space="preserve">). The activities for 2020-2023 related to this </w:t>
      </w:r>
      <w:r w:rsidR="00FD1783">
        <w:rPr>
          <w:rFonts w:eastAsia="Times New Roman"/>
          <w:szCs w:val="22"/>
        </w:rPr>
        <w:t>w</w:t>
      </w:r>
      <w:r w:rsidRPr="00BE0A6E">
        <w:rPr>
          <w:rFonts w:eastAsia="Times New Roman"/>
          <w:szCs w:val="22"/>
        </w:rPr>
        <w:t xml:space="preserve">ebtool should be on further developing it and making it fully operational and used by RWCs, as well as on expanding it to allow integration of other observing systems of the GOS (for example marine and aircraft observations) and also the integration of other WIGOS observing components, i.e. the observing component of the Global Atmosphere Watch (GAW), the WMO Hydrological Observing System (WHOS), and the observing component of the Global Cryosphere Watch (GCW) and consideration of co-sponsored observing systems (Global Climate Observing System (GCOS) and the Global Ocean Observing System (GOOS). This will require deep technical discussions with the various communities in order to map their activities against the WDQMS concept and to identify whether and how they would be integrated in the WDQMS </w:t>
      </w:r>
      <w:r w:rsidR="00FD1783">
        <w:rPr>
          <w:rFonts w:eastAsia="Times New Roman"/>
          <w:szCs w:val="22"/>
        </w:rPr>
        <w:t>w</w:t>
      </w:r>
      <w:r w:rsidRPr="00BE0A6E">
        <w:rPr>
          <w:rFonts w:eastAsia="Times New Roman"/>
          <w:szCs w:val="22"/>
        </w:rPr>
        <w:t>ebtool.</w:t>
      </w:r>
    </w:p>
    <w:p w14:paraId="07AC9024" w14:textId="77777777" w:rsidR="004C3945" w:rsidRPr="001D2BB7" w:rsidRDefault="004C3945" w:rsidP="006B310F">
      <w:pPr>
        <w:tabs>
          <w:tab w:val="clear" w:pos="1134"/>
          <w:tab w:val="left" w:pos="1080"/>
        </w:tabs>
        <w:jc w:val="left"/>
        <w:rPr>
          <w:rFonts w:eastAsia="Times New Roman"/>
        </w:rPr>
      </w:pPr>
      <w:r w:rsidRPr="00BE0A6E">
        <w:rPr>
          <w:rFonts w:eastAsia="Times New Roman"/>
          <w:szCs w:val="22"/>
        </w:rPr>
        <w:t xml:space="preserve">For the </w:t>
      </w:r>
      <w:r w:rsidR="00CA16AC">
        <w:rPr>
          <w:rFonts w:eastAsia="Times New Roman"/>
          <w:szCs w:val="22"/>
        </w:rPr>
        <w:t>i</w:t>
      </w:r>
      <w:r w:rsidRPr="00BE0A6E">
        <w:rPr>
          <w:rFonts w:eastAsia="Times New Roman"/>
          <w:szCs w:val="22"/>
        </w:rPr>
        <w:t xml:space="preserve">ncident </w:t>
      </w:r>
      <w:r w:rsidR="00CA16AC">
        <w:rPr>
          <w:rFonts w:eastAsia="Times New Roman"/>
          <w:szCs w:val="22"/>
        </w:rPr>
        <w:t>m</w:t>
      </w:r>
      <w:r w:rsidRPr="00BE0A6E">
        <w:rPr>
          <w:rFonts w:eastAsia="Times New Roman"/>
          <w:szCs w:val="22"/>
        </w:rPr>
        <w:t>anagement function a global tool is also needed and a test has been started using the ECMWF incident management system software</w:t>
      </w:r>
      <w:r w:rsidR="00D10D40">
        <w:rPr>
          <w:rFonts w:eastAsia="Times New Roman"/>
          <w:szCs w:val="22"/>
        </w:rPr>
        <w:t>.</w:t>
      </w:r>
      <w:r w:rsidRPr="00BE0A6E">
        <w:rPr>
          <w:rFonts w:eastAsia="Times New Roman"/>
          <w:szCs w:val="22"/>
        </w:rPr>
        <w:t xml:space="preserve"> A prototype of such system should be made available to RWCs for testing and for using in their pilot mode operations from 2020</w:t>
      </w:r>
      <w:r w:rsidR="00073885">
        <w:rPr>
          <w:rFonts w:eastAsia="Times New Roman"/>
          <w:szCs w:val="22"/>
        </w:rPr>
        <w:t>.</w:t>
      </w:r>
      <w:r w:rsidRPr="00BE0A6E">
        <w:rPr>
          <w:rFonts w:eastAsia="Times New Roman"/>
          <w:szCs w:val="22"/>
        </w:rPr>
        <w:t xml:space="preserve"> </w:t>
      </w:r>
      <w:r w:rsidR="00073885">
        <w:rPr>
          <w:rFonts w:eastAsia="Times New Roman"/>
          <w:szCs w:val="22"/>
        </w:rPr>
        <w:t>F</w:t>
      </w:r>
      <w:r w:rsidRPr="00BE0A6E">
        <w:rPr>
          <w:rFonts w:eastAsia="Times New Roman"/>
          <w:szCs w:val="22"/>
        </w:rPr>
        <w:t>rom 2021, the prototype should be converted into a global operational tool for all RWCs and Members, where issues and incidents are registered and tracked</w:t>
      </w:r>
      <w:r w:rsidR="00073885">
        <w:rPr>
          <w:rFonts w:eastAsia="Times New Roman"/>
          <w:szCs w:val="22"/>
        </w:rPr>
        <w:t xml:space="preserve"> </w:t>
      </w:r>
      <w:r w:rsidRPr="00BE0A6E">
        <w:rPr>
          <w:rFonts w:eastAsia="Times New Roman"/>
          <w:szCs w:val="22"/>
        </w:rPr>
        <w:t xml:space="preserve">down. </w:t>
      </w:r>
    </w:p>
    <w:p w14:paraId="02227BE4" w14:textId="77777777" w:rsidR="004C3945" w:rsidRPr="00BE0A6E" w:rsidRDefault="004C3945" w:rsidP="006B310F">
      <w:pPr>
        <w:keepNext/>
        <w:keepLines/>
        <w:spacing w:before="360" w:after="240"/>
        <w:jc w:val="left"/>
        <w:outlineLvl w:val="2"/>
        <w:rPr>
          <w:rFonts w:eastAsia="Verdana" w:cs="Verdana"/>
          <w:b/>
          <w:bCs/>
          <w:lang w:eastAsia="zh-TW"/>
        </w:rPr>
      </w:pPr>
      <w:bookmarkStart w:id="32" w:name="Operational_5_5"/>
      <w:bookmarkEnd w:id="32"/>
      <w:r w:rsidRPr="00BE0A6E">
        <w:rPr>
          <w:rFonts w:eastAsia="Verdana" w:cs="Verdana"/>
          <w:b/>
          <w:bCs/>
          <w:lang w:eastAsia="zh-TW"/>
        </w:rPr>
        <w:t xml:space="preserve">5.5 </w:t>
      </w:r>
      <w:r w:rsidRPr="00BE0A6E">
        <w:rPr>
          <w:rFonts w:eastAsia="Verdana" w:cs="Verdana"/>
          <w:b/>
          <w:bCs/>
          <w:lang w:eastAsia="zh-TW"/>
        </w:rPr>
        <w:tab/>
        <w:t>Oper</w:t>
      </w:r>
      <w:bookmarkStart w:id="33" w:name="Operational"/>
      <w:bookmarkEnd w:id="33"/>
      <w:r w:rsidRPr="00BE0A6E">
        <w:rPr>
          <w:rFonts w:eastAsia="Verdana" w:cs="Verdana"/>
          <w:b/>
          <w:bCs/>
          <w:lang w:eastAsia="zh-TW"/>
        </w:rPr>
        <w:t>ational i</w:t>
      </w:r>
      <w:bookmarkStart w:id="34" w:name="implementation"/>
      <w:bookmarkEnd w:id="34"/>
      <w:r w:rsidRPr="00BE0A6E">
        <w:rPr>
          <w:rFonts w:eastAsia="Verdana" w:cs="Verdana"/>
          <w:b/>
          <w:bCs/>
          <w:lang w:eastAsia="zh-TW"/>
        </w:rPr>
        <w:t xml:space="preserve">mplementation of </w:t>
      </w:r>
      <w:r w:rsidR="00D900B9">
        <w:rPr>
          <w:rFonts w:eastAsia="Verdana" w:cs="Verdana"/>
          <w:b/>
          <w:bCs/>
          <w:lang w:eastAsia="zh-TW"/>
        </w:rPr>
        <w:t>r</w:t>
      </w:r>
      <w:r w:rsidRPr="00BE0A6E">
        <w:rPr>
          <w:rFonts w:eastAsia="Verdana" w:cs="Verdana"/>
          <w:b/>
          <w:bCs/>
          <w:lang w:eastAsia="zh-TW"/>
        </w:rPr>
        <w:t xml:space="preserve">egional WIGOS </w:t>
      </w:r>
      <w:r w:rsidR="00D900B9">
        <w:rPr>
          <w:rFonts w:eastAsia="Verdana" w:cs="Verdana"/>
          <w:b/>
          <w:bCs/>
          <w:lang w:eastAsia="zh-TW"/>
        </w:rPr>
        <w:t>c</w:t>
      </w:r>
      <w:r w:rsidRPr="00BE0A6E">
        <w:rPr>
          <w:rFonts w:eastAsia="Verdana" w:cs="Verdana"/>
          <w:b/>
          <w:bCs/>
          <w:lang w:eastAsia="zh-TW"/>
        </w:rPr>
        <w:t>entres</w:t>
      </w:r>
    </w:p>
    <w:p w14:paraId="7FF77FE3" w14:textId="77777777" w:rsidR="004C3945" w:rsidRPr="00BE0A6E" w:rsidRDefault="004C3945" w:rsidP="006B310F">
      <w:pPr>
        <w:tabs>
          <w:tab w:val="clear" w:pos="1134"/>
          <w:tab w:val="left" w:pos="1080"/>
        </w:tabs>
        <w:spacing w:after="240"/>
        <w:jc w:val="left"/>
        <w:rPr>
          <w:rFonts w:eastAsia="Times New Roman"/>
        </w:rPr>
      </w:pPr>
      <w:r w:rsidRPr="00BE0A6E">
        <w:rPr>
          <w:rFonts w:eastAsia="Times New Roman"/>
          <w:szCs w:val="22"/>
        </w:rPr>
        <w:t>C</w:t>
      </w:r>
      <w:r w:rsidRPr="00BE0A6E">
        <w:rPr>
          <w:rFonts w:eastAsia="Times New Roman"/>
        </w:rPr>
        <w:t>oordination of the R</w:t>
      </w:r>
      <w:r w:rsidR="00C8555B">
        <w:rPr>
          <w:rFonts w:eastAsia="Times New Roman"/>
        </w:rPr>
        <w:t>WC</w:t>
      </w:r>
      <w:r w:rsidRPr="00BE0A6E">
        <w:rPr>
          <w:rFonts w:eastAsia="Times New Roman"/>
        </w:rPr>
        <w:t xml:space="preserve"> pilots should be provided centrally by the Secretariat. For such coordination activities</w:t>
      </w:r>
      <w:r w:rsidR="00654B7F">
        <w:rPr>
          <w:rFonts w:eastAsia="Times New Roman"/>
        </w:rPr>
        <w:t>,</w:t>
      </w:r>
      <w:r w:rsidRPr="00BE0A6E">
        <w:rPr>
          <w:rFonts w:eastAsia="Times New Roman"/>
        </w:rPr>
        <w:t xml:space="preserve"> regional/sub-regional workshops will continue to be organized, with </w:t>
      </w:r>
      <w:r w:rsidR="00654B7F">
        <w:rPr>
          <w:rFonts w:eastAsia="Times New Roman"/>
        </w:rPr>
        <w:t xml:space="preserve">the </w:t>
      </w:r>
      <w:r w:rsidRPr="00BE0A6E">
        <w:rPr>
          <w:rFonts w:eastAsia="Times New Roman"/>
        </w:rPr>
        <w:t xml:space="preserve">engagement of the WMO regional structures/offices, in order to further develop and agree on their concepts and detailed plans taking into account the specifics of each </w:t>
      </w:r>
      <w:r w:rsidR="002D5908">
        <w:rPr>
          <w:rFonts w:eastAsia="Times New Roman"/>
        </w:rPr>
        <w:t>r</w:t>
      </w:r>
      <w:r w:rsidRPr="00BE0A6E">
        <w:rPr>
          <w:rFonts w:eastAsia="Times New Roman"/>
        </w:rPr>
        <w:t xml:space="preserve">egion/sub-region (language, geography, etc.) that may impact on the implementation and operations of the RWCs. The activities towards the implementation of RWCs will also include further </w:t>
      </w:r>
      <w:r w:rsidRPr="009D7A70">
        <w:rPr>
          <w:rFonts w:eastAsia="Times New Roman"/>
        </w:rPr>
        <w:t>develop</w:t>
      </w:r>
      <w:r w:rsidR="00AF7AAA" w:rsidRPr="009D7A70">
        <w:rPr>
          <w:rFonts w:eastAsia="Times New Roman"/>
        </w:rPr>
        <w:t>ment</w:t>
      </w:r>
      <w:r w:rsidRPr="009D7A70">
        <w:rPr>
          <w:rFonts w:eastAsia="Times New Roman"/>
        </w:rPr>
        <w:t xml:space="preserve"> and </w:t>
      </w:r>
      <w:r w:rsidR="00AF7AAA" w:rsidRPr="009D7A70">
        <w:rPr>
          <w:rFonts w:eastAsia="Times New Roman"/>
        </w:rPr>
        <w:t xml:space="preserve">the </w:t>
      </w:r>
      <w:r w:rsidRPr="009D7A70">
        <w:rPr>
          <w:rFonts w:eastAsia="Times New Roman"/>
        </w:rPr>
        <w:t>provi</w:t>
      </w:r>
      <w:r w:rsidR="00AF7AAA" w:rsidRPr="009D7A70">
        <w:rPr>
          <w:rFonts w:eastAsia="Times New Roman"/>
        </w:rPr>
        <w:t>sion</w:t>
      </w:r>
      <w:r w:rsidRPr="009D7A70">
        <w:rPr>
          <w:rFonts w:eastAsia="Times New Roman"/>
        </w:rPr>
        <w:t xml:space="preserve"> </w:t>
      </w:r>
      <w:r w:rsidR="00AF7AAA" w:rsidRPr="009D7A70">
        <w:rPr>
          <w:rFonts w:eastAsia="Times New Roman"/>
        </w:rPr>
        <w:t xml:space="preserve">of </w:t>
      </w:r>
      <w:r w:rsidRPr="009D7A70">
        <w:rPr>
          <w:rFonts w:eastAsia="Times New Roman"/>
        </w:rPr>
        <w:t xml:space="preserve">technical guidance as well as support, such as training (see section 6 </w:t>
      </w:r>
      <w:r w:rsidR="002D5908" w:rsidRPr="009D7A70">
        <w:rPr>
          <w:rFonts w:eastAsia="Times New Roman"/>
        </w:rPr>
        <w:t xml:space="preserve">- </w:t>
      </w:r>
      <w:r w:rsidRPr="009D7A70">
        <w:rPr>
          <w:rFonts w:eastAsia="Times New Roman"/>
        </w:rPr>
        <w:t>Capacity Development), to the Members that are establishing RWCs; It will also</w:t>
      </w:r>
      <w:r w:rsidRPr="00BE0A6E">
        <w:rPr>
          <w:rFonts w:eastAsia="Times New Roman"/>
        </w:rPr>
        <w:t xml:space="preserve"> include making the reference tools operationally available to RWCs – currently, these are the WDQMS </w:t>
      </w:r>
      <w:r w:rsidR="00FD1783">
        <w:rPr>
          <w:rFonts w:eastAsia="Times New Roman"/>
        </w:rPr>
        <w:t>w</w:t>
      </w:r>
      <w:r w:rsidRPr="00BE0A6E">
        <w:rPr>
          <w:rFonts w:eastAsia="Times New Roman"/>
        </w:rPr>
        <w:t>ebtool, the OSCAR/Surface (</w:t>
      </w:r>
      <w:hyperlink w:anchor="_5.6__Further" w:history="1">
        <w:r w:rsidRPr="00BE0A6E">
          <w:rPr>
            <w:rFonts w:eastAsia="Times New Roman"/>
            <w:color w:val="0000FF"/>
          </w:rPr>
          <w:t>5.6</w:t>
        </w:r>
      </w:hyperlink>
      <w:r w:rsidRPr="00060664">
        <w:rPr>
          <w:rFonts w:eastAsia="Times New Roman"/>
        </w:rPr>
        <w:t xml:space="preserve">) and the </w:t>
      </w:r>
      <w:r w:rsidR="00285222">
        <w:rPr>
          <w:rFonts w:eastAsia="Times New Roman"/>
        </w:rPr>
        <w:t>i</w:t>
      </w:r>
      <w:r w:rsidRPr="00060664">
        <w:rPr>
          <w:rFonts w:eastAsia="Times New Roman"/>
        </w:rPr>
        <w:t xml:space="preserve">ncident </w:t>
      </w:r>
      <w:r w:rsidR="00285222">
        <w:rPr>
          <w:rFonts w:eastAsia="Times New Roman"/>
        </w:rPr>
        <w:t>m</w:t>
      </w:r>
      <w:r w:rsidRPr="00060664">
        <w:rPr>
          <w:rFonts w:eastAsia="Times New Roman"/>
        </w:rPr>
        <w:t>anagement tool (</w:t>
      </w:r>
      <w:hyperlink w:anchor="deployment" w:history="1">
        <w:r w:rsidRPr="00BE0A6E">
          <w:rPr>
            <w:rFonts w:eastAsia="Times New Roman"/>
            <w:color w:val="0000FF"/>
          </w:rPr>
          <w:t>5.4</w:t>
        </w:r>
      </w:hyperlink>
      <w:r w:rsidRPr="00BE0A6E">
        <w:rPr>
          <w:rFonts w:eastAsia="Times New Roman"/>
        </w:rPr>
        <w:t>). An assessment process for RWCs will have to be developed and applied to certify those RWCs that will become operational centres. For most RWCs this will happen at a later stage of the WIGOS operational phase, after running in pilot mode for 1-2 years.</w:t>
      </w:r>
    </w:p>
    <w:p w14:paraId="54F23229" w14:textId="77777777" w:rsidR="004C3945" w:rsidRPr="00BE0A6E" w:rsidRDefault="004C3945" w:rsidP="006B310F">
      <w:pPr>
        <w:tabs>
          <w:tab w:val="clear" w:pos="1134"/>
          <w:tab w:val="left" w:pos="1080"/>
        </w:tabs>
        <w:spacing w:after="240"/>
        <w:jc w:val="left"/>
        <w:rPr>
          <w:rFonts w:eastAsia="Times New Roman"/>
        </w:rPr>
      </w:pPr>
      <w:r w:rsidRPr="00BE0A6E">
        <w:rPr>
          <w:rFonts w:eastAsia="Times New Roman"/>
          <w:szCs w:val="22"/>
        </w:rPr>
        <w:t>A virtual forum on RWC</w:t>
      </w:r>
      <w:r w:rsidR="00AE594A">
        <w:rPr>
          <w:rFonts w:eastAsia="Times New Roman"/>
          <w:szCs w:val="22"/>
        </w:rPr>
        <w:t>s</w:t>
      </w:r>
      <w:r w:rsidRPr="00BE0A6E">
        <w:rPr>
          <w:rFonts w:eastAsia="Times New Roman"/>
          <w:szCs w:val="22"/>
        </w:rPr>
        <w:t xml:space="preserve"> will be organized for regular online discussion</w:t>
      </w:r>
      <w:r w:rsidR="003415A0">
        <w:rPr>
          <w:rFonts w:eastAsia="Times New Roman"/>
          <w:szCs w:val="22"/>
        </w:rPr>
        <w:t>s</w:t>
      </w:r>
      <w:r w:rsidRPr="00BE0A6E">
        <w:rPr>
          <w:rFonts w:eastAsia="Times New Roman"/>
          <w:szCs w:val="22"/>
        </w:rPr>
        <w:t xml:space="preserve"> o</w:t>
      </w:r>
      <w:r w:rsidR="003415A0">
        <w:rPr>
          <w:rFonts w:eastAsia="Times New Roman"/>
          <w:szCs w:val="22"/>
        </w:rPr>
        <w:t>n</w:t>
      </w:r>
      <w:r w:rsidRPr="00BE0A6E">
        <w:rPr>
          <w:rFonts w:eastAsia="Times New Roman"/>
          <w:szCs w:val="22"/>
        </w:rPr>
        <w:t xml:space="preserve"> common issues and sharing of experiences/lessons learned, amongst RWCs across all </w:t>
      </w:r>
      <w:r w:rsidR="00F67FED">
        <w:rPr>
          <w:rFonts w:eastAsia="Times New Roman"/>
          <w:szCs w:val="22"/>
        </w:rPr>
        <w:t>r</w:t>
      </w:r>
      <w:r w:rsidRPr="00BE0A6E">
        <w:rPr>
          <w:rFonts w:eastAsia="Times New Roman"/>
          <w:szCs w:val="22"/>
        </w:rPr>
        <w:t>egions and sub-regions.</w:t>
      </w:r>
    </w:p>
    <w:p w14:paraId="6A7B21B0" w14:textId="77777777" w:rsidR="004C3945" w:rsidRPr="00BE0A6E" w:rsidRDefault="004C3945" w:rsidP="006B310F">
      <w:pPr>
        <w:tabs>
          <w:tab w:val="clear" w:pos="1134"/>
          <w:tab w:val="left" w:pos="1080"/>
        </w:tabs>
        <w:jc w:val="left"/>
        <w:rPr>
          <w:rFonts w:eastAsia="Times New Roman"/>
          <w:b/>
          <w:bCs/>
          <w:szCs w:val="22"/>
        </w:rPr>
      </w:pPr>
      <w:r w:rsidRPr="00BE0A6E">
        <w:rPr>
          <w:rFonts w:eastAsia="Times New Roman"/>
          <w:szCs w:val="22"/>
        </w:rPr>
        <w:t xml:space="preserve">A discussion, possibly including a dedicated workshop, with the various WIGOS communities will be started </w:t>
      </w:r>
      <w:r w:rsidR="003A3BF0">
        <w:rPr>
          <w:rFonts w:eastAsia="Times New Roman"/>
          <w:szCs w:val="22"/>
        </w:rPr>
        <w:t xml:space="preserve">in order </w:t>
      </w:r>
      <w:r w:rsidRPr="00BE0A6E">
        <w:rPr>
          <w:rFonts w:eastAsia="Times New Roman"/>
          <w:szCs w:val="22"/>
        </w:rPr>
        <w:t>to review the current RWCs scope towards expanding the concept, to allow integration of other observing systems and/or functions of other WIGOS</w:t>
      </w:r>
      <w:r w:rsidR="00260C50">
        <w:rPr>
          <w:rFonts w:eastAsia="Times New Roman"/>
          <w:szCs w:val="22"/>
        </w:rPr>
        <w:t>-</w:t>
      </w:r>
      <w:r w:rsidRPr="00BE0A6E">
        <w:rPr>
          <w:rFonts w:eastAsia="Times New Roman"/>
          <w:szCs w:val="22"/>
        </w:rPr>
        <w:t xml:space="preserve">related centres, such as the </w:t>
      </w:r>
      <w:r w:rsidR="00260C50">
        <w:rPr>
          <w:rFonts w:eastAsia="Times New Roman"/>
          <w:szCs w:val="22"/>
        </w:rPr>
        <w:t>r</w:t>
      </w:r>
      <w:r w:rsidRPr="00BE0A6E">
        <w:rPr>
          <w:rFonts w:eastAsia="Times New Roman"/>
          <w:szCs w:val="22"/>
        </w:rPr>
        <w:t xml:space="preserve">egional </w:t>
      </w:r>
      <w:r w:rsidR="00260C50">
        <w:rPr>
          <w:rFonts w:eastAsia="Times New Roman"/>
          <w:szCs w:val="22"/>
        </w:rPr>
        <w:t>i</w:t>
      </w:r>
      <w:r w:rsidRPr="00BE0A6E">
        <w:rPr>
          <w:rFonts w:eastAsia="Times New Roman"/>
          <w:szCs w:val="22"/>
        </w:rPr>
        <w:t xml:space="preserve">nstrument </w:t>
      </w:r>
      <w:r w:rsidR="00260C50">
        <w:rPr>
          <w:rFonts w:eastAsia="Times New Roman"/>
          <w:szCs w:val="22"/>
        </w:rPr>
        <w:t>c</w:t>
      </w:r>
      <w:r w:rsidRPr="00BE0A6E">
        <w:rPr>
          <w:rFonts w:eastAsia="Times New Roman"/>
          <w:szCs w:val="22"/>
        </w:rPr>
        <w:t xml:space="preserve">entres, the </w:t>
      </w:r>
      <w:r w:rsidR="00260C50">
        <w:rPr>
          <w:rFonts w:eastAsia="Times New Roman"/>
          <w:szCs w:val="22"/>
        </w:rPr>
        <w:t>l</w:t>
      </w:r>
      <w:r w:rsidRPr="00BE0A6E">
        <w:rPr>
          <w:rFonts w:eastAsia="Times New Roman"/>
          <w:szCs w:val="22"/>
        </w:rPr>
        <w:t xml:space="preserve">ead </w:t>
      </w:r>
      <w:r w:rsidR="00260C50">
        <w:rPr>
          <w:rFonts w:eastAsia="Times New Roman"/>
          <w:szCs w:val="22"/>
        </w:rPr>
        <w:t>c</w:t>
      </w:r>
      <w:r w:rsidRPr="00BE0A6E">
        <w:rPr>
          <w:rFonts w:eastAsia="Times New Roman"/>
          <w:szCs w:val="22"/>
        </w:rPr>
        <w:t>entres for GCOS and other monitoring centres, the AMDAR data centres, etc.</w:t>
      </w:r>
    </w:p>
    <w:p w14:paraId="10C85221" w14:textId="77777777" w:rsidR="004C3945" w:rsidRPr="00BE0A6E" w:rsidRDefault="004C3945" w:rsidP="006B310F">
      <w:pPr>
        <w:keepNext/>
        <w:keepLines/>
        <w:spacing w:before="360" w:after="240"/>
        <w:ind w:left="1134" w:hanging="1134"/>
        <w:jc w:val="left"/>
        <w:outlineLvl w:val="2"/>
        <w:rPr>
          <w:rFonts w:eastAsia="Verdana" w:cs="Verdana"/>
          <w:b/>
          <w:bCs/>
          <w:lang w:eastAsia="zh-TW"/>
        </w:rPr>
      </w:pPr>
      <w:bookmarkStart w:id="35" w:name="_5.6__Further"/>
      <w:bookmarkStart w:id="36" w:name="Further_5_6"/>
      <w:bookmarkEnd w:id="35"/>
      <w:bookmarkEnd w:id="36"/>
      <w:r w:rsidRPr="00BE0A6E">
        <w:rPr>
          <w:rFonts w:eastAsia="Verdana" w:cs="Verdana"/>
          <w:b/>
          <w:bCs/>
          <w:lang w:eastAsia="zh-TW"/>
        </w:rPr>
        <w:lastRenderedPageBreak/>
        <w:t xml:space="preserve">5.6 </w:t>
      </w:r>
      <w:r w:rsidRPr="00BE0A6E">
        <w:rPr>
          <w:rFonts w:eastAsia="Verdana" w:cs="Verdana"/>
          <w:b/>
          <w:bCs/>
          <w:lang w:eastAsia="zh-TW"/>
        </w:rPr>
        <w:tab/>
      </w:r>
      <w:bookmarkStart w:id="37" w:name="further"/>
      <w:bookmarkEnd w:id="37"/>
      <w:r w:rsidRPr="00BE0A6E">
        <w:rPr>
          <w:rFonts w:eastAsia="Verdana" w:cs="Verdana"/>
          <w:b/>
          <w:bCs/>
          <w:lang w:eastAsia="zh-TW"/>
        </w:rPr>
        <w:t>Further development of the Observing Systems Capability Analysis and Review (OSCAR) databases</w:t>
      </w:r>
    </w:p>
    <w:p w14:paraId="700372C2" w14:textId="77777777" w:rsidR="004C3945" w:rsidRPr="00BE0A6E" w:rsidRDefault="004C3945" w:rsidP="006B310F">
      <w:pPr>
        <w:tabs>
          <w:tab w:val="clear" w:pos="1134"/>
          <w:tab w:val="left" w:pos="1080"/>
        </w:tabs>
        <w:spacing w:after="240"/>
        <w:jc w:val="left"/>
        <w:rPr>
          <w:rFonts w:eastAsia="Times New Roman"/>
        </w:rPr>
      </w:pPr>
      <w:r w:rsidRPr="00BE0A6E">
        <w:rPr>
          <w:rFonts w:eastAsia="Times New Roman"/>
        </w:rPr>
        <w:t xml:space="preserve">The OSCAR Platform Strategy 2020-2023 was developed in 2019 in consultation with key stakeholders. The </w:t>
      </w:r>
      <w:r w:rsidR="0003174E">
        <w:rPr>
          <w:rFonts w:eastAsia="Verdana" w:cs="Verdana"/>
        </w:rPr>
        <w:t>s</w:t>
      </w:r>
      <w:r w:rsidRPr="00BE0A6E">
        <w:rPr>
          <w:rFonts w:eastAsia="Verdana" w:cs="Verdana"/>
        </w:rPr>
        <w:t xml:space="preserve">trategy is based on a holistic approach and focusses on the </w:t>
      </w:r>
      <w:hyperlink r:id="rId45" w:history="1">
        <w:r w:rsidRPr="00060664">
          <w:rPr>
            <w:rFonts w:eastAsia="Verdana" w:cs="Verdana"/>
            <w:color w:val="0000FF"/>
            <w:szCs w:val="22"/>
          </w:rPr>
          <w:t>observational user requirements</w:t>
        </w:r>
      </w:hyperlink>
      <w:r w:rsidRPr="00BE0A6E">
        <w:rPr>
          <w:rFonts w:eastAsia="Verdana" w:cs="Verdana"/>
        </w:rPr>
        <w:t xml:space="preserve"> and WIGOS metadata requirements of all WMO </w:t>
      </w:r>
      <w:r w:rsidR="0003174E">
        <w:rPr>
          <w:rFonts w:eastAsia="Verdana" w:cs="Verdana"/>
        </w:rPr>
        <w:t>a</w:t>
      </w:r>
      <w:r w:rsidRPr="00BE0A6E">
        <w:rPr>
          <w:rFonts w:eastAsia="Verdana" w:cs="Verdana"/>
        </w:rPr>
        <w:t xml:space="preserve">pplication </w:t>
      </w:r>
      <w:r w:rsidR="0003174E">
        <w:rPr>
          <w:rFonts w:eastAsia="Verdana" w:cs="Verdana"/>
        </w:rPr>
        <w:t>a</w:t>
      </w:r>
      <w:r w:rsidRPr="00BE0A6E">
        <w:rPr>
          <w:rFonts w:eastAsia="Verdana" w:cs="Verdana"/>
        </w:rPr>
        <w:t>reas.</w:t>
      </w:r>
    </w:p>
    <w:p w14:paraId="4F567436" w14:textId="77777777" w:rsidR="004C3945" w:rsidRPr="00BE0A6E" w:rsidRDefault="004C3945" w:rsidP="006B310F">
      <w:pPr>
        <w:tabs>
          <w:tab w:val="clear" w:pos="1134"/>
          <w:tab w:val="left" w:pos="1080"/>
        </w:tabs>
        <w:spacing w:after="240"/>
        <w:jc w:val="left"/>
        <w:rPr>
          <w:rFonts w:eastAsia="Verdana" w:cs="Verdana"/>
        </w:rPr>
      </w:pPr>
      <w:r w:rsidRPr="00BE0A6E">
        <w:rPr>
          <w:rFonts w:eastAsia="Times New Roman"/>
        </w:rPr>
        <w:t xml:space="preserve">The </w:t>
      </w:r>
      <w:r w:rsidR="007B5B98">
        <w:rPr>
          <w:rFonts w:eastAsia="Times New Roman"/>
        </w:rPr>
        <w:t>s</w:t>
      </w:r>
      <w:r w:rsidRPr="00BE0A6E">
        <w:rPr>
          <w:rFonts w:eastAsia="Times New Roman"/>
        </w:rPr>
        <w:t xml:space="preserve">trategy offers the following </w:t>
      </w:r>
      <w:r w:rsidR="007B5B98">
        <w:rPr>
          <w:rFonts w:eastAsia="Times New Roman"/>
        </w:rPr>
        <w:t>v</w:t>
      </w:r>
      <w:r w:rsidRPr="00BE0A6E">
        <w:rPr>
          <w:rFonts w:eastAsia="Times New Roman"/>
        </w:rPr>
        <w:t xml:space="preserve">ision: </w:t>
      </w:r>
      <w:r w:rsidRPr="00BE0A6E">
        <w:rPr>
          <w:rFonts w:eastAsia="Verdana" w:cs="Verdana"/>
        </w:rPr>
        <w:t xml:space="preserve">An operational, sustainable, efficient, evolving, usable and practical Global Information System for WIGOS in 2023, providing a comprehensive and trusted perspective on observational user requirements of WMO </w:t>
      </w:r>
      <w:r w:rsidR="00467B00">
        <w:rPr>
          <w:rFonts w:eastAsia="Verdana" w:cs="Verdana"/>
        </w:rPr>
        <w:t>a</w:t>
      </w:r>
      <w:r w:rsidRPr="00BE0A6E">
        <w:rPr>
          <w:rFonts w:eastAsia="Verdana" w:cs="Verdana"/>
        </w:rPr>
        <w:t xml:space="preserve">pplication </w:t>
      </w:r>
      <w:r w:rsidR="00467B00">
        <w:rPr>
          <w:rFonts w:eastAsia="Verdana" w:cs="Verdana"/>
        </w:rPr>
        <w:t>a</w:t>
      </w:r>
      <w:r w:rsidRPr="00BE0A6E">
        <w:rPr>
          <w:rFonts w:eastAsia="Verdana" w:cs="Verdana"/>
        </w:rPr>
        <w:t xml:space="preserve">reas, in particular those for Earth </w:t>
      </w:r>
      <w:r w:rsidR="00241471">
        <w:rPr>
          <w:rFonts w:eastAsia="Verdana" w:cs="Verdana"/>
        </w:rPr>
        <w:t>s</w:t>
      </w:r>
      <w:r w:rsidRPr="00BE0A6E">
        <w:rPr>
          <w:rFonts w:eastAsia="Verdana" w:cs="Verdana"/>
        </w:rPr>
        <w:t xml:space="preserve">ystem </w:t>
      </w:r>
      <w:r w:rsidR="00241471">
        <w:rPr>
          <w:rFonts w:eastAsia="Verdana" w:cs="Verdana"/>
        </w:rPr>
        <w:t>p</w:t>
      </w:r>
      <w:r w:rsidRPr="00BE0A6E">
        <w:rPr>
          <w:rFonts w:eastAsia="Verdana" w:cs="Verdana"/>
        </w:rPr>
        <w:t>rediction, as well as on surface- and space-based observing systems capabilities, interfaced with relevant WIGOS data quality monitoring information.</w:t>
      </w:r>
    </w:p>
    <w:p w14:paraId="42B51FA6" w14:textId="77777777" w:rsidR="004C3945" w:rsidRPr="00060664" w:rsidRDefault="004C3945" w:rsidP="006B310F">
      <w:pPr>
        <w:tabs>
          <w:tab w:val="clear" w:pos="1134"/>
          <w:tab w:val="left" w:pos="1080"/>
        </w:tabs>
        <w:spacing w:after="240"/>
        <w:jc w:val="left"/>
        <w:rPr>
          <w:rFonts w:eastAsia="Times New Roman"/>
        </w:rPr>
      </w:pPr>
      <w:r w:rsidRPr="000707B1">
        <w:rPr>
          <w:rFonts w:eastAsia="Times New Roman"/>
        </w:rPr>
        <w:t xml:space="preserve">A summary of the </w:t>
      </w:r>
      <w:r w:rsidR="006028FA" w:rsidRPr="000707B1">
        <w:rPr>
          <w:rFonts w:eastAsia="Times New Roman"/>
        </w:rPr>
        <w:t>s</w:t>
      </w:r>
      <w:r w:rsidRPr="000707B1">
        <w:rPr>
          <w:rFonts w:eastAsia="Times New Roman"/>
        </w:rPr>
        <w:t xml:space="preserve">trategy is available in </w:t>
      </w:r>
      <w:hyperlink r:id="rId46" w:history="1">
        <w:r w:rsidRPr="000707B1">
          <w:rPr>
            <w:rFonts w:eastAsia="Times New Roman"/>
            <w:color w:val="0000FF"/>
          </w:rPr>
          <w:t>INFCOM-1/INF. 4.1.1(1)</w:t>
        </w:r>
      </w:hyperlink>
      <w:r w:rsidRPr="000707B1">
        <w:rPr>
          <w:rFonts w:eastAsia="Times New Roman"/>
        </w:rPr>
        <w:t>.</w:t>
      </w:r>
    </w:p>
    <w:p w14:paraId="398BE997" w14:textId="77777777" w:rsidR="004C3945" w:rsidRPr="00060664" w:rsidRDefault="004C3945" w:rsidP="006B64FA">
      <w:pPr>
        <w:keepNext/>
        <w:keepLines/>
        <w:spacing w:before="360" w:after="240"/>
        <w:ind w:left="1134" w:hanging="1134"/>
        <w:jc w:val="left"/>
        <w:outlineLvl w:val="2"/>
        <w:rPr>
          <w:rFonts w:eastAsia="Verdana" w:cs="Verdana"/>
          <w:bCs/>
          <w:lang w:eastAsia="zh-TW"/>
        </w:rPr>
      </w:pPr>
      <w:bookmarkStart w:id="38" w:name="Evolution_5_7"/>
      <w:bookmarkEnd w:id="38"/>
      <w:r w:rsidRPr="00060664">
        <w:rPr>
          <w:rFonts w:eastAsia="Verdana" w:cs="Verdana"/>
          <w:b/>
          <w:bCs/>
          <w:lang w:eastAsia="zh-TW"/>
        </w:rPr>
        <w:t xml:space="preserve">5.7 </w:t>
      </w:r>
      <w:r w:rsidRPr="00060664">
        <w:rPr>
          <w:rFonts w:eastAsia="Verdana" w:cs="Verdana"/>
          <w:b/>
          <w:bCs/>
          <w:lang w:eastAsia="zh-TW"/>
        </w:rPr>
        <w:tab/>
      </w:r>
      <w:bookmarkStart w:id="39" w:name="Response"/>
      <w:bookmarkEnd w:id="39"/>
      <w:r w:rsidRPr="00060664">
        <w:rPr>
          <w:rFonts w:eastAsia="Verdana" w:cs="Verdana"/>
          <w:b/>
          <w:bCs/>
          <w:lang w:eastAsia="zh-TW"/>
        </w:rPr>
        <w:t>Evolution of observing systems in response to the Vision for WIGOS in 2040</w:t>
      </w:r>
    </w:p>
    <w:p w14:paraId="478D07DE" w14:textId="77777777" w:rsidR="004C3945" w:rsidRPr="00060664" w:rsidRDefault="004C3945" w:rsidP="006B64FA">
      <w:pPr>
        <w:keepNext/>
        <w:keepLines/>
        <w:pBdr>
          <w:top w:val="nil"/>
          <w:left w:val="nil"/>
          <w:bottom w:val="nil"/>
          <w:right w:val="nil"/>
          <w:between w:val="nil"/>
          <w:bar w:val="nil"/>
        </w:pBdr>
        <w:tabs>
          <w:tab w:val="clear" w:pos="1134"/>
        </w:tabs>
        <w:spacing w:before="240" w:after="240"/>
        <w:jc w:val="left"/>
        <w:rPr>
          <w:rFonts w:eastAsia="Verdana" w:cs="Verdana"/>
          <w:color w:val="000000"/>
          <w:u w:color="000000"/>
          <w:bdr w:val="nil"/>
          <w:lang w:eastAsia="zh-TW"/>
        </w:rPr>
      </w:pPr>
      <w:r w:rsidRPr="00060664">
        <w:rPr>
          <w:rFonts w:eastAsia="Verdana" w:cs="Verdana"/>
          <w:color w:val="000000"/>
          <w:u w:color="000000"/>
          <w:bdr w:val="nil"/>
          <w:lang w:eastAsia="zh-TW"/>
        </w:rPr>
        <w:t>In light of the WMO Strategic Plan 2020-2023, and in particular Strategic Objective</w:t>
      </w:r>
      <w:r w:rsidR="00B00FEF">
        <w:rPr>
          <w:rFonts w:eastAsia="Verdana" w:cs="Verdana"/>
          <w:color w:val="000000"/>
          <w:u w:color="000000"/>
          <w:bdr w:val="nil"/>
          <w:lang w:eastAsia="zh-TW"/>
        </w:rPr>
        <w:t> </w:t>
      </w:r>
      <w:r w:rsidRPr="00060664">
        <w:rPr>
          <w:rFonts w:eastAsia="Verdana" w:cs="Verdana"/>
          <w:color w:val="000000"/>
          <w:u w:color="000000"/>
          <w:bdr w:val="nil"/>
          <w:lang w:eastAsia="zh-TW"/>
        </w:rPr>
        <w:t>2.1, Resolution</w:t>
      </w:r>
      <w:r w:rsidR="00A546EB">
        <w:rPr>
          <w:rFonts w:eastAsia="Verdana" w:cs="Verdana"/>
          <w:color w:val="000000"/>
          <w:u w:color="000000"/>
          <w:bdr w:val="nil"/>
          <w:lang w:eastAsia="zh-TW"/>
        </w:rPr>
        <w:t> </w:t>
      </w:r>
      <w:r w:rsidRPr="00060664">
        <w:rPr>
          <w:rFonts w:eastAsia="Verdana" w:cs="Verdana"/>
          <w:color w:val="000000"/>
          <w:u w:color="000000"/>
          <w:bdr w:val="nil"/>
          <w:lang w:eastAsia="zh-TW"/>
        </w:rPr>
        <w:t xml:space="preserve">37 (Cg-18) and </w:t>
      </w:r>
      <w:r w:rsidR="000B04E8">
        <w:rPr>
          <w:rFonts w:eastAsia="Verdana" w:cs="Verdana"/>
          <w:color w:val="000000"/>
          <w:u w:color="000000"/>
          <w:bdr w:val="nil"/>
          <w:lang w:eastAsia="zh-TW"/>
        </w:rPr>
        <w:t>Resolution </w:t>
      </w:r>
      <w:r w:rsidRPr="00060664">
        <w:rPr>
          <w:rFonts w:eastAsia="Verdana" w:cs="Verdana"/>
          <w:color w:val="000000"/>
          <w:u w:color="000000"/>
          <w:bdr w:val="nil"/>
          <w:lang w:eastAsia="zh-TW"/>
        </w:rPr>
        <w:t>38 (Cg-18), there will be the need to develop planning activities for the financial period 2020-2023 in response to the Vision for WIGOS in 2040, and distribute the collaborative roles regarding (i</w:t>
      </w:r>
      <w:r w:rsidR="001606E7" w:rsidRPr="00060664">
        <w:rPr>
          <w:rFonts w:eastAsia="Verdana" w:cs="Verdana"/>
          <w:color w:val="000000"/>
          <w:u w:color="000000"/>
          <w:bdr w:val="nil"/>
          <w:lang w:eastAsia="zh-TW"/>
        </w:rPr>
        <w:t>)</w:t>
      </w:r>
      <w:r w:rsidR="001606E7">
        <w:rPr>
          <w:rFonts w:eastAsia="Verdana" w:cs="Verdana"/>
          <w:color w:val="000000"/>
          <w:u w:color="000000"/>
          <w:bdr w:val="nil"/>
          <w:lang w:eastAsia="zh-TW"/>
        </w:rPr>
        <w:t> </w:t>
      </w:r>
      <w:r w:rsidRPr="00060664">
        <w:rPr>
          <w:rFonts w:eastAsia="Verdana" w:cs="Verdana"/>
          <w:color w:val="000000"/>
          <w:u w:color="000000"/>
          <w:bdr w:val="nil"/>
          <w:lang w:eastAsia="zh-TW"/>
        </w:rPr>
        <w:t xml:space="preserve">the work to be done by the WMO </w:t>
      </w:r>
      <w:r w:rsidR="001606E7">
        <w:rPr>
          <w:rFonts w:eastAsia="Verdana" w:cs="Verdana"/>
          <w:color w:val="000000"/>
          <w:u w:color="000000"/>
          <w:bdr w:val="nil"/>
          <w:lang w:eastAsia="zh-TW"/>
        </w:rPr>
        <w:t>w</w:t>
      </w:r>
      <w:r w:rsidRPr="00060664">
        <w:rPr>
          <w:rFonts w:eastAsia="Verdana" w:cs="Verdana"/>
          <w:color w:val="000000"/>
          <w:u w:color="000000"/>
          <w:bdr w:val="nil"/>
          <w:lang w:eastAsia="zh-TW"/>
        </w:rPr>
        <w:t xml:space="preserve">orking </w:t>
      </w:r>
      <w:r w:rsidR="001606E7">
        <w:rPr>
          <w:rFonts w:eastAsia="Verdana" w:cs="Verdana"/>
          <w:color w:val="000000"/>
          <w:u w:color="000000"/>
          <w:bdr w:val="nil"/>
          <w:lang w:eastAsia="zh-TW"/>
        </w:rPr>
        <w:t>s</w:t>
      </w:r>
      <w:r w:rsidRPr="00060664">
        <w:rPr>
          <w:rFonts w:eastAsia="Verdana" w:cs="Verdana"/>
          <w:color w:val="000000"/>
          <w:u w:color="000000"/>
          <w:bdr w:val="nil"/>
          <w:lang w:eastAsia="zh-TW"/>
        </w:rPr>
        <w:t>tructures (essentially the Infrastructure Commission, and the regional associations) and the Secretariat, and (ii) the required actions by Members.</w:t>
      </w:r>
    </w:p>
    <w:p w14:paraId="0873AA77" w14:textId="77777777" w:rsidR="004C3945" w:rsidRPr="00060664" w:rsidRDefault="004C3945" w:rsidP="001F6AAF">
      <w:pPr>
        <w:tabs>
          <w:tab w:val="clear" w:pos="1134"/>
          <w:tab w:val="left" w:pos="1080"/>
        </w:tabs>
        <w:spacing w:before="120" w:after="120"/>
        <w:jc w:val="left"/>
        <w:rPr>
          <w:rFonts w:eastAsia="Verdana"/>
          <w:szCs w:val="22"/>
          <w:lang w:eastAsia="zh-TW"/>
        </w:rPr>
      </w:pPr>
      <w:r w:rsidRPr="00060664">
        <w:rPr>
          <w:rFonts w:eastAsia="Verdana"/>
          <w:szCs w:val="22"/>
          <w:lang w:eastAsia="zh-TW"/>
        </w:rPr>
        <w:t xml:space="preserve">The following key considerations will be made to plan </w:t>
      </w:r>
      <w:r w:rsidR="006B4B22">
        <w:rPr>
          <w:rFonts w:eastAsia="Verdana"/>
          <w:szCs w:val="22"/>
          <w:lang w:eastAsia="zh-TW"/>
        </w:rPr>
        <w:t xml:space="preserve">the </w:t>
      </w:r>
      <w:r w:rsidRPr="00060664">
        <w:rPr>
          <w:rFonts w:eastAsia="Verdana"/>
          <w:szCs w:val="22"/>
          <w:lang w:eastAsia="zh-TW"/>
        </w:rPr>
        <w:t xml:space="preserve">WMO response to </w:t>
      </w:r>
      <w:r w:rsidRPr="00060664">
        <w:rPr>
          <w:rFonts w:eastAsia="Verdana" w:cs="Verdana"/>
        </w:rPr>
        <w:t>the Vision for WIGOS in 2040</w:t>
      </w:r>
      <w:r w:rsidRPr="00060664">
        <w:rPr>
          <w:rFonts w:eastAsia="Verdana"/>
          <w:szCs w:val="22"/>
          <w:lang w:eastAsia="zh-TW"/>
        </w:rPr>
        <w:t>:</w:t>
      </w:r>
    </w:p>
    <w:p w14:paraId="585F5066" w14:textId="77777777" w:rsidR="004C3945" w:rsidRPr="00060664" w:rsidRDefault="00E044FB" w:rsidP="00E044FB">
      <w:pPr>
        <w:tabs>
          <w:tab w:val="clear" w:pos="1134"/>
        </w:tabs>
        <w:adjustRightInd w:val="0"/>
        <w:snapToGrid w:val="0"/>
        <w:spacing w:before="240" w:after="240"/>
        <w:ind w:left="1134" w:hanging="567"/>
        <w:jc w:val="left"/>
        <w:rPr>
          <w:rFonts w:eastAsia="Verdana" w:cs="Verdana"/>
          <w:szCs w:val="22"/>
        </w:rPr>
      </w:pPr>
      <w:r w:rsidRPr="00060664">
        <w:rPr>
          <w:rFonts w:ascii="Symbol" w:eastAsia="Verdana" w:hAnsi="Symbol" w:cs="Verdana"/>
          <w:szCs w:val="22"/>
        </w:rPr>
        <w:t></w:t>
      </w:r>
      <w:r w:rsidRPr="00060664">
        <w:rPr>
          <w:rFonts w:ascii="Symbol" w:eastAsia="Verdana" w:hAnsi="Symbol" w:cs="Verdana"/>
          <w:szCs w:val="22"/>
        </w:rPr>
        <w:tab/>
      </w:r>
      <w:r w:rsidR="004C3945" w:rsidRPr="00060664">
        <w:rPr>
          <w:rFonts w:eastAsia="Verdana" w:cs="Verdana"/>
          <w:szCs w:val="22"/>
        </w:rPr>
        <w:t>Promote and highlight the WMO’s Earth system approach;</w:t>
      </w:r>
    </w:p>
    <w:p w14:paraId="5B9C4998" w14:textId="77777777" w:rsidR="004C3945" w:rsidRPr="00BE0A6E" w:rsidRDefault="00E044FB" w:rsidP="00E044FB">
      <w:pPr>
        <w:tabs>
          <w:tab w:val="clear" w:pos="1134"/>
        </w:tabs>
        <w:adjustRightInd w:val="0"/>
        <w:snapToGrid w:val="0"/>
        <w:spacing w:before="240" w:after="240"/>
        <w:ind w:left="1134" w:hanging="567"/>
        <w:jc w:val="left"/>
        <w:rPr>
          <w:rFonts w:eastAsia="Verdana" w:cs="Verdana"/>
          <w:szCs w:val="22"/>
        </w:rPr>
      </w:pPr>
      <w:r w:rsidRPr="00BE0A6E">
        <w:rPr>
          <w:rFonts w:ascii="Symbol" w:eastAsia="Verdana" w:hAnsi="Symbol" w:cs="Verdana"/>
          <w:szCs w:val="22"/>
        </w:rPr>
        <w:t></w:t>
      </w:r>
      <w:r w:rsidRPr="00BE0A6E">
        <w:rPr>
          <w:rFonts w:ascii="Symbol" w:eastAsia="Verdana" w:hAnsi="Symbol" w:cs="Verdana"/>
          <w:szCs w:val="22"/>
        </w:rPr>
        <w:tab/>
      </w:r>
      <w:r w:rsidR="004C3945" w:rsidRPr="00FD4ED8">
        <w:rPr>
          <w:rFonts w:eastAsia="Verdana" w:cs="Verdana"/>
          <w:szCs w:val="22"/>
        </w:rPr>
        <w:t>Have an integrated approach</w:t>
      </w:r>
      <w:r w:rsidR="004C3945" w:rsidRPr="00FD4ED8">
        <w:rPr>
          <w:rFonts w:eastAsia="Verdana" w:cs="Verdana"/>
          <w:szCs w:val="22"/>
          <w:vertAlign w:val="superscript"/>
        </w:rPr>
        <w:footnoteReference w:id="8"/>
      </w:r>
      <w:r w:rsidR="004C3945" w:rsidRPr="00FD4ED8">
        <w:rPr>
          <w:rFonts w:eastAsia="Verdana" w:cs="Verdana"/>
          <w:szCs w:val="22"/>
        </w:rPr>
        <w:t xml:space="preserve"> (see also </w:t>
      </w:r>
      <w:r w:rsidR="00280382" w:rsidRPr="00FD4ED8">
        <w:rPr>
          <w:rFonts w:eastAsia="Verdana" w:cs="Verdana"/>
          <w:szCs w:val="22"/>
        </w:rPr>
        <w:t>section </w:t>
      </w:r>
      <w:r w:rsidR="004C3945" w:rsidRPr="00FD4ED8">
        <w:rPr>
          <w:rFonts w:eastAsia="Verdana" w:cs="Verdana"/>
          <w:szCs w:val="22"/>
        </w:rPr>
        <w:t>8), and promote synergies across</w:t>
      </w:r>
      <w:r w:rsidR="004C3945" w:rsidRPr="00BE0A6E">
        <w:rPr>
          <w:rFonts w:eastAsia="Verdana" w:cs="Verdana"/>
          <w:szCs w:val="22"/>
        </w:rPr>
        <w:t xml:space="preserve"> all WIGOS component observing systems;</w:t>
      </w:r>
    </w:p>
    <w:p w14:paraId="15C045AE" w14:textId="77777777" w:rsidR="004C3945" w:rsidRPr="00BE0A6E" w:rsidRDefault="00E044FB" w:rsidP="00E044FB">
      <w:pPr>
        <w:tabs>
          <w:tab w:val="clear" w:pos="1134"/>
        </w:tabs>
        <w:adjustRightInd w:val="0"/>
        <w:snapToGrid w:val="0"/>
        <w:spacing w:before="240" w:after="240"/>
        <w:ind w:left="1134" w:hanging="567"/>
        <w:jc w:val="left"/>
        <w:rPr>
          <w:rFonts w:eastAsia="Verdana"/>
          <w:szCs w:val="22"/>
          <w:lang w:eastAsia="zh-TW"/>
        </w:rPr>
      </w:pPr>
      <w:r w:rsidRPr="00BE0A6E">
        <w:rPr>
          <w:rFonts w:ascii="Symbol" w:eastAsia="Verdana" w:hAnsi="Symbol"/>
          <w:szCs w:val="22"/>
          <w:lang w:eastAsia="zh-TW"/>
        </w:rPr>
        <w:t></w:t>
      </w:r>
      <w:r w:rsidRPr="00BE0A6E">
        <w:rPr>
          <w:rFonts w:ascii="Symbol" w:eastAsia="Verdana" w:hAnsi="Symbol"/>
          <w:szCs w:val="22"/>
          <w:lang w:eastAsia="zh-TW"/>
        </w:rPr>
        <w:tab/>
      </w:r>
      <w:r w:rsidR="004C3945" w:rsidRPr="00BE0A6E">
        <w:rPr>
          <w:rFonts w:eastAsia="Verdana"/>
          <w:szCs w:val="22"/>
          <w:lang w:eastAsia="zh-TW"/>
        </w:rPr>
        <w:t xml:space="preserve">Evolve WMO </w:t>
      </w:r>
      <w:r w:rsidR="004C3945" w:rsidRPr="00BE0A6E">
        <w:rPr>
          <w:rFonts w:eastAsia="Verdana"/>
          <w:i/>
          <w:iCs/>
          <w:szCs w:val="22"/>
          <w:lang w:eastAsia="zh-TW"/>
        </w:rPr>
        <w:t>Technical Regulations</w:t>
      </w:r>
      <w:r w:rsidR="004C3945" w:rsidRPr="00BE0A6E">
        <w:rPr>
          <w:rFonts w:eastAsia="Verdana"/>
          <w:szCs w:val="22"/>
          <w:lang w:eastAsia="zh-TW"/>
        </w:rPr>
        <w:t xml:space="preserve"> </w:t>
      </w:r>
      <w:r w:rsidR="004C3945" w:rsidRPr="00BE0A6E">
        <w:rPr>
          <w:rFonts w:eastAsia="Times New Roman"/>
          <w:szCs w:val="22"/>
        </w:rPr>
        <w:t xml:space="preserve">(WMO-No. 49) </w:t>
      </w:r>
      <w:r w:rsidR="004C3945" w:rsidRPr="00BE0A6E">
        <w:rPr>
          <w:rFonts w:eastAsia="Verdana"/>
          <w:szCs w:val="22"/>
          <w:lang w:eastAsia="zh-TW"/>
        </w:rPr>
        <w:t>and guidance material in line with evolving requirements and gaps;</w:t>
      </w:r>
    </w:p>
    <w:p w14:paraId="0C3DE88D" w14:textId="77777777" w:rsidR="004C3945" w:rsidRPr="00BE0A6E" w:rsidRDefault="00E044FB" w:rsidP="00E044FB">
      <w:pPr>
        <w:tabs>
          <w:tab w:val="clear" w:pos="1134"/>
        </w:tabs>
        <w:adjustRightInd w:val="0"/>
        <w:snapToGrid w:val="0"/>
        <w:spacing w:before="240" w:after="240"/>
        <w:ind w:left="1134" w:hanging="567"/>
        <w:jc w:val="left"/>
        <w:rPr>
          <w:rFonts w:eastAsia="Verdana"/>
          <w:szCs w:val="22"/>
          <w:lang w:eastAsia="zh-TW"/>
        </w:rPr>
      </w:pPr>
      <w:r w:rsidRPr="00BE0A6E">
        <w:rPr>
          <w:rFonts w:ascii="Symbol" w:eastAsia="Verdana" w:hAnsi="Symbol"/>
          <w:szCs w:val="22"/>
          <w:lang w:eastAsia="zh-TW"/>
        </w:rPr>
        <w:t></w:t>
      </w:r>
      <w:r w:rsidRPr="00BE0A6E">
        <w:rPr>
          <w:rFonts w:ascii="Symbol" w:eastAsia="Verdana" w:hAnsi="Symbol"/>
          <w:szCs w:val="22"/>
          <w:lang w:eastAsia="zh-TW"/>
        </w:rPr>
        <w:tab/>
      </w:r>
      <w:r w:rsidR="004C3945" w:rsidRPr="00BE0A6E">
        <w:rPr>
          <w:rFonts w:eastAsia="Verdana"/>
          <w:szCs w:val="22"/>
          <w:lang w:eastAsia="zh-TW"/>
        </w:rPr>
        <w:t xml:space="preserve">Promote a culture of compliance (see also </w:t>
      </w:r>
      <w:hyperlink w:anchor="fostering" w:history="1">
        <w:r w:rsidR="004C3945" w:rsidRPr="00BE0A6E">
          <w:rPr>
            <w:rFonts w:eastAsia="Verdana"/>
            <w:color w:val="0000FF"/>
            <w:szCs w:val="22"/>
            <w:lang w:eastAsia="zh-TW"/>
          </w:rPr>
          <w:t>5.2</w:t>
        </w:r>
      </w:hyperlink>
      <w:r w:rsidR="004C3945" w:rsidRPr="00BE0A6E">
        <w:rPr>
          <w:rFonts w:eastAsia="Verdana"/>
          <w:szCs w:val="22"/>
          <w:lang w:eastAsia="zh-TW"/>
        </w:rPr>
        <w:t>);</w:t>
      </w:r>
    </w:p>
    <w:p w14:paraId="3E0F0F83" w14:textId="77777777" w:rsidR="004C3945" w:rsidRPr="00BE0A6E" w:rsidRDefault="00E044FB" w:rsidP="00E044FB">
      <w:pPr>
        <w:tabs>
          <w:tab w:val="clear" w:pos="1134"/>
        </w:tabs>
        <w:adjustRightInd w:val="0"/>
        <w:snapToGrid w:val="0"/>
        <w:spacing w:before="240" w:after="240"/>
        <w:ind w:left="1134" w:hanging="567"/>
        <w:jc w:val="left"/>
        <w:rPr>
          <w:rFonts w:eastAsia="Verdana"/>
          <w:szCs w:val="22"/>
          <w:lang w:eastAsia="zh-TW"/>
        </w:rPr>
      </w:pPr>
      <w:r w:rsidRPr="00BE0A6E">
        <w:rPr>
          <w:rFonts w:ascii="Symbol" w:eastAsia="Verdana" w:hAnsi="Symbol"/>
          <w:szCs w:val="22"/>
          <w:lang w:eastAsia="zh-TW"/>
        </w:rPr>
        <w:t></w:t>
      </w:r>
      <w:r w:rsidRPr="00BE0A6E">
        <w:rPr>
          <w:rFonts w:ascii="Symbol" w:eastAsia="Verdana" w:hAnsi="Symbol"/>
          <w:szCs w:val="22"/>
          <w:lang w:eastAsia="zh-TW"/>
        </w:rPr>
        <w:tab/>
      </w:r>
      <w:r w:rsidR="004C3945" w:rsidRPr="00BE0A6E">
        <w:rPr>
          <w:rFonts w:eastAsia="Verdana"/>
          <w:szCs w:val="22"/>
          <w:lang w:eastAsia="zh-TW"/>
        </w:rPr>
        <w:t xml:space="preserve">Align </w:t>
      </w:r>
      <w:r w:rsidR="005F4287">
        <w:rPr>
          <w:rFonts w:eastAsia="Verdana"/>
          <w:szCs w:val="22"/>
          <w:lang w:eastAsia="zh-TW"/>
        </w:rPr>
        <w:t xml:space="preserve">the </w:t>
      </w:r>
      <w:r w:rsidR="004C3945" w:rsidRPr="00BE0A6E">
        <w:rPr>
          <w:rFonts w:eastAsia="Verdana"/>
          <w:szCs w:val="22"/>
          <w:lang w:eastAsia="zh-TW"/>
        </w:rPr>
        <w:t xml:space="preserve">evolution of WIGOS with </w:t>
      </w:r>
      <w:r w:rsidR="005F4287">
        <w:rPr>
          <w:rFonts w:eastAsia="Verdana"/>
          <w:szCs w:val="22"/>
          <w:lang w:eastAsia="zh-TW"/>
        </w:rPr>
        <w:t xml:space="preserve">the </w:t>
      </w:r>
      <w:r w:rsidR="004C3945" w:rsidRPr="00BE0A6E">
        <w:rPr>
          <w:rFonts w:eastAsia="Verdana"/>
          <w:szCs w:val="22"/>
          <w:lang w:eastAsia="zh-TW"/>
        </w:rPr>
        <w:t xml:space="preserve">evolution of WIS (see also </w:t>
      </w:r>
      <w:hyperlink w:anchor="wigo" w:history="1">
        <w:r w:rsidR="004C3945" w:rsidRPr="00BE0A6E">
          <w:rPr>
            <w:rFonts w:eastAsia="Verdana"/>
            <w:color w:val="0000FF"/>
            <w:szCs w:val="22"/>
            <w:lang w:eastAsia="zh-TW"/>
          </w:rPr>
          <w:t>5.8</w:t>
        </w:r>
      </w:hyperlink>
      <w:r w:rsidR="004C3945" w:rsidRPr="00BE0A6E">
        <w:rPr>
          <w:rFonts w:eastAsia="Verdana"/>
          <w:szCs w:val="22"/>
          <w:lang w:eastAsia="zh-TW"/>
        </w:rPr>
        <w:t>);</w:t>
      </w:r>
    </w:p>
    <w:p w14:paraId="62D2E775" w14:textId="77777777" w:rsidR="004C3945" w:rsidRPr="00060664" w:rsidRDefault="00E044FB" w:rsidP="00E044FB">
      <w:pPr>
        <w:tabs>
          <w:tab w:val="clear" w:pos="1134"/>
        </w:tabs>
        <w:adjustRightInd w:val="0"/>
        <w:snapToGrid w:val="0"/>
        <w:spacing w:before="240" w:after="240"/>
        <w:ind w:left="1134" w:hanging="567"/>
        <w:jc w:val="left"/>
        <w:rPr>
          <w:rFonts w:eastAsia="Verdana"/>
          <w:szCs w:val="22"/>
          <w:lang w:eastAsia="zh-TW"/>
        </w:rPr>
      </w:pPr>
      <w:r w:rsidRPr="00060664">
        <w:rPr>
          <w:rFonts w:ascii="Symbol" w:eastAsia="Verdana" w:hAnsi="Symbol"/>
          <w:szCs w:val="22"/>
          <w:lang w:eastAsia="zh-TW"/>
        </w:rPr>
        <w:t></w:t>
      </w:r>
      <w:r w:rsidRPr="00060664">
        <w:rPr>
          <w:rFonts w:ascii="Symbol" w:eastAsia="Verdana" w:hAnsi="Symbol"/>
          <w:szCs w:val="22"/>
          <w:lang w:eastAsia="zh-TW"/>
        </w:rPr>
        <w:tab/>
      </w:r>
      <w:r w:rsidR="004C3945" w:rsidRPr="00BE0A6E">
        <w:rPr>
          <w:rFonts w:eastAsia="Verdana"/>
          <w:szCs w:val="22"/>
          <w:lang w:eastAsia="zh-TW"/>
        </w:rPr>
        <w:t xml:space="preserve">Promote </w:t>
      </w:r>
      <w:r w:rsidR="005F4287">
        <w:rPr>
          <w:rFonts w:eastAsia="Verdana"/>
          <w:szCs w:val="22"/>
          <w:lang w:eastAsia="zh-TW"/>
        </w:rPr>
        <w:t>c</w:t>
      </w:r>
      <w:r w:rsidR="004C3945" w:rsidRPr="00BE0A6E">
        <w:rPr>
          <w:rFonts w:eastAsia="Verdana"/>
          <w:szCs w:val="22"/>
          <w:lang w:eastAsia="zh-TW"/>
        </w:rPr>
        <w:t xml:space="preserve">apacity development tools (see also </w:t>
      </w:r>
      <w:hyperlink w:anchor="Capacity_development" w:history="1">
        <w:r w:rsidR="005F4287" w:rsidRPr="00060664">
          <w:rPr>
            <w:rFonts w:eastAsia="Verdana"/>
            <w:color w:val="0000FF"/>
            <w:szCs w:val="22"/>
            <w:lang w:eastAsia="zh-TW"/>
          </w:rPr>
          <w:t>section</w:t>
        </w:r>
        <w:r w:rsidR="005F4287">
          <w:rPr>
            <w:rFonts w:eastAsia="Verdana"/>
            <w:color w:val="0000FF"/>
            <w:szCs w:val="22"/>
            <w:lang w:eastAsia="zh-TW"/>
          </w:rPr>
          <w:t> </w:t>
        </w:r>
        <w:r w:rsidR="005F4287" w:rsidRPr="00060664">
          <w:rPr>
            <w:rFonts w:eastAsia="Verdana"/>
            <w:color w:val="0000FF"/>
            <w:szCs w:val="22"/>
            <w:lang w:eastAsia="zh-TW"/>
          </w:rPr>
          <w:t>6</w:t>
        </w:r>
      </w:hyperlink>
      <w:r w:rsidR="004C3945" w:rsidRPr="00060664">
        <w:rPr>
          <w:rFonts w:eastAsia="Verdana"/>
          <w:szCs w:val="22"/>
          <w:lang w:eastAsia="zh-TW"/>
        </w:rPr>
        <w:t>);</w:t>
      </w:r>
    </w:p>
    <w:p w14:paraId="50066FA9" w14:textId="77777777" w:rsidR="004C3945" w:rsidRPr="00060664" w:rsidRDefault="00E044FB" w:rsidP="00E044FB">
      <w:pPr>
        <w:tabs>
          <w:tab w:val="clear" w:pos="1134"/>
        </w:tabs>
        <w:adjustRightInd w:val="0"/>
        <w:snapToGrid w:val="0"/>
        <w:spacing w:before="240" w:after="240"/>
        <w:ind w:left="1134" w:hanging="567"/>
        <w:jc w:val="left"/>
        <w:rPr>
          <w:rFonts w:eastAsia="Verdana"/>
          <w:szCs w:val="22"/>
          <w:lang w:eastAsia="zh-TW"/>
        </w:rPr>
      </w:pPr>
      <w:r w:rsidRPr="00060664">
        <w:rPr>
          <w:rFonts w:ascii="Symbol" w:eastAsia="Verdana" w:hAnsi="Symbol"/>
          <w:szCs w:val="22"/>
          <w:lang w:eastAsia="zh-TW"/>
        </w:rPr>
        <w:t></w:t>
      </w:r>
      <w:r w:rsidRPr="00060664">
        <w:rPr>
          <w:rFonts w:ascii="Symbol" w:eastAsia="Verdana" w:hAnsi="Symbol"/>
          <w:szCs w:val="22"/>
          <w:lang w:eastAsia="zh-TW"/>
        </w:rPr>
        <w:tab/>
      </w:r>
      <w:r w:rsidR="004C3945" w:rsidRPr="00060664">
        <w:rPr>
          <w:rFonts w:eastAsia="Verdana" w:cs="Verdana"/>
          <w:szCs w:val="22"/>
        </w:rPr>
        <w:t>Focus on a number of priority areas where concrete and effective achievements or improvements of observing systems capabilities can be realized and progress demonstrated during the financial period;</w:t>
      </w:r>
    </w:p>
    <w:p w14:paraId="21F67F69" w14:textId="77777777" w:rsidR="004C3945" w:rsidRPr="00060664" w:rsidRDefault="00E044FB" w:rsidP="00E044FB">
      <w:pPr>
        <w:tabs>
          <w:tab w:val="clear" w:pos="1134"/>
        </w:tabs>
        <w:adjustRightInd w:val="0"/>
        <w:snapToGrid w:val="0"/>
        <w:spacing w:before="240" w:after="240"/>
        <w:ind w:left="1134" w:hanging="567"/>
        <w:jc w:val="left"/>
        <w:rPr>
          <w:rFonts w:eastAsia="Verdana" w:cs="Verdana"/>
          <w:szCs w:val="22"/>
        </w:rPr>
      </w:pPr>
      <w:r w:rsidRPr="00060664">
        <w:rPr>
          <w:rFonts w:ascii="Symbol" w:eastAsia="Verdana" w:hAnsi="Symbol" w:cs="Verdana"/>
          <w:szCs w:val="22"/>
        </w:rPr>
        <w:t></w:t>
      </w:r>
      <w:r w:rsidRPr="00060664">
        <w:rPr>
          <w:rFonts w:ascii="Symbol" w:eastAsia="Verdana" w:hAnsi="Symbol" w:cs="Verdana"/>
          <w:szCs w:val="22"/>
        </w:rPr>
        <w:tab/>
      </w:r>
      <w:r w:rsidR="004C3945" w:rsidRPr="00060664">
        <w:rPr>
          <w:rFonts w:eastAsia="Verdana" w:cs="Verdana"/>
          <w:szCs w:val="22"/>
        </w:rPr>
        <w:t xml:space="preserve">Recognize Members’ flexibility in ‘how’ they approach design, evolution and planning of their observing capabilities, using </w:t>
      </w:r>
      <w:r w:rsidR="004C3945" w:rsidRPr="00060664">
        <w:rPr>
          <w:rFonts w:eastAsia="Verdana" w:cs="Verdana"/>
        </w:rPr>
        <w:t xml:space="preserve">the Vision for WIGOS in 2040 </w:t>
      </w:r>
      <w:r w:rsidR="004C3945" w:rsidRPr="00060664">
        <w:rPr>
          <w:rFonts w:eastAsia="Verdana" w:cs="Verdana"/>
          <w:szCs w:val="22"/>
        </w:rPr>
        <w:t xml:space="preserve">as </w:t>
      </w:r>
      <w:r w:rsidR="004D72CB">
        <w:rPr>
          <w:rFonts w:eastAsia="Verdana" w:cs="Verdana"/>
          <w:szCs w:val="22"/>
        </w:rPr>
        <w:t xml:space="preserve">a </w:t>
      </w:r>
      <w:r w:rsidR="004C3945" w:rsidRPr="00060664">
        <w:rPr>
          <w:rFonts w:eastAsia="Verdana" w:cs="Verdana"/>
          <w:szCs w:val="22"/>
        </w:rPr>
        <w:t>driver; and</w:t>
      </w:r>
    </w:p>
    <w:p w14:paraId="0882B0E5" w14:textId="77777777" w:rsidR="004C3945" w:rsidRPr="00BE0A6E" w:rsidRDefault="00E044FB" w:rsidP="00E044FB">
      <w:pPr>
        <w:tabs>
          <w:tab w:val="clear" w:pos="1134"/>
        </w:tabs>
        <w:adjustRightInd w:val="0"/>
        <w:snapToGrid w:val="0"/>
        <w:spacing w:before="240" w:after="240"/>
        <w:ind w:left="1134" w:hanging="567"/>
        <w:jc w:val="left"/>
        <w:rPr>
          <w:rFonts w:eastAsia="Verdana" w:cs="Verdana"/>
          <w:szCs w:val="22"/>
        </w:rPr>
      </w:pPr>
      <w:r w:rsidRPr="00BE0A6E">
        <w:rPr>
          <w:rFonts w:ascii="Symbol" w:eastAsia="Verdana" w:hAnsi="Symbol" w:cs="Verdana"/>
          <w:szCs w:val="22"/>
        </w:rPr>
        <w:t></w:t>
      </w:r>
      <w:r w:rsidRPr="00BE0A6E">
        <w:rPr>
          <w:rFonts w:ascii="Symbol" w:eastAsia="Verdana" w:hAnsi="Symbol" w:cs="Verdana"/>
          <w:szCs w:val="22"/>
        </w:rPr>
        <w:tab/>
      </w:r>
      <w:r w:rsidR="004C3945" w:rsidRPr="00060664">
        <w:rPr>
          <w:rFonts w:eastAsia="Verdana"/>
          <w:szCs w:val="22"/>
          <w:lang w:eastAsia="zh-TW"/>
        </w:rPr>
        <w:t xml:space="preserve">Promote </w:t>
      </w:r>
      <w:r w:rsidR="004C3945" w:rsidRPr="00060664">
        <w:rPr>
          <w:rFonts w:eastAsia="Verdana" w:cs="Verdana"/>
          <w:szCs w:val="22"/>
        </w:rPr>
        <w:t>the central role of an integrated OSCAR (OSCAR/Requirements, OSCAR/Surface and OSCAR/Space) (</w:t>
      </w:r>
      <w:hyperlink w:anchor="further" w:history="1">
        <w:r w:rsidR="004C3945" w:rsidRPr="00BE0A6E">
          <w:rPr>
            <w:rFonts w:eastAsia="Verdana" w:cs="Verdana"/>
            <w:color w:val="0000FF"/>
            <w:szCs w:val="22"/>
          </w:rPr>
          <w:t>see 5.6</w:t>
        </w:r>
      </w:hyperlink>
      <w:r w:rsidR="004C3945" w:rsidRPr="00BE0A6E">
        <w:rPr>
          <w:rFonts w:eastAsia="Verdana" w:cs="Verdana"/>
          <w:szCs w:val="22"/>
        </w:rPr>
        <w:t>).</w:t>
      </w:r>
    </w:p>
    <w:p w14:paraId="18C8FB30" w14:textId="77777777" w:rsidR="004C3945" w:rsidRPr="00BE0A6E" w:rsidRDefault="004C3945" w:rsidP="004D72CB">
      <w:pPr>
        <w:tabs>
          <w:tab w:val="clear" w:pos="1134"/>
          <w:tab w:val="left" w:pos="1080"/>
        </w:tabs>
        <w:spacing w:before="120" w:after="360"/>
        <w:jc w:val="left"/>
        <w:rPr>
          <w:rFonts w:eastAsia="Verdana" w:cs="Verdana"/>
          <w:strike/>
        </w:rPr>
      </w:pPr>
      <w:r w:rsidRPr="00BE0A6E">
        <w:rPr>
          <w:rFonts w:eastAsia="Verdana" w:cs="Verdana"/>
          <w:szCs w:val="22"/>
        </w:rPr>
        <w:lastRenderedPageBreak/>
        <w:t xml:space="preserve">In so doing, a guidance document for the evolution of global observing capabilities will be developed. The document will be simple and easy to use by all implementation agents, including </w:t>
      </w:r>
      <w:r w:rsidRPr="00BE0A6E">
        <w:rPr>
          <w:rFonts w:eastAsia="Times New Roman"/>
          <w:szCs w:val="22"/>
        </w:rPr>
        <w:t>the wide range of public and private institutions that contribute observations</w:t>
      </w:r>
      <w:r w:rsidRPr="00BE0A6E">
        <w:rPr>
          <w:rFonts w:eastAsia="Verdana" w:cs="Verdana"/>
          <w:szCs w:val="22"/>
        </w:rPr>
        <w:t>, and to monitor, and will provide a focus on some key priorities, while adopting a more dynamic approach allowing the implementation actions to be adjusted according to evolving requirements, technology, and opportunities. The guidance document will for example include a summary of the findings and recommendations from the series of international workshops on the impact of various observing systems on NWP, and a synthesis of key observational gaps from the Rolling Review of Requirements Statements of Guidance with some recommendations on how to address these gaps.</w:t>
      </w:r>
    </w:p>
    <w:p w14:paraId="71592A8A" w14:textId="77777777" w:rsidR="004C3945" w:rsidRPr="00BE0A6E" w:rsidRDefault="004C3945" w:rsidP="006B310F">
      <w:pPr>
        <w:keepNext/>
        <w:keepLines/>
        <w:spacing w:after="240"/>
        <w:ind w:left="1134" w:hanging="1134"/>
        <w:jc w:val="left"/>
        <w:outlineLvl w:val="2"/>
        <w:rPr>
          <w:rFonts w:eastAsia="Verdana" w:cs="Verdana"/>
          <w:b/>
          <w:bCs/>
          <w:lang w:eastAsia="zh-TW"/>
        </w:rPr>
      </w:pPr>
      <w:r w:rsidRPr="00BE0A6E">
        <w:rPr>
          <w:rFonts w:eastAsia="Verdana" w:cs="Verdana"/>
          <w:b/>
          <w:bCs/>
          <w:lang w:eastAsia="zh-TW"/>
        </w:rPr>
        <w:t>5.8</w:t>
      </w:r>
      <w:r w:rsidRPr="00BE0A6E">
        <w:rPr>
          <w:rFonts w:eastAsia="Verdana" w:cs="Verdana"/>
          <w:b/>
          <w:bCs/>
          <w:lang w:eastAsia="zh-TW"/>
        </w:rPr>
        <w:tab/>
        <w:t>Im</w:t>
      </w:r>
      <w:bookmarkStart w:id="40" w:name="wigo"/>
      <w:bookmarkEnd w:id="40"/>
      <w:r w:rsidRPr="00BE0A6E">
        <w:rPr>
          <w:rFonts w:eastAsia="Verdana" w:cs="Verdana"/>
          <w:b/>
          <w:bCs/>
          <w:lang w:eastAsia="zh-TW"/>
        </w:rPr>
        <w:t>plementation of WIGOS Station Identifiers in the WMO Information System</w:t>
      </w:r>
      <w:ins w:id="41" w:author="Alida Catcheside" w:date="2020-11-11T15:09:00Z">
        <w:r w:rsidR="00303CA2">
          <w:rPr>
            <w:rFonts w:eastAsia="Verdana" w:cs="Verdana"/>
            <w:b/>
            <w:bCs/>
            <w:lang w:eastAsia="zh-TW"/>
          </w:rPr>
          <w:t xml:space="preserve"> </w:t>
        </w:r>
      </w:ins>
    </w:p>
    <w:p w14:paraId="04C1E2A1" w14:textId="4D8C580E" w:rsidR="004C3945" w:rsidRPr="00BE0A6E" w:rsidRDefault="004C3945" w:rsidP="006B310F">
      <w:pPr>
        <w:tabs>
          <w:tab w:val="clear" w:pos="1134"/>
        </w:tabs>
        <w:spacing w:after="240"/>
        <w:jc w:val="left"/>
        <w:rPr>
          <w:rFonts w:eastAsia="MS Mincho" w:cs="Verdana"/>
          <w:lang w:eastAsia="zh-TW"/>
        </w:rPr>
      </w:pPr>
      <w:r w:rsidRPr="00BE0A6E">
        <w:rPr>
          <w:rFonts w:eastAsia="MS Mincho" w:cs="Verdana"/>
          <w:lang w:eastAsia="zh-TW"/>
        </w:rPr>
        <w:t xml:space="preserve">In accordance to </w:t>
      </w:r>
      <w:r w:rsidR="003C0145" w:rsidRPr="00BE0A6E">
        <w:rPr>
          <w:rFonts w:eastAsia="MS Mincho" w:cs="Verdana"/>
          <w:lang w:eastAsia="zh-TW"/>
        </w:rPr>
        <w:t>Resolution</w:t>
      </w:r>
      <w:r w:rsidR="003C0145">
        <w:rPr>
          <w:rFonts w:eastAsia="MS Mincho" w:cs="Verdana"/>
          <w:lang w:eastAsia="zh-TW"/>
        </w:rPr>
        <w:t> </w:t>
      </w:r>
      <w:r w:rsidRPr="00BE0A6E">
        <w:rPr>
          <w:rFonts w:eastAsia="MS Mincho" w:cs="Verdana"/>
          <w:lang w:eastAsia="zh-TW"/>
        </w:rPr>
        <w:t>35 (Cg-18), a timetable for the implementation of WIGOS Station Identifiers has to be established taking into account the time needed by Members to modify their downstream systems to exchange, process and visualize data using WSI</w:t>
      </w:r>
      <w:ins w:id="42" w:author="Alida Catcheside" w:date="2020-11-11T15:10:00Z">
        <w:r w:rsidR="003034FA" w:rsidRPr="003034FA">
          <w:rPr>
            <w:rFonts w:eastAsia="MS Mincho" w:cs="Verdana"/>
            <w:lang w:eastAsia="zh-TW"/>
          </w:rPr>
          <w:t>, especially data from new stations without a Traditional Station Identifier (TSI) as the initial priority</w:t>
        </w:r>
      </w:ins>
      <w:r w:rsidRPr="00BE0A6E">
        <w:rPr>
          <w:rFonts w:eastAsia="MS Mincho" w:cs="Verdana"/>
          <w:lang w:eastAsia="zh-TW"/>
        </w:rPr>
        <w:t xml:space="preserve">. To achieve </w:t>
      </w:r>
      <w:r w:rsidR="0005333C">
        <w:rPr>
          <w:rFonts w:eastAsia="MS Mincho" w:cs="Verdana"/>
          <w:lang w:eastAsia="zh-TW"/>
        </w:rPr>
        <w:t xml:space="preserve">a </w:t>
      </w:r>
      <w:r w:rsidRPr="00BE0A6E">
        <w:rPr>
          <w:rFonts w:eastAsia="MS Mincho" w:cs="Verdana"/>
          <w:lang w:eastAsia="zh-TW"/>
        </w:rPr>
        <w:t>fully operational exchange of data using the WSI the following areas need to be addressed:</w:t>
      </w:r>
    </w:p>
    <w:p w14:paraId="1D1FDC95" w14:textId="77777777" w:rsidR="004C3945" w:rsidRPr="00E044FB" w:rsidRDefault="00E044FB" w:rsidP="00E044FB">
      <w:pPr>
        <w:spacing w:before="240" w:after="240"/>
        <w:ind w:left="1134" w:hanging="567"/>
        <w:jc w:val="left"/>
        <w:rPr>
          <w:rFonts w:eastAsia="MS Mincho" w:cs="Verdana"/>
          <w:lang w:eastAsia="zh-TW"/>
        </w:rPr>
      </w:pPr>
      <w:r w:rsidRPr="0005333C">
        <w:rPr>
          <w:rFonts w:eastAsia="MS Mincho" w:cs="Verdana"/>
          <w:lang w:eastAsia="zh-TW"/>
        </w:rPr>
        <w:t>(1)</w:t>
      </w:r>
      <w:r w:rsidRPr="0005333C">
        <w:rPr>
          <w:rFonts w:eastAsia="MS Mincho" w:cs="Verdana"/>
          <w:lang w:eastAsia="zh-TW"/>
        </w:rPr>
        <w:tab/>
      </w:r>
      <w:r w:rsidR="004C3945" w:rsidRPr="00E044FB">
        <w:rPr>
          <w:rFonts w:eastAsia="MS Mincho" w:cs="Verdana"/>
          <w:lang w:eastAsia="zh-TW"/>
        </w:rPr>
        <w:t>Procedure to assign WSI to new stations</w:t>
      </w:r>
    </w:p>
    <w:p w14:paraId="6A5E0C67" w14:textId="26060822" w:rsidR="004C3945" w:rsidRPr="00060664" w:rsidRDefault="004C3945" w:rsidP="008E7076">
      <w:pPr>
        <w:tabs>
          <w:tab w:val="clear" w:pos="1134"/>
        </w:tabs>
        <w:spacing w:before="120" w:after="120"/>
        <w:ind w:left="1134"/>
        <w:jc w:val="left"/>
        <w:rPr>
          <w:rFonts w:eastAsia="MS Mincho" w:cs="Verdana"/>
          <w:lang w:eastAsia="zh-TW"/>
        </w:rPr>
      </w:pPr>
      <w:r w:rsidRPr="00BE0A6E">
        <w:rPr>
          <w:rFonts w:eastAsia="MS Mincho" w:cs="Verdana"/>
          <w:lang w:eastAsia="zh-TW"/>
        </w:rPr>
        <w:t>Clear procedures are needed for the Members to be able to assign WSI to new stations. In this respect</w:t>
      </w:r>
      <w:r w:rsidR="00B76C23">
        <w:rPr>
          <w:rFonts w:eastAsia="MS Mincho" w:cs="Verdana"/>
          <w:lang w:eastAsia="zh-TW"/>
        </w:rPr>
        <w:t>,</w:t>
      </w:r>
      <w:r w:rsidRPr="00BE0A6E">
        <w:rPr>
          <w:rFonts w:eastAsia="MS Mincho" w:cs="Verdana"/>
          <w:lang w:eastAsia="zh-TW"/>
        </w:rPr>
        <w:t xml:space="preserve"> each Member </w:t>
      </w:r>
      <w:ins w:id="43" w:author="Alida Catcheside" w:date="2020-11-11T15:11:00Z">
        <w:r w:rsidR="00E33101">
          <w:rPr>
            <w:rFonts w:eastAsia="MS Mincho" w:cs="Verdana"/>
            <w:lang w:eastAsia="zh-TW"/>
          </w:rPr>
          <w:t xml:space="preserve">needs to </w:t>
        </w:r>
      </w:ins>
      <w:del w:id="44" w:author="Alida Catcheside" w:date="2020-11-11T15:11:00Z">
        <w:r w:rsidRPr="00BE0A6E" w:rsidDel="00E33101">
          <w:rPr>
            <w:rFonts w:eastAsia="MS Mincho" w:cs="Verdana"/>
            <w:lang w:eastAsia="zh-TW"/>
          </w:rPr>
          <w:delText>shall</w:delText>
        </w:r>
      </w:del>
      <w:r w:rsidRPr="00BE0A6E">
        <w:rPr>
          <w:rFonts w:eastAsia="MS Mincho" w:cs="Verdana"/>
          <w:lang w:eastAsia="zh-TW"/>
        </w:rPr>
        <w:t xml:space="preserve">develop a WSI national schema complying with </w:t>
      </w:r>
      <w:r w:rsidRPr="00BE0A6E">
        <w:rPr>
          <w:rFonts w:eastAsia="MS Mincho" w:cs="Verdana"/>
          <w:i/>
          <w:iCs/>
          <w:lang w:eastAsia="zh-TW"/>
        </w:rPr>
        <w:t>the Manual on the WMO Integrated Global Observing System</w:t>
      </w:r>
      <w:r w:rsidRPr="00BE0A6E">
        <w:rPr>
          <w:rFonts w:eastAsia="MS Mincho" w:cs="Verdana"/>
          <w:lang w:eastAsia="zh-TW"/>
        </w:rPr>
        <w:t xml:space="preserve"> </w:t>
      </w:r>
      <w:hyperlink r:id="rId47">
        <w:r w:rsidRPr="00BE0A6E">
          <w:rPr>
            <w:rFonts w:eastAsia="Verdana" w:cs="Verdana"/>
            <w:color w:val="0000FF"/>
            <w:lang w:eastAsia="zh-TW"/>
          </w:rPr>
          <w:t>(WMO-No. 1160)</w:t>
        </w:r>
      </w:hyperlink>
      <w:r w:rsidRPr="00060664">
        <w:rPr>
          <w:rFonts w:eastAsia="MS Mincho" w:cs="Verdana"/>
          <w:lang w:eastAsia="zh-TW"/>
        </w:rPr>
        <w:t>. To facilitate the process</w:t>
      </w:r>
      <w:r w:rsidR="00620B22">
        <w:rPr>
          <w:rFonts w:eastAsia="MS Mincho" w:cs="Verdana"/>
          <w:lang w:eastAsia="zh-TW"/>
        </w:rPr>
        <w:t>,</w:t>
      </w:r>
      <w:r w:rsidRPr="00060664">
        <w:rPr>
          <w:rFonts w:eastAsia="MS Mincho" w:cs="Verdana"/>
          <w:lang w:eastAsia="zh-TW"/>
        </w:rPr>
        <w:t xml:space="preserve"> </w:t>
      </w:r>
      <w:r w:rsidR="00620B22">
        <w:rPr>
          <w:rFonts w:eastAsia="MS Mincho" w:cs="Verdana"/>
          <w:lang w:eastAsia="zh-TW"/>
        </w:rPr>
        <w:t xml:space="preserve">the </w:t>
      </w:r>
      <w:r w:rsidRPr="00060664">
        <w:rPr>
          <w:rFonts w:eastAsia="MS Mincho" w:cs="Verdana"/>
          <w:lang w:eastAsia="zh-TW"/>
        </w:rPr>
        <w:t xml:space="preserve">WMO Secretariat will provide some guidance material and sample schemas that can be adopted by Members. </w:t>
      </w:r>
    </w:p>
    <w:p w14:paraId="350EC82D" w14:textId="77777777" w:rsidR="004C3945" w:rsidRPr="00E044FB" w:rsidRDefault="00E044FB" w:rsidP="00E044FB">
      <w:pPr>
        <w:spacing w:before="240" w:after="240"/>
        <w:ind w:left="1134" w:hanging="567"/>
        <w:jc w:val="left"/>
        <w:rPr>
          <w:rFonts w:eastAsia="MS Mincho" w:cs="Verdana"/>
          <w:lang w:eastAsia="zh-TW"/>
        </w:rPr>
      </w:pPr>
      <w:r w:rsidRPr="00060664">
        <w:rPr>
          <w:rFonts w:eastAsia="MS Mincho" w:cs="Verdana"/>
          <w:lang w:eastAsia="zh-TW"/>
        </w:rPr>
        <w:t>(2)</w:t>
      </w:r>
      <w:r w:rsidRPr="00060664">
        <w:rPr>
          <w:rFonts w:eastAsia="MS Mincho" w:cs="Verdana"/>
          <w:lang w:eastAsia="zh-TW"/>
        </w:rPr>
        <w:tab/>
      </w:r>
      <w:r w:rsidR="004C3945" w:rsidRPr="00E044FB">
        <w:rPr>
          <w:rFonts w:eastAsia="MS Mincho" w:cs="Verdana"/>
          <w:lang w:eastAsia="zh-TW"/>
        </w:rPr>
        <w:t>BUFR/CREX encoding with WSI</w:t>
      </w:r>
    </w:p>
    <w:p w14:paraId="13222A63" w14:textId="4E4FD5B7" w:rsidR="004C3945" w:rsidRPr="00BE0A6E" w:rsidRDefault="004C3945" w:rsidP="008E7076">
      <w:pPr>
        <w:tabs>
          <w:tab w:val="clear" w:pos="1134"/>
        </w:tabs>
        <w:spacing w:before="120" w:after="120"/>
        <w:ind w:left="1134"/>
        <w:jc w:val="left"/>
        <w:rPr>
          <w:rFonts w:eastAsia="MS Mincho" w:cs="Verdana"/>
          <w:lang w:eastAsia="zh-TW"/>
        </w:rPr>
      </w:pPr>
      <w:r w:rsidRPr="00060664">
        <w:rPr>
          <w:rFonts w:eastAsia="MS Mincho" w:cs="Verdana"/>
          <w:lang w:eastAsia="zh-TW"/>
        </w:rPr>
        <w:t xml:space="preserve">Encoding of BUFR/CREX messages have to follow the guidance provided in the circular letter </w:t>
      </w:r>
      <w:hyperlink r:id="rId48" w:history="1">
        <w:r w:rsidRPr="00ED75DE">
          <w:rPr>
            <w:rStyle w:val="Hyperlink"/>
            <w:rFonts w:eastAsia="MS Mincho" w:cs="Verdana"/>
            <w:lang w:eastAsia="zh-TW"/>
          </w:rPr>
          <w:t>“</w:t>
        </w:r>
        <w:r w:rsidRPr="00ED75DE">
          <w:rPr>
            <w:rStyle w:val="Hyperlink"/>
            <w:rFonts w:eastAsia="Verdana" w:cs="Verdana"/>
            <w:lang w:eastAsia="zh-TW"/>
          </w:rPr>
          <w:t>Reporting of WIGOS Station identifier in BUFR/CREX messages</w:t>
        </w:r>
        <w:r w:rsidRPr="00ED75DE">
          <w:rPr>
            <w:rStyle w:val="Hyperlink"/>
            <w:rFonts w:eastAsia="MS Mincho" w:cs="Verdana"/>
            <w:lang w:eastAsia="zh-TW"/>
          </w:rPr>
          <w:t>”</w:t>
        </w:r>
      </w:hyperlink>
      <w:r w:rsidR="009575E4">
        <w:rPr>
          <w:rFonts w:eastAsia="MS Mincho" w:cs="Verdana"/>
          <w:lang w:eastAsia="zh-TW"/>
        </w:rPr>
        <w:t>.</w:t>
      </w:r>
      <w:r w:rsidRPr="00060664">
        <w:rPr>
          <w:rFonts w:eastAsia="MS Mincho" w:cs="Verdana"/>
          <w:lang w:eastAsia="zh-TW"/>
        </w:rPr>
        <w:t xml:space="preserve"> </w:t>
      </w:r>
      <w:r w:rsidRPr="00BE0A6E">
        <w:rPr>
          <w:rFonts w:eastAsia="MS Mincho" w:cs="Verdana"/>
          <w:lang w:eastAsia="zh-TW"/>
        </w:rPr>
        <w:t>Members are required to encode messages following th</w:t>
      </w:r>
      <w:r w:rsidR="00AF31F2">
        <w:rPr>
          <w:rFonts w:eastAsia="MS Mincho" w:cs="Verdana"/>
          <w:lang w:eastAsia="zh-TW"/>
        </w:rPr>
        <w:t>at</w:t>
      </w:r>
      <w:r w:rsidRPr="00BE0A6E">
        <w:rPr>
          <w:rFonts w:eastAsia="MS Mincho" w:cs="Verdana"/>
          <w:lang w:eastAsia="zh-TW"/>
        </w:rPr>
        <w:t xml:space="preserve"> guidance, the B/C regulations and the BUFR/CREX regulations in the Manual on Codes Vol</w:t>
      </w:r>
      <w:r w:rsidR="00AF31F2" w:rsidRPr="00BE0A6E">
        <w:rPr>
          <w:rFonts w:eastAsia="MS Mincho" w:cs="Verdana"/>
          <w:lang w:eastAsia="zh-TW"/>
        </w:rPr>
        <w:t>.</w:t>
      </w:r>
      <w:r w:rsidR="00AF31F2">
        <w:rPr>
          <w:rFonts w:eastAsia="MS Mincho" w:cs="Verdana"/>
          <w:lang w:eastAsia="zh-TW"/>
        </w:rPr>
        <w:t> </w:t>
      </w:r>
      <w:r w:rsidRPr="00BE0A6E">
        <w:rPr>
          <w:rFonts w:eastAsia="MS Mincho" w:cs="Verdana"/>
          <w:lang w:eastAsia="zh-TW"/>
        </w:rPr>
        <w:t>I.2. GISCs have the role of facilitating the adoption of WSI</w:t>
      </w:r>
      <w:ins w:id="45" w:author="Alida Catcheside" w:date="2020-11-11T15:11:00Z">
        <w:r w:rsidR="00631293" w:rsidRPr="00631293">
          <w:rPr>
            <w:rFonts w:eastAsia="MS Mincho" w:cs="Verdana"/>
            <w:lang w:eastAsia="zh-TW"/>
          </w:rPr>
          <w:t xml:space="preserve"> initially for new stations without a TSI, </w:t>
        </w:r>
      </w:ins>
      <w:r w:rsidRPr="00BE0A6E">
        <w:rPr>
          <w:rFonts w:eastAsia="MS Mincho" w:cs="Verdana"/>
          <w:lang w:eastAsia="zh-TW"/>
        </w:rPr>
        <w:t xml:space="preserve">by supporting </w:t>
      </w:r>
      <w:r w:rsidR="00CE6C22">
        <w:rPr>
          <w:rFonts w:eastAsia="MS Mincho" w:cs="Verdana"/>
          <w:lang w:eastAsia="zh-TW"/>
        </w:rPr>
        <w:t>n</w:t>
      </w:r>
      <w:r w:rsidRPr="00BE0A6E">
        <w:rPr>
          <w:rFonts w:eastAsia="MS Mincho" w:cs="Verdana"/>
          <w:lang w:eastAsia="zh-TW"/>
        </w:rPr>
        <w:t xml:space="preserve">ational </w:t>
      </w:r>
      <w:r w:rsidR="00CE6C22">
        <w:rPr>
          <w:rFonts w:eastAsia="MS Mincho" w:cs="Verdana"/>
          <w:lang w:eastAsia="zh-TW"/>
        </w:rPr>
        <w:t>c</w:t>
      </w:r>
      <w:r w:rsidRPr="00BE0A6E">
        <w:rPr>
          <w:rFonts w:eastAsia="MS Mincho" w:cs="Verdana"/>
          <w:lang w:eastAsia="zh-TW"/>
        </w:rPr>
        <w:t>entr</w:t>
      </w:r>
      <w:r w:rsidR="008356E0">
        <w:rPr>
          <w:rFonts w:eastAsia="MS Mincho" w:cs="Verdana"/>
          <w:lang w:eastAsia="zh-TW"/>
        </w:rPr>
        <w:t>e</w:t>
      </w:r>
      <w:r w:rsidRPr="00BE0A6E">
        <w:rPr>
          <w:rFonts w:eastAsia="MS Mincho" w:cs="Verdana"/>
          <w:lang w:eastAsia="zh-TW"/>
        </w:rPr>
        <w:t>s (NCs) in their area of responsibility in the encoding of WSI.</w:t>
      </w:r>
    </w:p>
    <w:p w14:paraId="20C0C8BF" w14:textId="4BE13B90" w:rsidR="004C3945" w:rsidRPr="00E044FB" w:rsidRDefault="00E044FB" w:rsidP="00E044FB">
      <w:pPr>
        <w:spacing w:before="240" w:after="240"/>
        <w:ind w:left="1134" w:hanging="567"/>
        <w:jc w:val="left"/>
        <w:rPr>
          <w:rFonts w:eastAsia="MS Mincho" w:cs="Verdana"/>
          <w:lang w:eastAsia="zh-TW"/>
        </w:rPr>
      </w:pPr>
      <w:r w:rsidRPr="00BE0A6E">
        <w:rPr>
          <w:rFonts w:eastAsia="MS Mincho" w:cs="Verdana"/>
          <w:lang w:eastAsia="zh-TW"/>
        </w:rPr>
        <w:t>(3)</w:t>
      </w:r>
      <w:r w:rsidRPr="00BE0A6E">
        <w:rPr>
          <w:rFonts w:eastAsia="MS Mincho" w:cs="Verdana"/>
          <w:lang w:eastAsia="zh-TW"/>
        </w:rPr>
        <w:tab/>
      </w:r>
      <w:del w:id="46" w:author="Alida Catcheside" w:date="2020-11-11T15:12:00Z">
        <w:r w:rsidR="004C3945" w:rsidRPr="00E044FB" w:rsidDel="008872C8">
          <w:rPr>
            <w:rFonts w:eastAsia="MS Mincho" w:cs="Verdana"/>
            <w:lang w:eastAsia="zh-TW"/>
          </w:rPr>
          <w:delText>Adaptation of</w:delText>
        </w:r>
      </w:del>
      <w:del w:id="47" w:author="Catherine OSTINELLI-KELLY" w:date="2020-11-13T14:28:00Z">
        <w:r w:rsidR="004C3945" w:rsidRPr="00E044FB" w:rsidDel="003C09E5">
          <w:rPr>
            <w:rFonts w:eastAsia="MS Mincho" w:cs="Verdana"/>
            <w:lang w:eastAsia="zh-TW"/>
          </w:rPr>
          <w:delText xml:space="preserve"> </w:delText>
        </w:r>
      </w:del>
      <w:r w:rsidR="004C3945" w:rsidRPr="00E044FB">
        <w:rPr>
          <w:rFonts w:eastAsia="MS Mincho" w:cs="Verdana"/>
          <w:lang w:eastAsia="zh-TW"/>
        </w:rPr>
        <w:t>GTS message</w:t>
      </w:r>
      <w:r w:rsidR="00CE6C22" w:rsidRPr="00E044FB">
        <w:rPr>
          <w:rFonts w:eastAsia="MS Mincho" w:cs="Verdana"/>
          <w:lang w:eastAsia="zh-TW"/>
        </w:rPr>
        <w:t>-</w:t>
      </w:r>
      <w:r w:rsidR="004C3945" w:rsidRPr="00E044FB">
        <w:rPr>
          <w:rFonts w:eastAsia="MS Mincho" w:cs="Verdana"/>
          <w:lang w:eastAsia="zh-TW"/>
        </w:rPr>
        <w:t xml:space="preserve">switching </w:t>
      </w:r>
      <w:del w:id="48" w:author="Alida Catcheside" w:date="2020-11-11T15:12:00Z">
        <w:r w:rsidR="004C3945" w:rsidRPr="00E044FB" w:rsidDel="00ED782F">
          <w:rPr>
            <w:rFonts w:eastAsia="MS Mincho" w:cs="Verdana"/>
            <w:lang w:eastAsia="zh-TW"/>
          </w:rPr>
          <w:delText>software</w:delText>
        </w:r>
      </w:del>
    </w:p>
    <w:p w14:paraId="1EE20461" w14:textId="03C5B3EA" w:rsidR="004C3945" w:rsidRPr="00BE0A6E" w:rsidRDefault="004C3945" w:rsidP="008E7076">
      <w:pPr>
        <w:tabs>
          <w:tab w:val="clear" w:pos="1134"/>
        </w:tabs>
        <w:spacing w:before="120" w:after="120"/>
        <w:ind w:left="1134"/>
        <w:jc w:val="left"/>
        <w:rPr>
          <w:rFonts w:eastAsia="MS Mincho" w:cs="Verdana"/>
          <w:lang w:eastAsia="zh-TW"/>
        </w:rPr>
      </w:pPr>
      <w:r w:rsidRPr="00BE0A6E">
        <w:rPr>
          <w:rFonts w:eastAsia="MS Mincho" w:cs="Verdana"/>
          <w:lang w:eastAsia="zh-TW"/>
        </w:rPr>
        <w:t>GTS message</w:t>
      </w:r>
      <w:r w:rsidR="00CE6C22">
        <w:rPr>
          <w:rFonts w:eastAsia="MS Mincho" w:cs="Verdana"/>
          <w:lang w:eastAsia="zh-TW"/>
        </w:rPr>
        <w:t>-</w:t>
      </w:r>
      <w:r w:rsidRPr="00BE0A6E">
        <w:rPr>
          <w:rFonts w:eastAsia="MS Mincho" w:cs="Verdana"/>
          <w:lang w:eastAsia="zh-TW"/>
        </w:rPr>
        <w:t xml:space="preserve">switching </w:t>
      </w:r>
      <w:bookmarkStart w:id="49" w:name="_GoBack"/>
      <w:del w:id="50" w:author="Alida Catcheside" w:date="2020-11-11T15:12:00Z">
        <w:r w:rsidRPr="00BE0A6E" w:rsidDel="00707E54">
          <w:rPr>
            <w:rFonts w:eastAsia="MS Mincho" w:cs="Verdana"/>
            <w:lang w:eastAsia="zh-TW"/>
          </w:rPr>
          <w:delText>software</w:delText>
        </w:r>
      </w:del>
      <w:bookmarkEnd w:id="49"/>
      <w:del w:id="51" w:author="Catherine OSTINELLI-KELLY" w:date="2020-11-13T14:23:00Z">
        <w:r w:rsidRPr="00BE0A6E" w:rsidDel="006916E2">
          <w:rPr>
            <w:rFonts w:eastAsia="MS Mincho" w:cs="Verdana"/>
            <w:lang w:eastAsia="zh-TW"/>
          </w:rPr>
          <w:delText xml:space="preserve"> </w:delText>
        </w:r>
      </w:del>
      <w:r w:rsidRPr="00BE0A6E">
        <w:rPr>
          <w:rFonts w:eastAsia="MS Mincho" w:cs="Verdana"/>
          <w:lang w:eastAsia="zh-TW"/>
        </w:rPr>
        <w:t>operated by NCs, RTHs and GISCs has to be able to</w:t>
      </w:r>
      <w:del w:id="52" w:author="Catherine OSTINELLI-KELLY" w:date="2020-11-13T14:23:00Z">
        <w:r w:rsidRPr="00BE0A6E" w:rsidDel="0004499D">
          <w:rPr>
            <w:rFonts w:eastAsia="MS Mincho" w:cs="Verdana"/>
            <w:lang w:eastAsia="zh-TW"/>
          </w:rPr>
          <w:delText xml:space="preserve"> </w:delText>
        </w:r>
      </w:del>
      <w:del w:id="53" w:author="Alida Catcheside" w:date="2020-11-11T15:12:00Z">
        <w:r w:rsidRPr="00BE0A6E" w:rsidDel="00707E54">
          <w:rPr>
            <w:rFonts w:eastAsia="MS Mincho" w:cs="Verdana"/>
            <w:lang w:eastAsia="zh-TW"/>
          </w:rPr>
          <w:delText>operate with</w:delText>
        </w:r>
      </w:del>
      <w:ins w:id="54" w:author="Alida Catcheside" w:date="2020-11-11T15:13:00Z">
        <w:r w:rsidR="007470C7">
          <w:rPr>
            <w:rFonts w:eastAsia="MS Mincho" w:cs="Verdana"/>
            <w:lang w:eastAsia="zh-TW"/>
          </w:rPr>
          <w:t xml:space="preserve"> handle</w:t>
        </w:r>
      </w:ins>
      <w:r w:rsidRPr="00BE0A6E">
        <w:rPr>
          <w:rFonts w:eastAsia="MS Mincho" w:cs="Verdana"/>
          <w:lang w:eastAsia="zh-TW"/>
        </w:rPr>
        <w:t xml:space="preserve"> a mixture of messages having and not having the WSI. Guidance on how to compose bulletins from mixed WSI and non-WSI messages has to be </w:t>
      </w:r>
      <w:r w:rsidRPr="00FD4ED8">
        <w:rPr>
          <w:rFonts w:eastAsia="MS Mincho" w:cs="Verdana"/>
          <w:lang w:eastAsia="zh-TW"/>
        </w:rPr>
        <w:t>provided. The GTS message</w:t>
      </w:r>
      <w:r w:rsidR="00C75BC3" w:rsidRPr="00FD4ED8">
        <w:rPr>
          <w:rFonts w:eastAsia="MS Mincho" w:cs="Verdana"/>
          <w:lang w:eastAsia="zh-TW"/>
        </w:rPr>
        <w:t>-</w:t>
      </w:r>
      <w:r w:rsidRPr="00FD4ED8">
        <w:rPr>
          <w:rFonts w:eastAsia="MS Mincho" w:cs="Verdana"/>
          <w:lang w:eastAsia="zh-TW"/>
        </w:rPr>
        <w:t xml:space="preserve">switching </w:t>
      </w:r>
      <w:del w:id="55" w:author="Alida Catcheside" w:date="2020-11-11T15:13:00Z">
        <w:r w:rsidRPr="00FD4ED8" w:rsidDel="007470C7">
          <w:rPr>
            <w:rFonts w:eastAsia="MS Mincho" w:cs="Verdana"/>
            <w:lang w:eastAsia="zh-TW"/>
          </w:rPr>
          <w:delText>software</w:delText>
        </w:r>
      </w:del>
      <w:del w:id="56" w:author="Catherine OSTINELLI-KELLY" w:date="2020-11-13T14:23:00Z">
        <w:r w:rsidRPr="00FD4ED8" w:rsidDel="00457EF7">
          <w:rPr>
            <w:rFonts w:eastAsia="MS Mincho" w:cs="Verdana"/>
            <w:lang w:eastAsia="zh-TW"/>
          </w:rPr>
          <w:delText xml:space="preserve"> </w:delText>
        </w:r>
      </w:del>
      <w:r w:rsidRPr="00FD4ED8">
        <w:rPr>
          <w:rFonts w:eastAsia="MS Mincho" w:cs="Verdana"/>
          <w:lang w:eastAsia="zh-TW"/>
        </w:rPr>
        <w:t xml:space="preserve">in all the WIS </w:t>
      </w:r>
      <w:r w:rsidR="00BE2D8F" w:rsidRPr="00FD4ED8">
        <w:rPr>
          <w:rFonts w:eastAsia="MS Mincho" w:cs="Verdana"/>
          <w:lang w:eastAsia="zh-TW"/>
        </w:rPr>
        <w:t>c</w:t>
      </w:r>
      <w:r w:rsidRPr="00FD4ED8">
        <w:rPr>
          <w:rFonts w:eastAsia="MS Mincho" w:cs="Verdana"/>
          <w:lang w:eastAsia="zh-TW"/>
        </w:rPr>
        <w:t>entres has to</w:t>
      </w:r>
      <w:del w:id="57" w:author="Catherine OSTINELLI-KELLY" w:date="2020-11-13T14:24:00Z">
        <w:r w:rsidRPr="00FD4ED8" w:rsidDel="00457EF7">
          <w:rPr>
            <w:rFonts w:eastAsia="MS Mincho" w:cs="Verdana"/>
            <w:lang w:eastAsia="zh-TW"/>
          </w:rPr>
          <w:delText xml:space="preserve"> </w:delText>
        </w:r>
      </w:del>
      <w:del w:id="58" w:author="Alida Catcheside" w:date="2020-11-11T15:13:00Z">
        <w:r w:rsidRPr="00FD4ED8" w:rsidDel="007470C7">
          <w:rPr>
            <w:rFonts w:eastAsia="MS Mincho" w:cs="Verdana"/>
            <w:lang w:eastAsia="zh-TW"/>
          </w:rPr>
          <w:delText>be</w:delText>
        </w:r>
        <w:r w:rsidRPr="00BE0A6E" w:rsidDel="007470C7">
          <w:rPr>
            <w:rFonts w:eastAsia="MS Mincho" w:cs="Verdana"/>
            <w:lang w:eastAsia="zh-TW"/>
          </w:rPr>
          <w:delText xml:space="preserve"> adapted in compliance with</w:delText>
        </w:r>
      </w:del>
      <w:ins w:id="59" w:author="Alida Catcheside" w:date="2020-11-11T15:13:00Z">
        <w:r w:rsidR="00FC4182">
          <w:rPr>
            <w:rFonts w:eastAsia="MS Mincho" w:cs="Verdana"/>
            <w:lang w:eastAsia="zh-TW"/>
          </w:rPr>
          <w:t xml:space="preserve"> follow</w:t>
        </w:r>
      </w:ins>
      <w:r w:rsidRPr="00BE0A6E">
        <w:rPr>
          <w:rFonts w:eastAsia="MS Mincho" w:cs="Verdana"/>
          <w:lang w:eastAsia="zh-TW"/>
        </w:rPr>
        <w:t xml:space="preserve"> the guidance that will be provided.  </w:t>
      </w:r>
    </w:p>
    <w:p w14:paraId="5FCED188" w14:textId="77777777" w:rsidR="004C3945" w:rsidRPr="00E044FB" w:rsidRDefault="00E044FB" w:rsidP="00E044FB">
      <w:pPr>
        <w:spacing w:before="240" w:after="240"/>
        <w:ind w:left="1134" w:hanging="567"/>
        <w:jc w:val="left"/>
        <w:rPr>
          <w:rFonts w:eastAsia="MS Mincho" w:cs="Verdana"/>
          <w:lang w:eastAsia="zh-TW"/>
        </w:rPr>
      </w:pPr>
      <w:r w:rsidRPr="00BE0A6E">
        <w:rPr>
          <w:rFonts w:eastAsia="MS Mincho" w:cs="Verdana"/>
          <w:lang w:eastAsia="zh-TW"/>
        </w:rPr>
        <w:t>(4)</w:t>
      </w:r>
      <w:r w:rsidRPr="00BE0A6E">
        <w:rPr>
          <w:rFonts w:eastAsia="MS Mincho" w:cs="Verdana"/>
          <w:lang w:eastAsia="zh-TW"/>
        </w:rPr>
        <w:tab/>
      </w:r>
      <w:r w:rsidR="004C3945" w:rsidRPr="00E044FB">
        <w:rPr>
          <w:rFonts w:eastAsia="MS Mincho" w:cs="Verdana"/>
          <w:lang w:eastAsia="zh-TW"/>
        </w:rPr>
        <w:t>Adaptation of users’ and NWP software and systems</w:t>
      </w:r>
    </w:p>
    <w:p w14:paraId="1C493583" w14:textId="77777777" w:rsidR="004C3945" w:rsidRPr="00BE0A6E" w:rsidRDefault="004C3945" w:rsidP="008E7076">
      <w:pPr>
        <w:spacing w:before="120" w:after="120"/>
        <w:ind w:left="1134"/>
        <w:jc w:val="left"/>
        <w:rPr>
          <w:rFonts w:eastAsia="MS Mincho" w:cs="Verdana"/>
          <w:lang w:eastAsia="zh-TW"/>
        </w:rPr>
      </w:pPr>
      <w:r w:rsidRPr="00BE0A6E">
        <w:rPr>
          <w:rFonts w:eastAsia="Verdana" w:cs="Verdana"/>
          <w:lang w:eastAsia="zh-TW"/>
        </w:rPr>
        <w:t xml:space="preserve">The </w:t>
      </w:r>
      <w:r w:rsidRPr="00BE0A6E">
        <w:rPr>
          <w:rFonts w:eastAsia="MS Mincho" w:cs="Verdana"/>
          <w:lang w:eastAsia="zh-TW"/>
        </w:rPr>
        <w:t xml:space="preserve">ecosystem of users’ software designed to work with the </w:t>
      </w:r>
      <w:del w:id="60" w:author="Alida Catcheside" w:date="2020-11-11T15:13:00Z">
        <w:r w:rsidRPr="00BE0A6E" w:rsidDel="00917987">
          <w:rPr>
            <w:rFonts w:eastAsia="MS Mincho" w:cs="Verdana"/>
            <w:lang w:eastAsia="zh-TW"/>
          </w:rPr>
          <w:delText>Traditional Station Identifier (</w:delText>
        </w:r>
      </w:del>
      <w:r w:rsidRPr="00BE0A6E">
        <w:rPr>
          <w:rFonts w:eastAsia="MS Mincho" w:cs="Verdana"/>
          <w:lang w:eastAsia="zh-TW"/>
        </w:rPr>
        <w:t>TSI</w:t>
      </w:r>
      <w:del w:id="61" w:author="Alida Catcheside" w:date="2020-11-11T15:13:00Z">
        <w:r w:rsidRPr="00BE0A6E" w:rsidDel="00917987">
          <w:rPr>
            <w:rFonts w:eastAsia="MS Mincho" w:cs="Verdana"/>
            <w:lang w:eastAsia="zh-TW"/>
          </w:rPr>
          <w:delText>)</w:delText>
        </w:r>
      </w:del>
      <w:r w:rsidRPr="00BE0A6E">
        <w:rPr>
          <w:rFonts w:eastAsia="MS Mincho" w:cs="Verdana"/>
          <w:lang w:eastAsia="zh-TW"/>
        </w:rPr>
        <w:t xml:space="preserve"> requires significant adaptations to be able to make use of the WSI schema. The transition from TSI to WSI is made gradual</w:t>
      </w:r>
      <w:r w:rsidR="00E15957">
        <w:rPr>
          <w:rFonts w:eastAsia="MS Mincho" w:cs="Verdana"/>
          <w:lang w:eastAsia="zh-TW"/>
        </w:rPr>
        <w:t>ly</w:t>
      </w:r>
      <w:r w:rsidRPr="00BE0A6E">
        <w:rPr>
          <w:rFonts w:eastAsia="MS Mincho" w:cs="Verdana"/>
          <w:lang w:eastAsia="zh-TW"/>
        </w:rPr>
        <w:t xml:space="preserve"> by the requirement to have the WSI in addition to the TSI in the BUFR messages. The presence of both TSI and WSI in the data allows legacy systems to work using the TSI without a need </w:t>
      </w:r>
      <w:r w:rsidR="00F41388">
        <w:rPr>
          <w:rFonts w:eastAsia="MS Mincho" w:cs="Verdana"/>
          <w:lang w:eastAsia="zh-TW"/>
        </w:rPr>
        <w:t>for</w:t>
      </w:r>
      <w:r w:rsidR="00F41388" w:rsidRPr="00BE0A6E">
        <w:rPr>
          <w:rFonts w:eastAsia="MS Mincho" w:cs="Verdana"/>
          <w:lang w:eastAsia="zh-TW"/>
        </w:rPr>
        <w:t xml:space="preserve"> </w:t>
      </w:r>
      <w:r w:rsidRPr="00BE0A6E">
        <w:rPr>
          <w:rFonts w:eastAsia="MS Mincho" w:cs="Verdana"/>
          <w:lang w:eastAsia="zh-TW"/>
        </w:rPr>
        <w:t xml:space="preserve">changes. Similar considerations apply to NWP software and systems. </w:t>
      </w:r>
      <w:ins w:id="62" w:author="Alida Catcheside" w:date="2020-11-11T15:14:00Z">
        <w:r w:rsidR="00A63164" w:rsidRPr="00A63164">
          <w:rPr>
            <w:rFonts w:eastAsia="MS Mincho" w:cs="Verdana"/>
            <w:lang w:eastAsia="zh-TW"/>
          </w:rPr>
          <w:t xml:space="preserve">The transition should be planned based on the careful assessment of requirements and </w:t>
        </w:r>
        <w:r w:rsidR="00A63164" w:rsidRPr="00A63164">
          <w:rPr>
            <w:rFonts w:eastAsia="MS Mincho" w:cs="Verdana"/>
            <w:lang w:eastAsia="zh-TW"/>
          </w:rPr>
          <w:lastRenderedPageBreak/>
          <w:t>progress in adaptation by all Members and operational centres concerned, including NWP centres.</w:t>
        </w:r>
      </w:ins>
    </w:p>
    <w:p w14:paraId="3F9693AB" w14:textId="77777777" w:rsidR="004C3945" w:rsidRPr="00BE0A6E" w:rsidRDefault="004C3945" w:rsidP="0055426A">
      <w:pPr>
        <w:tabs>
          <w:tab w:val="clear" w:pos="1134"/>
        </w:tabs>
        <w:spacing w:before="240" w:after="240"/>
        <w:jc w:val="left"/>
        <w:rPr>
          <w:rFonts w:eastAsia="MS Mincho" w:cs="Verdana"/>
          <w:lang w:eastAsia="zh-TW"/>
        </w:rPr>
      </w:pPr>
      <w:r w:rsidRPr="00BE0A6E">
        <w:rPr>
          <w:rFonts w:eastAsia="Verdana" w:cs="Verdana"/>
          <w:lang w:eastAsia="zh-TW"/>
        </w:rPr>
        <w:t>T</w:t>
      </w:r>
      <w:r w:rsidRPr="00BE0A6E">
        <w:rPr>
          <w:rFonts w:eastAsia="MS Mincho" w:cs="Verdana"/>
          <w:lang w:eastAsia="zh-TW"/>
        </w:rPr>
        <w:t>he following milestones are proposed to complete the transition. Implementation of “Exchange WSI BUFR on GTS” (</w:t>
      </w:r>
      <w:r w:rsidR="002B3CF8">
        <w:rPr>
          <w:rFonts w:eastAsia="MS Mincho" w:cs="Verdana"/>
          <w:lang w:eastAsia="zh-TW"/>
        </w:rPr>
        <w:t xml:space="preserve">see </w:t>
      </w:r>
      <w:r w:rsidRPr="00BE0A6E">
        <w:rPr>
          <w:rFonts w:eastAsia="MS Mincho" w:cs="Verdana"/>
          <w:lang w:eastAsia="zh-TW"/>
        </w:rPr>
        <w:t xml:space="preserve">C. below) is conditional (to a large extent) </w:t>
      </w:r>
      <w:r w:rsidR="002B3CF8">
        <w:rPr>
          <w:rFonts w:eastAsia="MS Mincho" w:cs="Verdana"/>
          <w:lang w:eastAsia="zh-TW"/>
        </w:rPr>
        <w:t>on</w:t>
      </w:r>
      <w:r w:rsidR="002B3CF8" w:rsidRPr="00BE0A6E">
        <w:rPr>
          <w:rFonts w:eastAsia="MS Mincho" w:cs="Verdana"/>
          <w:lang w:eastAsia="zh-TW"/>
        </w:rPr>
        <w:t xml:space="preserve"> </w:t>
      </w:r>
      <w:r w:rsidRPr="00BE0A6E">
        <w:rPr>
          <w:rFonts w:eastAsia="MS Mincho" w:cs="Verdana"/>
          <w:lang w:eastAsia="zh-TW"/>
        </w:rPr>
        <w:t>the implementation of “Software to process WSI” (</w:t>
      </w:r>
      <w:r w:rsidR="002B3CF8">
        <w:rPr>
          <w:rFonts w:eastAsia="MS Mincho" w:cs="Verdana"/>
          <w:lang w:eastAsia="zh-TW"/>
        </w:rPr>
        <w:t xml:space="preserve">see </w:t>
      </w:r>
      <w:r w:rsidRPr="00BE0A6E">
        <w:rPr>
          <w:rFonts w:eastAsia="MS Mincho" w:cs="Verdana"/>
          <w:lang w:eastAsia="zh-TW"/>
        </w:rPr>
        <w:t xml:space="preserve">D. below) due to the risk of losing data, that </w:t>
      </w:r>
      <w:r w:rsidR="00FB5F13">
        <w:rPr>
          <w:rFonts w:eastAsia="MS Mincho" w:cs="Verdana"/>
          <w:lang w:eastAsia="zh-TW"/>
        </w:rPr>
        <w:t xml:space="preserve">is </w:t>
      </w:r>
      <w:r w:rsidRPr="00BE0A6E">
        <w:rPr>
          <w:rFonts w:eastAsia="MS Mincho" w:cs="Verdana"/>
          <w:lang w:eastAsia="zh-TW"/>
        </w:rPr>
        <w:t xml:space="preserve">currently being shared internationally, if the majority of NWP </w:t>
      </w:r>
      <w:r w:rsidR="00FB5F13">
        <w:rPr>
          <w:rFonts w:eastAsia="MS Mincho" w:cs="Verdana"/>
          <w:lang w:eastAsia="zh-TW"/>
        </w:rPr>
        <w:t>c</w:t>
      </w:r>
      <w:r w:rsidRPr="00BE0A6E">
        <w:rPr>
          <w:rFonts w:eastAsia="MS Mincho" w:cs="Verdana"/>
          <w:lang w:eastAsia="zh-TW"/>
        </w:rPr>
        <w:t>entres are not ready to use BUFR with WSI.</w:t>
      </w:r>
    </w:p>
    <w:tbl>
      <w:tblPr>
        <w:tblStyle w:val="GridTable5Dark-Accent11"/>
        <w:tblW w:w="10349" w:type="dxa"/>
        <w:jc w:val="center"/>
        <w:tblLook w:val="06A0" w:firstRow="1" w:lastRow="0" w:firstColumn="1" w:lastColumn="0" w:noHBand="1" w:noVBand="1"/>
      </w:tblPr>
      <w:tblGrid>
        <w:gridCol w:w="1844"/>
        <w:gridCol w:w="1720"/>
        <w:gridCol w:w="2053"/>
        <w:gridCol w:w="2180"/>
        <w:gridCol w:w="2552"/>
      </w:tblGrid>
      <w:tr w:rsidR="004C3945" w:rsidRPr="00972F2B" w14:paraId="5BB27AF6" w14:textId="77777777" w:rsidTr="004C39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0EABDFFD" w14:textId="77777777" w:rsidR="004C3945" w:rsidRPr="00BE0A6E" w:rsidRDefault="004C3945" w:rsidP="001F6AAF">
            <w:pPr>
              <w:tabs>
                <w:tab w:val="clear" w:pos="1134"/>
              </w:tabs>
              <w:snapToGrid w:val="0"/>
              <w:spacing w:before="60" w:after="60"/>
              <w:jc w:val="left"/>
              <w:rPr>
                <w:rFonts w:eastAsia="Verdana" w:cs="Verdana"/>
                <w:lang w:eastAsia="zh-TW"/>
              </w:rPr>
            </w:pPr>
          </w:p>
        </w:tc>
        <w:tc>
          <w:tcPr>
            <w:tcW w:w="1720" w:type="dxa"/>
            <w:vAlign w:val="center"/>
          </w:tcPr>
          <w:p w14:paraId="72BCB0B8" w14:textId="77777777" w:rsidR="004C3945" w:rsidRPr="00BE0A6E" w:rsidRDefault="004C3945" w:rsidP="001F6AAF">
            <w:pPr>
              <w:tabs>
                <w:tab w:val="clear" w:pos="1134"/>
              </w:tabs>
              <w:snapToGrid w:val="0"/>
              <w:spacing w:before="60" w:after="60"/>
              <w:jc w:val="left"/>
              <w:cnfStyle w:val="100000000000" w:firstRow="1"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A. Assign WSI</w:t>
            </w:r>
          </w:p>
        </w:tc>
        <w:tc>
          <w:tcPr>
            <w:tcW w:w="0" w:type="auto"/>
            <w:vAlign w:val="center"/>
          </w:tcPr>
          <w:p w14:paraId="4BD46B71" w14:textId="77777777" w:rsidR="004C3945" w:rsidRPr="00BE0A6E" w:rsidRDefault="004C3945" w:rsidP="001F6AAF">
            <w:pPr>
              <w:tabs>
                <w:tab w:val="clear" w:pos="1134"/>
              </w:tabs>
              <w:snapToGrid w:val="0"/>
              <w:spacing w:before="60" w:after="60"/>
              <w:jc w:val="left"/>
              <w:cnfStyle w:val="100000000000" w:firstRow="1"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B. Encode WSI in BUFR</w:t>
            </w:r>
          </w:p>
        </w:tc>
        <w:tc>
          <w:tcPr>
            <w:tcW w:w="2180" w:type="dxa"/>
            <w:vAlign w:val="center"/>
          </w:tcPr>
          <w:p w14:paraId="2F2ABDC5" w14:textId="77777777" w:rsidR="004C3945" w:rsidRPr="00BE0A6E" w:rsidRDefault="004C3945" w:rsidP="001F6AAF">
            <w:pPr>
              <w:tabs>
                <w:tab w:val="clear" w:pos="1134"/>
              </w:tabs>
              <w:snapToGrid w:val="0"/>
              <w:spacing w:before="60" w:after="60"/>
              <w:jc w:val="left"/>
              <w:cnfStyle w:val="100000000000" w:firstRow="1"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C. Exchange WSI BUFR on GTS</w:t>
            </w:r>
          </w:p>
        </w:tc>
        <w:tc>
          <w:tcPr>
            <w:tcW w:w="2552" w:type="dxa"/>
            <w:vAlign w:val="center"/>
          </w:tcPr>
          <w:p w14:paraId="15BF01BD" w14:textId="77777777" w:rsidR="004C3945" w:rsidRPr="00BE0A6E" w:rsidRDefault="004C3945" w:rsidP="001F6AAF">
            <w:pPr>
              <w:tabs>
                <w:tab w:val="clear" w:pos="1134"/>
              </w:tabs>
              <w:snapToGrid w:val="0"/>
              <w:spacing w:before="60" w:after="60"/>
              <w:jc w:val="left"/>
              <w:cnfStyle w:val="100000000000" w:firstRow="1"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D. Software to process WSI</w:t>
            </w:r>
          </w:p>
        </w:tc>
      </w:tr>
      <w:tr w:rsidR="004C3945" w:rsidRPr="00972F2B" w14:paraId="59C3B7A6" w14:textId="77777777" w:rsidTr="004C3945">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69241E42" w14:textId="77777777" w:rsidR="004C3945" w:rsidRPr="00BE0A6E" w:rsidRDefault="004C3945" w:rsidP="001F6AAF">
            <w:pPr>
              <w:tabs>
                <w:tab w:val="clear" w:pos="1134"/>
              </w:tabs>
              <w:snapToGrid w:val="0"/>
              <w:spacing w:before="60" w:after="60"/>
              <w:jc w:val="left"/>
              <w:rPr>
                <w:rFonts w:ascii="Arial" w:hAnsi="Arial" w:cs="Verdana"/>
                <w:lang w:eastAsia="zh-TW"/>
              </w:rPr>
            </w:pPr>
            <w:r w:rsidRPr="00BE0A6E">
              <w:rPr>
                <w:rFonts w:ascii="Arial" w:hAnsi="Arial"/>
                <w:lang w:eastAsia="zh-TW"/>
              </w:rPr>
              <w:t>July 2021</w:t>
            </w:r>
          </w:p>
        </w:tc>
        <w:tc>
          <w:tcPr>
            <w:tcW w:w="1720" w:type="dxa"/>
            <w:vAlign w:val="center"/>
          </w:tcPr>
          <w:p w14:paraId="29A9C396"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Most of the Members able to assign WSI</w:t>
            </w:r>
          </w:p>
        </w:tc>
        <w:tc>
          <w:tcPr>
            <w:tcW w:w="0" w:type="auto"/>
            <w:vAlign w:val="center"/>
          </w:tcPr>
          <w:p w14:paraId="70C123C3"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lang w:eastAsia="zh-TW"/>
              </w:rPr>
            </w:pPr>
            <w:r w:rsidRPr="00BE0A6E">
              <w:rPr>
                <w:rFonts w:ascii="Arial" w:hAnsi="Arial"/>
                <w:lang w:eastAsia="zh-TW"/>
              </w:rPr>
              <w:t>Some Members able to encode data with WSI</w:t>
            </w:r>
            <w:ins w:id="63" w:author="Alida Catcheside" w:date="2020-11-11T15:16:00Z">
              <w:r w:rsidR="009C1FFF" w:rsidRPr="009C1FFF">
                <w:rPr>
                  <w:rFonts w:ascii="Arial" w:hAnsi="Arial"/>
                  <w:lang w:eastAsia="zh-TW"/>
                </w:rPr>
                <w:t xml:space="preserve"> for new stations without a TSI</w:t>
              </w:r>
            </w:ins>
          </w:p>
        </w:tc>
        <w:tc>
          <w:tcPr>
            <w:tcW w:w="2180" w:type="dxa"/>
            <w:vAlign w:val="center"/>
          </w:tcPr>
          <w:p w14:paraId="3C85DA9D"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lang w:eastAsia="zh-TW"/>
              </w:rPr>
            </w:pPr>
            <w:r w:rsidRPr="00BE0A6E">
              <w:rPr>
                <w:rFonts w:ascii="Arial" w:hAnsi="Arial"/>
                <w:lang w:eastAsia="zh-TW"/>
              </w:rPr>
              <w:t>Some Members exchange WSI data on GTS</w:t>
            </w:r>
          </w:p>
        </w:tc>
        <w:tc>
          <w:tcPr>
            <w:tcW w:w="2552" w:type="dxa"/>
            <w:vAlign w:val="center"/>
          </w:tcPr>
          <w:p w14:paraId="76208CBA"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 xml:space="preserve">Check software can work with WSI and TSI </w:t>
            </w:r>
            <w:del w:id="64" w:author="Alida Catcheside" w:date="2020-11-11T15:17:00Z">
              <w:r w:rsidRPr="00BE0A6E" w:rsidDel="00E86BAE">
                <w:rPr>
                  <w:rFonts w:ascii="Arial" w:hAnsi="Arial"/>
                  <w:lang w:eastAsia="zh-TW"/>
                </w:rPr>
                <w:delText>with no changes</w:delText>
              </w:r>
            </w:del>
          </w:p>
        </w:tc>
      </w:tr>
      <w:tr w:rsidR="004C3945" w:rsidRPr="00972F2B" w14:paraId="5CE9F616" w14:textId="77777777" w:rsidTr="004C3945">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446953B7" w14:textId="77777777" w:rsidR="004C3945" w:rsidRPr="00060664" w:rsidRDefault="004C3945" w:rsidP="001F6AAF">
            <w:pPr>
              <w:tabs>
                <w:tab w:val="clear" w:pos="1134"/>
              </w:tabs>
              <w:snapToGrid w:val="0"/>
              <w:spacing w:before="60" w:after="60"/>
              <w:jc w:val="left"/>
              <w:rPr>
                <w:rFonts w:ascii="Arial" w:eastAsia="Verdana" w:hAnsi="Arial" w:cs="Verdana"/>
                <w:lang w:eastAsia="zh-TW"/>
              </w:rPr>
            </w:pPr>
            <w:r w:rsidRPr="00060664">
              <w:rPr>
                <w:rFonts w:ascii="Arial" w:hAnsi="Arial"/>
                <w:lang w:eastAsia="zh-TW"/>
              </w:rPr>
              <w:t>December 2021</w:t>
            </w:r>
          </w:p>
        </w:tc>
        <w:tc>
          <w:tcPr>
            <w:tcW w:w="1720" w:type="dxa"/>
            <w:vAlign w:val="center"/>
          </w:tcPr>
          <w:p w14:paraId="17BD695A" w14:textId="77777777" w:rsidR="004C3945" w:rsidRPr="00060664"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lang w:eastAsia="zh-TW"/>
              </w:rPr>
            </w:pPr>
            <w:r w:rsidRPr="00060664">
              <w:rPr>
                <w:rFonts w:ascii="Arial" w:hAnsi="Arial"/>
                <w:lang w:eastAsia="zh-TW"/>
              </w:rPr>
              <w:t>All Members able to assign WSI</w:t>
            </w:r>
          </w:p>
        </w:tc>
        <w:tc>
          <w:tcPr>
            <w:tcW w:w="0" w:type="auto"/>
            <w:vAlign w:val="center"/>
          </w:tcPr>
          <w:p w14:paraId="587F5B50" w14:textId="77777777" w:rsidR="004C3945" w:rsidRPr="00060664"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eastAsia="Verdana" w:hAnsi="Arial" w:cs="Verdana"/>
                <w:lang w:eastAsia="zh-TW"/>
              </w:rPr>
            </w:pPr>
          </w:p>
        </w:tc>
        <w:tc>
          <w:tcPr>
            <w:tcW w:w="2180" w:type="dxa"/>
            <w:vAlign w:val="center"/>
          </w:tcPr>
          <w:p w14:paraId="28DF000E" w14:textId="77777777" w:rsidR="004C3945" w:rsidRPr="00060664"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eastAsia="Verdana" w:hAnsi="Arial" w:cs="Verdana"/>
                <w:lang w:eastAsia="zh-TW"/>
              </w:rPr>
            </w:pPr>
          </w:p>
        </w:tc>
        <w:tc>
          <w:tcPr>
            <w:tcW w:w="2552" w:type="dxa"/>
            <w:vAlign w:val="center"/>
          </w:tcPr>
          <w:p w14:paraId="0E11D375" w14:textId="77777777" w:rsidR="004C3945" w:rsidRPr="00060664"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eastAsia="Verdana" w:hAnsi="Arial" w:cs="Verdana"/>
                <w:lang w:eastAsia="zh-TW"/>
              </w:rPr>
            </w:pPr>
          </w:p>
        </w:tc>
      </w:tr>
      <w:tr w:rsidR="004C3945" w:rsidRPr="00972F2B" w14:paraId="5128A125" w14:textId="77777777" w:rsidTr="004C3945">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69287E1" w14:textId="77777777" w:rsidR="004C3945" w:rsidRPr="00BE0A6E" w:rsidRDefault="004C3945" w:rsidP="001F6AAF">
            <w:pPr>
              <w:tabs>
                <w:tab w:val="clear" w:pos="1134"/>
              </w:tabs>
              <w:snapToGrid w:val="0"/>
              <w:spacing w:before="60" w:after="60"/>
              <w:jc w:val="left"/>
              <w:rPr>
                <w:rFonts w:ascii="Arial" w:hAnsi="Arial" w:cs="Verdana"/>
                <w:lang w:eastAsia="zh-TW"/>
              </w:rPr>
            </w:pPr>
            <w:r w:rsidRPr="00BE0A6E">
              <w:rPr>
                <w:rFonts w:ascii="Arial" w:hAnsi="Arial"/>
                <w:lang w:eastAsia="zh-TW"/>
              </w:rPr>
              <w:t>July 2022</w:t>
            </w:r>
          </w:p>
        </w:tc>
        <w:tc>
          <w:tcPr>
            <w:tcW w:w="1720" w:type="dxa"/>
            <w:vAlign w:val="center"/>
          </w:tcPr>
          <w:p w14:paraId="0E738D12"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p>
        </w:tc>
        <w:tc>
          <w:tcPr>
            <w:tcW w:w="0" w:type="auto"/>
            <w:vAlign w:val="center"/>
          </w:tcPr>
          <w:p w14:paraId="01F7A636"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lang w:eastAsia="zh-TW"/>
              </w:rPr>
            </w:pPr>
            <w:r w:rsidRPr="00BE0A6E">
              <w:rPr>
                <w:rFonts w:ascii="Arial" w:hAnsi="Arial"/>
                <w:lang w:eastAsia="zh-TW"/>
              </w:rPr>
              <w:t>Most Members able to encode data with WSI</w:t>
            </w:r>
            <w:ins w:id="65" w:author="Alida Catcheside" w:date="2020-11-11T15:17:00Z">
              <w:r w:rsidR="008D0C45" w:rsidRPr="008D0C45">
                <w:rPr>
                  <w:rFonts w:ascii="Arial" w:hAnsi="Arial"/>
                  <w:lang w:eastAsia="zh-TW"/>
                </w:rPr>
                <w:t xml:space="preserve"> for new stations without a TSI</w:t>
              </w:r>
            </w:ins>
          </w:p>
        </w:tc>
        <w:tc>
          <w:tcPr>
            <w:tcW w:w="2180" w:type="dxa"/>
            <w:vAlign w:val="center"/>
          </w:tcPr>
          <w:p w14:paraId="14B021B6"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Most Members exchange WSI data on GTS</w:t>
            </w:r>
          </w:p>
        </w:tc>
        <w:tc>
          <w:tcPr>
            <w:tcW w:w="2552" w:type="dxa"/>
            <w:vAlign w:val="center"/>
          </w:tcPr>
          <w:p w14:paraId="440A1085" w14:textId="1C27D6C4"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lang w:eastAsia="zh-TW"/>
              </w:rPr>
            </w:pPr>
            <w:r w:rsidRPr="00BE0A6E">
              <w:rPr>
                <w:rFonts w:ascii="Arial" w:hAnsi="Arial"/>
                <w:lang w:eastAsia="zh-TW"/>
              </w:rPr>
              <w:t>NWP</w:t>
            </w:r>
            <w:del w:id="66" w:author="Catherine OSTINELLI-KELLY" w:date="2020-11-13T14:26:00Z">
              <w:r w:rsidRPr="00BE0A6E" w:rsidDel="00AA0303">
                <w:rPr>
                  <w:rFonts w:ascii="Arial" w:hAnsi="Arial"/>
                  <w:lang w:eastAsia="zh-TW"/>
                </w:rPr>
                <w:delText xml:space="preserve"> </w:delText>
              </w:r>
            </w:del>
            <w:del w:id="67" w:author="Alida Catcheside" w:date="2020-11-11T15:17:00Z">
              <w:r w:rsidRPr="00BE0A6E" w:rsidDel="004374BD">
                <w:rPr>
                  <w:rFonts w:ascii="Arial" w:hAnsi="Arial"/>
                  <w:lang w:eastAsia="zh-TW"/>
                </w:rPr>
                <w:delText>Complete</w:delText>
              </w:r>
            </w:del>
            <w:ins w:id="68" w:author="Alida Catcheside" w:date="2020-11-11T15:17:00Z">
              <w:r w:rsidR="004374BD" w:rsidRPr="004374BD">
                <w:rPr>
                  <w:rFonts w:ascii="Arial" w:hAnsi="Arial"/>
                  <w:lang w:eastAsia="zh-TW"/>
                </w:rPr>
                <w:t xml:space="preserve"> can use data with WSI for new stations without a TSI</w:t>
              </w:r>
            </w:ins>
          </w:p>
        </w:tc>
      </w:tr>
      <w:tr w:rsidR="004C3945" w:rsidRPr="00972F2B" w14:paraId="32EF568F" w14:textId="77777777" w:rsidTr="004C3945">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EBAF8B0" w14:textId="77777777" w:rsidR="004C3945" w:rsidRPr="00BE0A6E" w:rsidRDefault="004C3945" w:rsidP="001F6AAF">
            <w:pPr>
              <w:tabs>
                <w:tab w:val="clear" w:pos="1134"/>
              </w:tabs>
              <w:snapToGrid w:val="0"/>
              <w:spacing w:before="60" w:after="60"/>
              <w:jc w:val="left"/>
              <w:rPr>
                <w:rFonts w:ascii="Arial" w:hAnsi="Arial" w:cs="Verdana"/>
                <w:lang w:eastAsia="zh-TW"/>
              </w:rPr>
            </w:pPr>
            <w:r w:rsidRPr="00BE0A6E">
              <w:rPr>
                <w:rFonts w:ascii="Arial" w:hAnsi="Arial"/>
                <w:lang w:eastAsia="zh-TW"/>
              </w:rPr>
              <w:t>December 2022</w:t>
            </w:r>
          </w:p>
        </w:tc>
        <w:tc>
          <w:tcPr>
            <w:tcW w:w="1720" w:type="dxa"/>
            <w:vAlign w:val="center"/>
          </w:tcPr>
          <w:p w14:paraId="05E32F2A"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p>
        </w:tc>
        <w:tc>
          <w:tcPr>
            <w:tcW w:w="0" w:type="auto"/>
            <w:vAlign w:val="center"/>
          </w:tcPr>
          <w:p w14:paraId="77950CB6"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lang w:eastAsia="zh-TW"/>
              </w:rPr>
            </w:pPr>
            <w:r w:rsidRPr="00BE0A6E">
              <w:rPr>
                <w:rFonts w:ascii="Arial" w:hAnsi="Arial"/>
                <w:lang w:eastAsia="zh-TW"/>
              </w:rPr>
              <w:t>All Members able to encode data with WSI</w:t>
            </w:r>
            <w:ins w:id="69" w:author="Alida Catcheside" w:date="2020-11-11T15:18:00Z">
              <w:r w:rsidR="001816C3" w:rsidRPr="001816C3">
                <w:rPr>
                  <w:rFonts w:ascii="Arial" w:hAnsi="Arial"/>
                  <w:lang w:eastAsia="zh-TW"/>
                </w:rPr>
                <w:t xml:space="preserve"> for new stations without a TSI</w:t>
              </w:r>
            </w:ins>
          </w:p>
        </w:tc>
        <w:tc>
          <w:tcPr>
            <w:tcW w:w="2180" w:type="dxa"/>
            <w:vAlign w:val="center"/>
          </w:tcPr>
          <w:p w14:paraId="2C1593A3"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lang w:eastAsia="zh-TW"/>
              </w:rPr>
            </w:pPr>
            <w:r w:rsidRPr="00BE0A6E">
              <w:rPr>
                <w:rFonts w:ascii="Arial" w:hAnsi="Arial"/>
                <w:lang w:eastAsia="zh-TW"/>
              </w:rPr>
              <w:t>All Members exchange WSI data on GTS</w:t>
            </w:r>
          </w:p>
        </w:tc>
        <w:tc>
          <w:tcPr>
            <w:tcW w:w="2552" w:type="dxa"/>
            <w:vAlign w:val="center"/>
          </w:tcPr>
          <w:p w14:paraId="52CD8EE2"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p>
        </w:tc>
      </w:tr>
      <w:tr w:rsidR="004C3945" w:rsidRPr="00972F2B" w14:paraId="690CC68B" w14:textId="77777777" w:rsidTr="004C3945">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22D8795A" w14:textId="77777777" w:rsidR="004C3945" w:rsidRPr="00BE0A6E" w:rsidRDefault="004C3945" w:rsidP="001F6AAF">
            <w:pPr>
              <w:tabs>
                <w:tab w:val="clear" w:pos="1134"/>
              </w:tabs>
              <w:snapToGrid w:val="0"/>
              <w:spacing w:before="60" w:after="60"/>
              <w:jc w:val="left"/>
              <w:rPr>
                <w:rFonts w:ascii="Arial" w:hAnsi="Arial" w:cs="Verdana"/>
                <w:lang w:eastAsia="zh-TW"/>
              </w:rPr>
            </w:pPr>
            <w:r w:rsidRPr="00BE0A6E">
              <w:rPr>
                <w:rFonts w:ascii="Arial" w:hAnsi="Arial"/>
                <w:lang w:eastAsia="zh-TW"/>
              </w:rPr>
              <w:t>July 2024</w:t>
            </w:r>
          </w:p>
        </w:tc>
        <w:tc>
          <w:tcPr>
            <w:tcW w:w="1720" w:type="dxa"/>
            <w:vAlign w:val="center"/>
          </w:tcPr>
          <w:p w14:paraId="65B43D85"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p>
        </w:tc>
        <w:tc>
          <w:tcPr>
            <w:tcW w:w="0" w:type="auto"/>
            <w:vAlign w:val="center"/>
          </w:tcPr>
          <w:p w14:paraId="4EA910A0"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p>
        </w:tc>
        <w:tc>
          <w:tcPr>
            <w:tcW w:w="2180" w:type="dxa"/>
            <w:vAlign w:val="center"/>
          </w:tcPr>
          <w:p w14:paraId="46EFA6E3"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p>
        </w:tc>
        <w:tc>
          <w:tcPr>
            <w:tcW w:w="2552" w:type="dxa"/>
            <w:vAlign w:val="center"/>
          </w:tcPr>
          <w:p w14:paraId="72E2275B" w14:textId="77777777" w:rsidR="004C3945" w:rsidRPr="00BE0A6E" w:rsidRDefault="004C3945" w:rsidP="001F6AAF">
            <w:pPr>
              <w:tabs>
                <w:tab w:val="clear" w:pos="1134"/>
              </w:tabs>
              <w:snapToGrid w:val="0"/>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Verdana"/>
                <w:lang w:eastAsia="zh-TW"/>
              </w:rPr>
            </w:pPr>
            <w:r w:rsidRPr="00BE0A6E">
              <w:rPr>
                <w:rFonts w:ascii="Arial" w:hAnsi="Arial"/>
                <w:lang w:eastAsia="zh-TW"/>
              </w:rPr>
              <w:t>All software able to process WSI</w:t>
            </w:r>
          </w:p>
        </w:tc>
      </w:tr>
    </w:tbl>
    <w:p w14:paraId="2A299F55" w14:textId="77777777" w:rsidR="004C3945" w:rsidRPr="00060664" w:rsidRDefault="004C3945" w:rsidP="0055426A">
      <w:pPr>
        <w:keepNext/>
        <w:keepLines/>
        <w:tabs>
          <w:tab w:val="clear" w:pos="1134"/>
        </w:tabs>
        <w:spacing w:before="360" w:after="240"/>
        <w:jc w:val="left"/>
        <w:outlineLvl w:val="1"/>
        <w:rPr>
          <w:rFonts w:eastAsia="Verdana" w:cs="Verdana"/>
          <w:b/>
          <w:bCs/>
          <w:iCs/>
          <w:szCs w:val="22"/>
          <w:shd w:val="clear" w:color="auto" w:fill="FFFFFF"/>
          <w:lang w:eastAsia="zh-TW"/>
        </w:rPr>
      </w:pPr>
      <w:bookmarkStart w:id="70" w:name="Capacity_development"/>
      <w:bookmarkEnd w:id="70"/>
      <w:r w:rsidRPr="00060664">
        <w:rPr>
          <w:rFonts w:eastAsia="Verdana" w:cs="Verdana"/>
          <w:b/>
          <w:bCs/>
          <w:iCs/>
          <w:szCs w:val="22"/>
          <w:lang w:eastAsia="zh-TW"/>
        </w:rPr>
        <w:t>6.</w:t>
      </w:r>
      <w:r w:rsidRPr="00060664">
        <w:rPr>
          <w:rFonts w:eastAsia="Verdana" w:cs="Verdana"/>
          <w:b/>
          <w:bCs/>
          <w:iCs/>
          <w:szCs w:val="22"/>
          <w:lang w:eastAsia="zh-TW"/>
        </w:rPr>
        <w:tab/>
      </w:r>
      <w:r w:rsidRPr="00060664">
        <w:rPr>
          <w:rFonts w:eastAsia="Verdana" w:cs="Verdana"/>
          <w:b/>
          <w:bCs/>
          <w:iCs/>
          <w:szCs w:val="22"/>
          <w:shd w:val="clear" w:color="auto" w:fill="FFFFFF"/>
          <w:lang w:eastAsia="zh-TW"/>
        </w:rPr>
        <w:t>CAPACITY DEVELOPMENT</w:t>
      </w:r>
    </w:p>
    <w:p w14:paraId="19D25BBE" w14:textId="77777777" w:rsidR="004C3945" w:rsidRPr="00060664" w:rsidRDefault="004C3945" w:rsidP="00AC0E16">
      <w:pPr>
        <w:pBdr>
          <w:top w:val="nil"/>
          <w:left w:val="nil"/>
          <w:bottom w:val="nil"/>
          <w:right w:val="nil"/>
          <w:between w:val="nil"/>
          <w:bar w:val="nil"/>
        </w:pBdr>
        <w:tabs>
          <w:tab w:val="clear" w:pos="1134"/>
        </w:tabs>
        <w:spacing w:after="240"/>
        <w:jc w:val="left"/>
        <w:rPr>
          <w:color w:val="000000"/>
          <w:u w:color="000000"/>
          <w:bdr w:val="nil"/>
          <w:shd w:val="clear" w:color="auto" w:fill="FFFFFF"/>
          <w:lang w:eastAsia="zh-TW"/>
        </w:rPr>
      </w:pPr>
      <w:r w:rsidRPr="00060664">
        <w:rPr>
          <w:color w:val="000000"/>
          <w:u w:color="000000"/>
          <w:bdr w:val="nil"/>
          <w:shd w:val="clear" w:color="auto" w:fill="FFFFFF"/>
          <w:lang w:eastAsia="zh-TW"/>
        </w:rPr>
        <w:t>Capacity development (CD) will remain a critical activity area during the WIGOS operational phase, and regional and national needs in this area will be one of the main drivers of the expenditure of WMO resources during the 2020-2023 financial period.</w:t>
      </w:r>
    </w:p>
    <w:p w14:paraId="36165606" w14:textId="77777777" w:rsidR="004C3945" w:rsidRPr="00060664" w:rsidRDefault="004C3945" w:rsidP="00AC0E16">
      <w:pPr>
        <w:pBdr>
          <w:top w:val="nil"/>
          <w:left w:val="nil"/>
          <w:bottom w:val="nil"/>
          <w:right w:val="nil"/>
          <w:between w:val="nil"/>
          <w:bar w:val="nil"/>
        </w:pBdr>
        <w:tabs>
          <w:tab w:val="clear" w:pos="1134"/>
        </w:tabs>
        <w:spacing w:after="240"/>
        <w:jc w:val="left"/>
        <w:rPr>
          <w:color w:val="000000"/>
          <w:u w:color="000000"/>
          <w:bdr w:val="nil"/>
          <w:shd w:val="clear" w:color="auto" w:fill="FFFFFF"/>
          <w:lang w:eastAsia="zh-TW"/>
        </w:rPr>
      </w:pPr>
      <w:r w:rsidRPr="00060664">
        <w:rPr>
          <w:color w:val="000000"/>
          <w:u w:color="000000"/>
          <w:bdr w:val="nil"/>
          <w:shd w:val="clear" w:color="auto" w:fill="FFFFFF"/>
          <w:lang w:eastAsia="zh-TW"/>
        </w:rPr>
        <w:t xml:space="preserve">It should be noted that it is difficult to distinguish between specific CD efforts and WIGOS as a whole, since a majority of WIGOS activities (development of guidance material, training, support through </w:t>
      </w:r>
      <w:r w:rsidR="000D0AEC">
        <w:rPr>
          <w:color w:val="000000"/>
          <w:u w:color="000000"/>
          <w:bdr w:val="nil"/>
          <w:shd w:val="clear" w:color="auto" w:fill="FFFFFF"/>
          <w:lang w:eastAsia="zh-TW"/>
        </w:rPr>
        <w:t>RWCs</w:t>
      </w:r>
      <w:r w:rsidRPr="00060664">
        <w:rPr>
          <w:color w:val="000000"/>
          <w:u w:color="000000"/>
          <w:bdr w:val="nil"/>
          <w:shd w:val="clear" w:color="auto" w:fill="FFFFFF"/>
          <w:lang w:eastAsia="zh-TW"/>
        </w:rPr>
        <w:t>) are in effect capacity development efforts.</w:t>
      </w:r>
    </w:p>
    <w:p w14:paraId="11EF0165" w14:textId="77777777" w:rsidR="004C3945" w:rsidRPr="00060664" w:rsidRDefault="004C3945" w:rsidP="00AC0E16">
      <w:pPr>
        <w:pBdr>
          <w:top w:val="nil"/>
          <w:left w:val="nil"/>
          <w:bottom w:val="nil"/>
          <w:right w:val="nil"/>
          <w:between w:val="nil"/>
          <w:bar w:val="nil"/>
        </w:pBdr>
        <w:tabs>
          <w:tab w:val="clear" w:pos="1134"/>
        </w:tabs>
        <w:spacing w:after="240"/>
        <w:jc w:val="left"/>
        <w:rPr>
          <w:color w:val="000000"/>
          <w:u w:color="000000"/>
          <w:bdr w:val="nil"/>
          <w:shd w:val="clear" w:color="auto" w:fill="FFFFFF"/>
          <w:lang w:eastAsia="zh-TW"/>
        </w:rPr>
      </w:pPr>
      <w:r w:rsidRPr="00060664">
        <w:rPr>
          <w:color w:val="000000"/>
          <w:u w:color="000000"/>
          <w:bdr w:val="nil"/>
          <w:shd w:val="clear" w:color="auto" w:fill="FFFFFF"/>
          <w:lang w:eastAsia="zh-TW"/>
        </w:rPr>
        <w:t xml:space="preserve">The overarching goal of the WIGOS CD effort is to help equip Members with the requisite understanding, skills, information and knowledge to enable them to implement WIGOS at a national level, including the development of partnerships at the national level. This will be supported both through the development of guidance material and via the outreach efforts </w:t>
      </w:r>
      <w:r w:rsidRPr="00FD4ED8">
        <w:rPr>
          <w:color w:val="000000"/>
          <w:u w:color="000000"/>
          <w:bdr w:val="nil"/>
          <w:shd w:val="clear" w:color="auto" w:fill="FFFFFF"/>
          <w:lang w:eastAsia="zh-TW"/>
        </w:rPr>
        <w:t>outline</w:t>
      </w:r>
      <w:r w:rsidR="00E24EDB" w:rsidRPr="00FD4ED8">
        <w:rPr>
          <w:color w:val="000000"/>
          <w:u w:color="000000"/>
          <w:bdr w:val="nil"/>
          <w:shd w:val="clear" w:color="auto" w:fill="FFFFFF"/>
          <w:lang w:eastAsia="zh-TW"/>
        </w:rPr>
        <w:t>d</w:t>
      </w:r>
      <w:r w:rsidRPr="00FD4ED8">
        <w:rPr>
          <w:color w:val="000000"/>
          <w:u w:color="000000"/>
          <w:bdr w:val="nil"/>
          <w:shd w:val="clear" w:color="auto" w:fill="FFFFFF"/>
          <w:lang w:eastAsia="zh-TW"/>
        </w:rPr>
        <w:t xml:space="preserve"> in </w:t>
      </w:r>
      <w:hyperlink w:anchor="CommunicationsOutreach" w:history="1">
        <w:r w:rsidRPr="00FD4ED8">
          <w:rPr>
            <w:color w:val="0000FF"/>
            <w:u w:color="000000"/>
            <w:bdr w:val="nil"/>
            <w:shd w:val="clear" w:color="auto" w:fill="FFFFFF"/>
            <w:lang w:eastAsia="zh-TW"/>
          </w:rPr>
          <w:t>section 9</w:t>
        </w:r>
      </w:hyperlink>
      <w:r w:rsidRPr="00FD4ED8">
        <w:rPr>
          <w:color w:val="000000"/>
          <w:u w:color="000000"/>
          <w:bdr w:val="nil"/>
          <w:shd w:val="clear" w:color="auto" w:fill="FFFFFF"/>
          <w:lang w:eastAsia="zh-TW"/>
        </w:rPr>
        <w:t>.</w:t>
      </w:r>
      <w:r w:rsidRPr="00060664">
        <w:rPr>
          <w:color w:val="000000"/>
          <w:u w:color="000000"/>
          <w:bdr w:val="nil"/>
          <w:shd w:val="clear" w:color="auto" w:fill="FFFFFF"/>
          <w:lang w:eastAsia="zh-TW"/>
        </w:rPr>
        <w:t xml:space="preserve"> </w:t>
      </w:r>
    </w:p>
    <w:p w14:paraId="191531AC" w14:textId="77777777" w:rsidR="004C3945" w:rsidRPr="00060664" w:rsidRDefault="004C3945" w:rsidP="00AC0E16">
      <w:pPr>
        <w:pBdr>
          <w:top w:val="nil"/>
          <w:left w:val="nil"/>
          <w:bottom w:val="nil"/>
          <w:right w:val="nil"/>
          <w:between w:val="nil"/>
          <w:bar w:val="nil"/>
        </w:pBdr>
        <w:tabs>
          <w:tab w:val="clear" w:pos="1134"/>
        </w:tabs>
        <w:spacing w:after="240"/>
        <w:jc w:val="left"/>
        <w:rPr>
          <w:color w:val="000000"/>
          <w:u w:color="000000"/>
          <w:bdr w:val="nil"/>
          <w:shd w:val="clear" w:color="auto" w:fill="FFFFFF"/>
          <w:lang w:eastAsia="zh-TW"/>
        </w:rPr>
      </w:pPr>
      <w:r w:rsidRPr="00060664">
        <w:rPr>
          <w:color w:val="000000"/>
          <w:u w:color="000000"/>
          <w:bdr w:val="nil"/>
          <w:shd w:val="clear" w:color="auto" w:fill="FFFFFF"/>
          <w:lang w:eastAsia="zh-TW"/>
        </w:rPr>
        <w:t xml:space="preserve">Close collaboration with international, regional and sub-regional development organizations (e.g. the World Bank, </w:t>
      </w:r>
      <w:r w:rsidR="00E24EDB">
        <w:rPr>
          <w:color w:val="000000"/>
          <w:u w:color="000000"/>
          <w:bdr w:val="nil"/>
          <w:shd w:val="clear" w:color="auto" w:fill="FFFFFF"/>
          <w:lang w:eastAsia="zh-TW"/>
        </w:rPr>
        <w:t xml:space="preserve">the </w:t>
      </w:r>
      <w:r w:rsidRPr="00060664">
        <w:rPr>
          <w:color w:val="000000"/>
          <w:u w:color="000000"/>
          <w:bdr w:val="nil"/>
          <w:shd w:val="clear" w:color="auto" w:fill="FFFFFF"/>
          <w:lang w:eastAsia="zh-TW"/>
        </w:rPr>
        <w:t xml:space="preserve">Global Environment Facility, </w:t>
      </w:r>
      <w:r w:rsidR="00E24EDB">
        <w:rPr>
          <w:color w:val="000000"/>
          <w:u w:color="000000"/>
          <w:bdr w:val="nil"/>
          <w:shd w:val="clear" w:color="auto" w:fill="FFFFFF"/>
          <w:lang w:eastAsia="zh-TW"/>
        </w:rPr>
        <w:t xml:space="preserve">the </w:t>
      </w:r>
      <w:r w:rsidRPr="00060664">
        <w:rPr>
          <w:color w:val="000000"/>
          <w:u w:color="000000"/>
          <w:bdr w:val="nil"/>
          <w:shd w:val="clear" w:color="auto" w:fill="FFFFFF"/>
          <w:lang w:eastAsia="zh-TW"/>
        </w:rPr>
        <w:t xml:space="preserve">Asian Development Bank) is needed in order to ensure that donors will benefit from and provide benefit to WIGOS. In particular, WMO will make use of new instruments such as the Country Support Initiative (CSI) and the </w:t>
      </w:r>
      <w:r w:rsidRPr="00060664">
        <w:rPr>
          <w:color w:val="201F1E"/>
          <w:u w:color="000000"/>
          <w:bdr w:val="nil"/>
          <w:shd w:val="clear" w:color="auto" w:fill="FFFFFF"/>
          <w:lang w:eastAsia="zh-TW"/>
        </w:rPr>
        <w:t>Systematic Observations Financing Facility (SOFF), a new mechanism for financing the GBON implementation in SIDS and LDCs.</w:t>
      </w:r>
    </w:p>
    <w:p w14:paraId="5D1F4CE1" w14:textId="77777777" w:rsidR="004C3945" w:rsidRPr="00060664" w:rsidRDefault="004C3945" w:rsidP="00AC0E16">
      <w:pPr>
        <w:pBdr>
          <w:top w:val="nil"/>
          <w:left w:val="nil"/>
          <w:bottom w:val="nil"/>
          <w:right w:val="nil"/>
          <w:between w:val="nil"/>
          <w:bar w:val="nil"/>
        </w:pBdr>
        <w:tabs>
          <w:tab w:val="clear" w:pos="1134"/>
        </w:tabs>
        <w:spacing w:after="240"/>
        <w:jc w:val="left"/>
        <w:rPr>
          <w:color w:val="000000"/>
          <w:u w:color="000000"/>
          <w:bdr w:val="nil"/>
          <w:lang w:eastAsia="zh-TW"/>
        </w:rPr>
      </w:pPr>
      <w:r w:rsidRPr="00060664">
        <w:rPr>
          <w:color w:val="000000"/>
          <w:u w:color="000000"/>
          <w:bdr w:val="nil"/>
          <w:lang w:eastAsia="zh-TW"/>
        </w:rPr>
        <w:lastRenderedPageBreak/>
        <w:t xml:space="preserve">The GCOS </w:t>
      </w:r>
      <w:r w:rsidR="00FA17C9">
        <w:rPr>
          <w:color w:val="000000"/>
          <w:u w:color="000000"/>
          <w:bdr w:val="nil"/>
          <w:lang w:eastAsia="zh-TW"/>
        </w:rPr>
        <w:t>c</w:t>
      </w:r>
      <w:r w:rsidRPr="00060664">
        <w:rPr>
          <w:color w:val="000000"/>
          <w:u w:color="000000"/>
          <w:bdr w:val="nil"/>
          <w:lang w:eastAsia="zh-TW"/>
        </w:rPr>
        <w:t xml:space="preserve">ooperation </w:t>
      </w:r>
      <w:r w:rsidR="00FA17C9">
        <w:rPr>
          <w:color w:val="000000"/>
          <w:u w:color="000000"/>
          <w:bdr w:val="nil"/>
          <w:lang w:eastAsia="zh-TW"/>
        </w:rPr>
        <w:t>m</w:t>
      </w:r>
      <w:r w:rsidRPr="00060664">
        <w:rPr>
          <w:color w:val="000000"/>
          <w:u w:color="000000"/>
          <w:bdr w:val="nil"/>
          <w:lang w:eastAsia="zh-TW"/>
        </w:rPr>
        <w:t>echanism will continue to support the NMHS</w:t>
      </w:r>
      <w:r w:rsidR="00FA17C9">
        <w:rPr>
          <w:color w:val="000000"/>
          <w:u w:color="000000"/>
          <w:bdr w:val="nil"/>
          <w:lang w:eastAsia="zh-TW"/>
        </w:rPr>
        <w:t>s</w:t>
      </w:r>
      <w:r w:rsidRPr="00060664">
        <w:rPr>
          <w:color w:val="000000"/>
          <w:u w:color="000000"/>
          <w:bdr w:val="nil"/>
          <w:lang w:eastAsia="zh-TW"/>
        </w:rPr>
        <w:t xml:space="preserve"> of developing countries on operational issues, specifically for GSN and GUAN nominated stations. </w:t>
      </w:r>
    </w:p>
    <w:p w14:paraId="14D532D3" w14:textId="77777777" w:rsidR="004C3945" w:rsidRPr="00060664" w:rsidRDefault="004C3945" w:rsidP="00AC0E16">
      <w:pPr>
        <w:pBdr>
          <w:top w:val="nil"/>
          <w:left w:val="nil"/>
          <w:bottom w:val="nil"/>
          <w:right w:val="nil"/>
          <w:between w:val="nil"/>
          <w:bar w:val="nil"/>
        </w:pBdr>
        <w:tabs>
          <w:tab w:val="clear" w:pos="1134"/>
        </w:tabs>
        <w:spacing w:after="240"/>
        <w:jc w:val="left"/>
        <w:rPr>
          <w:rFonts w:eastAsia="Verdana" w:cs="Verdana"/>
          <w:u w:color="000000"/>
          <w:bdr w:val="nil"/>
          <w:lang w:eastAsia="zh-TW"/>
        </w:rPr>
      </w:pPr>
      <w:r w:rsidRPr="00060664">
        <w:rPr>
          <w:rFonts w:eastAsia="Verdana" w:cs="Verdana"/>
          <w:u w:color="000000"/>
          <w:bdr w:val="nil"/>
          <w:lang w:eastAsia="zh-TW"/>
        </w:rPr>
        <w:t xml:space="preserve">Regarding the ocean, </w:t>
      </w:r>
      <w:r w:rsidRPr="00060664">
        <w:rPr>
          <w:color w:val="000000"/>
          <w:u w:color="000000"/>
          <w:bdr w:val="nil"/>
          <w:lang w:eastAsia="zh-TW"/>
        </w:rPr>
        <w:t xml:space="preserve">support for implementation of </w:t>
      </w:r>
      <w:r w:rsidRPr="00060664">
        <w:rPr>
          <w:rFonts w:eastAsia="Verdana" w:cs="Verdana"/>
          <w:u w:color="000000"/>
          <w:bdr w:val="nil"/>
          <w:lang w:eastAsia="zh-TW"/>
        </w:rPr>
        <w:t xml:space="preserve">the </w:t>
      </w:r>
      <w:r w:rsidR="00FA17C9">
        <w:rPr>
          <w:rFonts w:eastAsia="Verdana" w:cs="Verdana"/>
          <w:u w:color="000000"/>
          <w:bdr w:val="nil"/>
          <w:lang w:eastAsia="zh-TW"/>
        </w:rPr>
        <w:t>r</w:t>
      </w:r>
      <w:r w:rsidRPr="00060664">
        <w:rPr>
          <w:rFonts w:eastAsia="Verdana" w:cs="Verdana"/>
          <w:u w:color="000000"/>
          <w:bdr w:val="nil"/>
          <w:lang w:eastAsia="zh-TW"/>
        </w:rPr>
        <w:t xml:space="preserve">oadmap for the implementation of the GOOS 2030 Strategy for an open planning process, together with appropriate developments under </w:t>
      </w:r>
      <w:r w:rsidR="00FA17C9">
        <w:rPr>
          <w:rFonts w:eastAsia="Verdana" w:cs="Verdana"/>
          <w:u w:color="000000"/>
          <w:bdr w:val="nil"/>
          <w:lang w:eastAsia="zh-TW"/>
        </w:rPr>
        <w:t xml:space="preserve">the </w:t>
      </w:r>
      <w:r w:rsidRPr="00060664">
        <w:rPr>
          <w:rFonts w:eastAsia="Verdana" w:cs="Verdana"/>
          <w:u w:color="000000"/>
          <w:bdr w:val="nil"/>
          <w:lang w:eastAsia="zh-TW"/>
        </w:rPr>
        <w:t>U</w:t>
      </w:r>
      <w:r w:rsidR="00FA17C9">
        <w:rPr>
          <w:rFonts w:eastAsia="Verdana" w:cs="Verdana"/>
          <w:u w:color="000000"/>
          <w:bdr w:val="nil"/>
          <w:lang w:eastAsia="zh-TW"/>
        </w:rPr>
        <w:t xml:space="preserve">nited </w:t>
      </w:r>
      <w:r w:rsidRPr="00060664">
        <w:rPr>
          <w:rFonts w:eastAsia="Verdana" w:cs="Verdana"/>
          <w:u w:color="000000"/>
          <w:bdr w:val="nil"/>
          <w:lang w:eastAsia="zh-TW"/>
        </w:rPr>
        <w:t>N</w:t>
      </w:r>
      <w:r w:rsidR="00FA17C9">
        <w:rPr>
          <w:rFonts w:eastAsia="Verdana" w:cs="Verdana"/>
          <w:u w:color="000000"/>
          <w:bdr w:val="nil"/>
          <w:lang w:eastAsia="zh-TW"/>
        </w:rPr>
        <w:t>ations</w:t>
      </w:r>
      <w:r w:rsidRPr="00060664">
        <w:rPr>
          <w:rFonts w:eastAsia="Verdana" w:cs="Verdana"/>
          <w:u w:color="000000"/>
          <w:bdr w:val="nil"/>
          <w:lang w:eastAsia="zh-TW"/>
        </w:rPr>
        <w:t xml:space="preserve"> Decade of the Ocean for Sustainable Development, and engagement of WMO and its regional associations with the GOOS </w:t>
      </w:r>
      <w:r w:rsidR="00FA17C9">
        <w:rPr>
          <w:rFonts w:eastAsia="Verdana" w:cs="Verdana"/>
          <w:u w:color="000000"/>
          <w:bdr w:val="nil"/>
          <w:lang w:eastAsia="zh-TW"/>
        </w:rPr>
        <w:t>r</w:t>
      </w:r>
      <w:r w:rsidRPr="00060664">
        <w:rPr>
          <w:rFonts w:eastAsia="Verdana" w:cs="Verdana"/>
          <w:u w:color="000000"/>
          <w:bdr w:val="nil"/>
          <w:lang w:eastAsia="zh-TW"/>
        </w:rPr>
        <w:t xml:space="preserve">egional </w:t>
      </w:r>
      <w:r w:rsidR="00FA17C9">
        <w:rPr>
          <w:rFonts w:eastAsia="Verdana" w:cs="Verdana"/>
          <w:u w:color="000000"/>
          <w:bdr w:val="nil"/>
          <w:lang w:eastAsia="zh-TW"/>
        </w:rPr>
        <w:t>a</w:t>
      </w:r>
      <w:r w:rsidRPr="00060664">
        <w:rPr>
          <w:rFonts w:eastAsia="Verdana" w:cs="Verdana"/>
          <w:u w:color="000000"/>
          <w:bdr w:val="nil"/>
          <w:lang w:eastAsia="zh-TW"/>
        </w:rPr>
        <w:t>lliances, will be required. The Partnership for new GEOSS Applications (PANGEA), a concept developed by the former Joint WMO-IOC Technical Commission for Oceanography and Marine Meteorology (JCOMM), is being used to develop partnership</w:t>
      </w:r>
      <w:r w:rsidR="00FA17C9">
        <w:rPr>
          <w:rFonts w:eastAsia="Verdana" w:cs="Verdana"/>
          <w:u w:color="000000"/>
          <w:bdr w:val="nil"/>
          <w:lang w:eastAsia="zh-TW"/>
        </w:rPr>
        <w:t>s</w:t>
      </w:r>
      <w:r w:rsidRPr="00060664">
        <w:rPr>
          <w:rFonts w:eastAsia="Verdana" w:cs="Verdana"/>
          <w:u w:color="000000"/>
          <w:bdr w:val="nil"/>
          <w:lang w:eastAsia="zh-TW"/>
        </w:rPr>
        <w:t xml:space="preserve"> between developed and developing countries to realize the socio-economic benefits of ocean observing systems </w:t>
      </w:r>
      <w:r w:rsidR="00FA17C9">
        <w:rPr>
          <w:rFonts w:eastAsia="Verdana" w:cs="Verdana"/>
          <w:u w:color="000000"/>
          <w:bdr w:val="nil"/>
          <w:lang w:eastAsia="zh-TW"/>
        </w:rPr>
        <w:t>on</w:t>
      </w:r>
      <w:r w:rsidR="00FA17C9" w:rsidRPr="00060664">
        <w:rPr>
          <w:rFonts w:eastAsia="Verdana" w:cs="Verdana"/>
          <w:u w:color="000000"/>
          <w:bdr w:val="nil"/>
          <w:lang w:eastAsia="zh-TW"/>
        </w:rPr>
        <w:t xml:space="preserve"> </w:t>
      </w:r>
      <w:r w:rsidRPr="00060664">
        <w:rPr>
          <w:rFonts w:eastAsia="Verdana" w:cs="Verdana"/>
          <w:u w:color="000000"/>
          <w:bdr w:val="nil"/>
          <w:lang w:eastAsia="zh-TW"/>
        </w:rPr>
        <w:t>global and regional scales.</w:t>
      </w:r>
    </w:p>
    <w:p w14:paraId="520B8F62" w14:textId="77777777" w:rsidR="004C3945" w:rsidRPr="00060664" w:rsidRDefault="004C3945" w:rsidP="00AC0E16">
      <w:pPr>
        <w:pBdr>
          <w:top w:val="nil"/>
          <w:left w:val="nil"/>
          <w:bottom w:val="nil"/>
          <w:right w:val="nil"/>
          <w:between w:val="nil"/>
          <w:bar w:val="nil"/>
        </w:pBdr>
        <w:tabs>
          <w:tab w:val="clear" w:pos="1134"/>
        </w:tabs>
        <w:spacing w:after="240"/>
        <w:jc w:val="left"/>
        <w:rPr>
          <w:color w:val="000000"/>
          <w:u w:color="000000"/>
          <w:bdr w:val="nil"/>
          <w:lang w:eastAsia="zh-TW"/>
        </w:rPr>
      </w:pPr>
      <w:r w:rsidRPr="00060664">
        <w:rPr>
          <w:color w:val="000000"/>
          <w:u w:color="000000"/>
          <w:bdr w:val="nil"/>
          <w:lang w:eastAsia="zh-TW"/>
        </w:rPr>
        <w:t xml:space="preserve">The operational and efficient use of the following specific WIGOS technical tools will require further developing the learning material and organizing training events in the </w:t>
      </w:r>
      <w:r w:rsidR="00FA17C9">
        <w:rPr>
          <w:color w:val="000000"/>
          <w:u w:color="000000"/>
          <w:bdr w:val="nil"/>
          <w:lang w:eastAsia="zh-TW"/>
        </w:rPr>
        <w:t>r</w:t>
      </w:r>
      <w:r w:rsidRPr="00060664">
        <w:rPr>
          <w:color w:val="000000"/>
          <w:u w:color="000000"/>
          <w:bdr w:val="nil"/>
          <w:lang w:eastAsia="zh-TW"/>
        </w:rPr>
        <w:t>egions/sub-regions, taking into account the needs and requirements of RWCs:</w:t>
      </w:r>
    </w:p>
    <w:p w14:paraId="20888E6D" w14:textId="77777777" w:rsidR="004C3945" w:rsidRPr="00060664" w:rsidRDefault="00E044FB" w:rsidP="00E044FB">
      <w:pPr>
        <w:tabs>
          <w:tab w:val="clear" w:pos="1134"/>
        </w:tabs>
        <w:spacing w:before="240" w:after="240"/>
        <w:ind w:left="1134" w:hanging="567"/>
        <w:jc w:val="left"/>
        <w:rPr>
          <w:rFonts w:eastAsia="Times New Roman"/>
        </w:rPr>
      </w:pPr>
      <w:r w:rsidRPr="00060664">
        <w:rPr>
          <w:rFonts w:ascii="Symbol" w:eastAsia="Times New Roman" w:hAnsi="Symbol"/>
        </w:rPr>
        <w:t></w:t>
      </w:r>
      <w:r w:rsidRPr="00060664">
        <w:rPr>
          <w:rFonts w:ascii="Symbol" w:eastAsia="Times New Roman" w:hAnsi="Symbol"/>
        </w:rPr>
        <w:tab/>
      </w:r>
      <w:r w:rsidR="004C3945" w:rsidRPr="00060664">
        <w:rPr>
          <w:rFonts w:eastAsia="Times New Roman"/>
        </w:rPr>
        <w:t xml:space="preserve">OSCAR/Surface = maintain and further develop the online course and tutorial videos, and continue to run regular </w:t>
      </w:r>
      <w:r w:rsidR="00FA17C9">
        <w:rPr>
          <w:rFonts w:eastAsia="Times New Roman"/>
        </w:rPr>
        <w:t>w</w:t>
      </w:r>
      <w:r w:rsidR="004C3945" w:rsidRPr="00060664">
        <w:rPr>
          <w:rFonts w:eastAsia="Times New Roman"/>
        </w:rPr>
        <w:t>ebinars (especially focu</w:t>
      </w:r>
      <w:r w:rsidR="00FA17C9">
        <w:rPr>
          <w:rFonts w:eastAsia="Times New Roman"/>
        </w:rPr>
        <w:t>s</w:t>
      </w:r>
      <w:r w:rsidR="004C3945" w:rsidRPr="00060664">
        <w:rPr>
          <w:rFonts w:eastAsia="Times New Roman"/>
        </w:rPr>
        <w:t xml:space="preserve">sing on community specific templates and on </w:t>
      </w:r>
      <w:r w:rsidR="00FA17C9">
        <w:rPr>
          <w:rFonts w:eastAsia="Times New Roman"/>
        </w:rPr>
        <w:t xml:space="preserve">the </w:t>
      </w:r>
      <w:r w:rsidR="004C3945" w:rsidRPr="00060664">
        <w:rPr>
          <w:rFonts w:eastAsia="Times New Roman"/>
        </w:rPr>
        <w:t>machine-to-machine transfer of metadata);</w:t>
      </w:r>
    </w:p>
    <w:p w14:paraId="31CCADB0" w14:textId="77777777" w:rsidR="004C3945" w:rsidRPr="00060664" w:rsidRDefault="00E044FB" w:rsidP="00E044FB">
      <w:pPr>
        <w:tabs>
          <w:tab w:val="clear" w:pos="1134"/>
        </w:tabs>
        <w:spacing w:before="240" w:after="240"/>
        <w:ind w:left="1134" w:hanging="567"/>
        <w:jc w:val="left"/>
        <w:rPr>
          <w:rFonts w:eastAsia="Times New Roman"/>
        </w:rPr>
      </w:pPr>
      <w:r w:rsidRPr="00060664">
        <w:rPr>
          <w:rFonts w:ascii="Symbol" w:eastAsia="Times New Roman" w:hAnsi="Symbol"/>
        </w:rPr>
        <w:t></w:t>
      </w:r>
      <w:r w:rsidRPr="00060664">
        <w:rPr>
          <w:rFonts w:ascii="Symbol" w:eastAsia="Times New Roman" w:hAnsi="Symbol"/>
        </w:rPr>
        <w:tab/>
      </w:r>
      <w:r w:rsidR="004C3945" w:rsidRPr="00060664">
        <w:rPr>
          <w:rFonts w:eastAsia="Times New Roman"/>
        </w:rPr>
        <w:t xml:space="preserve">WDQMS </w:t>
      </w:r>
      <w:r w:rsidR="00FD1783">
        <w:rPr>
          <w:rFonts w:eastAsia="Times New Roman"/>
        </w:rPr>
        <w:t>w</w:t>
      </w:r>
      <w:r w:rsidR="004C3945" w:rsidRPr="00060664">
        <w:rPr>
          <w:rFonts w:eastAsia="Times New Roman"/>
        </w:rPr>
        <w:t xml:space="preserve">ebtool = further develop the online learning materials, develop an online course with tutorial videos, and initiate a series of </w:t>
      </w:r>
      <w:r w:rsidR="00FA17C9">
        <w:rPr>
          <w:rFonts w:eastAsia="Times New Roman"/>
        </w:rPr>
        <w:t>w</w:t>
      </w:r>
      <w:r w:rsidR="004C3945" w:rsidRPr="00060664">
        <w:rPr>
          <w:rFonts w:eastAsia="Times New Roman"/>
        </w:rPr>
        <w:t xml:space="preserve">ebinars (in close cooperation with WIS), especially focusing on issues related </w:t>
      </w:r>
      <w:r w:rsidR="00FA17C9">
        <w:rPr>
          <w:rFonts w:eastAsia="Times New Roman"/>
        </w:rPr>
        <w:t>to</w:t>
      </w:r>
      <w:r w:rsidR="00FA17C9" w:rsidRPr="00060664">
        <w:rPr>
          <w:rFonts w:eastAsia="Times New Roman"/>
        </w:rPr>
        <w:t xml:space="preserve"> </w:t>
      </w:r>
      <w:r w:rsidR="004C3945" w:rsidRPr="00060664">
        <w:rPr>
          <w:rFonts w:eastAsia="Times New Roman"/>
        </w:rPr>
        <w:t>data availability, quality and timeliness;</w:t>
      </w:r>
    </w:p>
    <w:p w14:paraId="142FF45C" w14:textId="77777777" w:rsidR="004C3945" w:rsidRPr="00060664" w:rsidRDefault="00E044FB" w:rsidP="00E044FB">
      <w:pPr>
        <w:tabs>
          <w:tab w:val="clear" w:pos="1134"/>
        </w:tabs>
        <w:spacing w:before="240" w:after="240"/>
        <w:ind w:left="1134" w:hanging="567"/>
        <w:jc w:val="left"/>
        <w:rPr>
          <w:rFonts w:eastAsia="Times New Roman"/>
        </w:rPr>
      </w:pPr>
      <w:r w:rsidRPr="00060664">
        <w:rPr>
          <w:rFonts w:ascii="Symbol" w:eastAsia="Times New Roman" w:hAnsi="Symbol"/>
        </w:rPr>
        <w:t></w:t>
      </w:r>
      <w:r w:rsidRPr="00060664">
        <w:rPr>
          <w:rFonts w:ascii="Symbol" w:eastAsia="Times New Roman" w:hAnsi="Symbol"/>
        </w:rPr>
        <w:tab/>
      </w:r>
      <w:r w:rsidR="004C3945" w:rsidRPr="00060664">
        <w:rPr>
          <w:rFonts w:eastAsia="Times New Roman"/>
        </w:rPr>
        <w:t xml:space="preserve">WDQMS </w:t>
      </w:r>
      <w:r w:rsidR="00FA17C9">
        <w:rPr>
          <w:rFonts w:eastAsia="Times New Roman"/>
        </w:rPr>
        <w:t>i</w:t>
      </w:r>
      <w:r w:rsidR="004C3945" w:rsidRPr="00060664">
        <w:rPr>
          <w:rFonts w:eastAsia="Times New Roman"/>
        </w:rPr>
        <w:t xml:space="preserve">ncident </w:t>
      </w:r>
      <w:r w:rsidR="00FA17C9">
        <w:rPr>
          <w:rFonts w:eastAsia="Times New Roman"/>
        </w:rPr>
        <w:t>m</w:t>
      </w:r>
      <w:r w:rsidR="004C3945" w:rsidRPr="00060664">
        <w:rPr>
          <w:rFonts w:eastAsia="Times New Roman"/>
        </w:rPr>
        <w:t xml:space="preserve">anagement tool = develop initial learning materials as well as dedicated </w:t>
      </w:r>
      <w:r w:rsidR="00FA17C9">
        <w:rPr>
          <w:rFonts w:eastAsia="Times New Roman"/>
        </w:rPr>
        <w:t>w</w:t>
      </w:r>
      <w:r w:rsidR="004C3945" w:rsidRPr="00060664">
        <w:rPr>
          <w:rFonts w:eastAsia="Times New Roman"/>
        </w:rPr>
        <w:t>ebinars, to support the operational implementation of RWCs.</w:t>
      </w:r>
    </w:p>
    <w:p w14:paraId="0EBE2279" w14:textId="77777777" w:rsidR="004C3945" w:rsidRPr="00060664" w:rsidRDefault="004C3945" w:rsidP="001536DB">
      <w:pPr>
        <w:tabs>
          <w:tab w:val="clear" w:pos="1134"/>
          <w:tab w:val="left" w:pos="1080"/>
        </w:tabs>
        <w:spacing w:before="240" w:after="240"/>
        <w:jc w:val="left"/>
        <w:rPr>
          <w:rFonts w:eastAsia="Times New Roman"/>
        </w:rPr>
      </w:pPr>
      <w:r w:rsidRPr="00060664">
        <w:rPr>
          <w:rFonts w:eastAsia="Times New Roman"/>
        </w:rPr>
        <w:t>User manuals for each of the above tools will be developed and regularly updated and published in all WMO languages.</w:t>
      </w:r>
    </w:p>
    <w:p w14:paraId="2F3D4683" w14:textId="77777777" w:rsidR="004C3945" w:rsidRPr="00BE0A6E" w:rsidRDefault="004C3945" w:rsidP="001536DB">
      <w:pPr>
        <w:tabs>
          <w:tab w:val="clear" w:pos="1134"/>
          <w:tab w:val="left" w:pos="1080"/>
        </w:tabs>
        <w:spacing w:before="240" w:after="240"/>
        <w:jc w:val="left"/>
        <w:rPr>
          <w:rFonts w:eastAsia="Times New Roman"/>
        </w:rPr>
      </w:pPr>
      <w:r w:rsidRPr="00060664">
        <w:rPr>
          <w:rFonts w:eastAsia="Times New Roman"/>
        </w:rPr>
        <w:t>Also, the implementation of the WIGOS Station Identifiers (</w:t>
      </w:r>
      <w:hyperlink w:anchor="wigo" w:history="1">
        <w:r w:rsidRPr="00BE0A6E">
          <w:rPr>
            <w:rFonts w:eastAsia="Times New Roman"/>
            <w:color w:val="0000FF"/>
          </w:rPr>
          <w:t>5.8</w:t>
        </w:r>
      </w:hyperlink>
      <w:r w:rsidRPr="00BE0A6E">
        <w:rPr>
          <w:rFonts w:eastAsia="Times New Roman"/>
        </w:rPr>
        <w:t xml:space="preserve">) will require further development of online learning materials, for each of the topics described in </w:t>
      </w:r>
      <w:r w:rsidR="00F741DE" w:rsidRPr="00BE0A6E">
        <w:rPr>
          <w:rFonts w:eastAsia="Times New Roman"/>
        </w:rPr>
        <w:t>section</w:t>
      </w:r>
      <w:r w:rsidR="00F741DE">
        <w:rPr>
          <w:rFonts w:eastAsia="Times New Roman"/>
        </w:rPr>
        <w:t> </w:t>
      </w:r>
      <w:r w:rsidRPr="00BE0A6E">
        <w:rPr>
          <w:rFonts w:eastAsia="Times New Roman"/>
        </w:rPr>
        <w:t>7, especially addressed to LDCs, LLDC</w:t>
      </w:r>
      <w:r w:rsidR="005A3C71">
        <w:rPr>
          <w:rFonts w:eastAsia="Times New Roman"/>
        </w:rPr>
        <w:t>s</w:t>
      </w:r>
      <w:r w:rsidRPr="00BE0A6E">
        <w:rPr>
          <w:rFonts w:eastAsia="Times New Roman"/>
        </w:rPr>
        <w:t xml:space="preserve"> and SIDS.</w:t>
      </w:r>
    </w:p>
    <w:p w14:paraId="5CC6DF2A" w14:textId="77777777" w:rsidR="004C3945" w:rsidRPr="00BE0A6E" w:rsidRDefault="004C3945" w:rsidP="00E913EC">
      <w:pPr>
        <w:tabs>
          <w:tab w:val="clear" w:pos="1134"/>
          <w:tab w:val="left" w:pos="1080"/>
        </w:tabs>
        <w:spacing w:before="120"/>
        <w:jc w:val="left"/>
        <w:rPr>
          <w:rFonts w:eastAsia="Times New Roman"/>
        </w:rPr>
      </w:pPr>
      <w:r w:rsidRPr="00BE0A6E">
        <w:rPr>
          <w:rFonts w:eastAsia="Times New Roman"/>
        </w:rPr>
        <w:t xml:space="preserve">Additionally, and to complement the training efforts regarding the national WIGOS implementation, more guidance and support will be needed for Members to develop their </w:t>
      </w:r>
      <w:r w:rsidR="00E57A10">
        <w:rPr>
          <w:rFonts w:eastAsia="Times New Roman"/>
        </w:rPr>
        <w:t>n</w:t>
      </w:r>
      <w:r w:rsidRPr="00BE0A6E">
        <w:rPr>
          <w:rFonts w:eastAsia="Times New Roman"/>
        </w:rPr>
        <w:t xml:space="preserve">ational </w:t>
      </w:r>
      <w:r w:rsidR="00E57A10">
        <w:rPr>
          <w:rFonts w:eastAsia="Times New Roman"/>
        </w:rPr>
        <w:t>o</w:t>
      </w:r>
      <w:r w:rsidRPr="00BE0A6E">
        <w:rPr>
          <w:rFonts w:eastAsia="Times New Roman"/>
        </w:rPr>
        <w:t xml:space="preserve">bserving </w:t>
      </w:r>
      <w:r w:rsidR="00E57A10">
        <w:rPr>
          <w:rFonts w:eastAsia="Times New Roman"/>
        </w:rPr>
        <w:t>s</w:t>
      </w:r>
      <w:r w:rsidRPr="00BE0A6E">
        <w:rPr>
          <w:rFonts w:eastAsia="Times New Roman"/>
        </w:rPr>
        <w:t xml:space="preserve">trategies and their National WIGOS Implementation Plans. </w:t>
      </w:r>
    </w:p>
    <w:p w14:paraId="546C2459" w14:textId="77777777" w:rsidR="004C3945" w:rsidRPr="00BE0A6E" w:rsidRDefault="004C3945" w:rsidP="001536DB">
      <w:pPr>
        <w:keepNext/>
        <w:keepLines/>
        <w:tabs>
          <w:tab w:val="clear" w:pos="1134"/>
        </w:tabs>
        <w:spacing w:before="360" w:after="240"/>
        <w:jc w:val="left"/>
        <w:outlineLvl w:val="1"/>
        <w:rPr>
          <w:rFonts w:eastAsia="Verdana" w:cs="Verdana"/>
          <w:b/>
          <w:bCs/>
          <w:iCs/>
          <w:szCs w:val="22"/>
          <w:lang w:eastAsia="zh-TW"/>
        </w:rPr>
      </w:pPr>
      <w:bookmarkStart w:id="71" w:name="Partnerships_7"/>
      <w:bookmarkEnd w:id="71"/>
      <w:r w:rsidRPr="00BE0A6E">
        <w:rPr>
          <w:rFonts w:eastAsia="Verdana" w:cs="Verdana"/>
          <w:b/>
          <w:bCs/>
          <w:iCs/>
          <w:szCs w:val="22"/>
          <w:lang w:eastAsia="zh-TW"/>
        </w:rPr>
        <w:t>7.</w:t>
      </w:r>
      <w:r w:rsidRPr="00BE0A6E">
        <w:rPr>
          <w:rFonts w:eastAsia="Verdana" w:cs="Verdana"/>
          <w:b/>
          <w:bCs/>
          <w:iCs/>
          <w:szCs w:val="22"/>
          <w:lang w:eastAsia="zh-TW"/>
        </w:rPr>
        <w:tab/>
        <w:t>PARTNE</w:t>
      </w:r>
      <w:bookmarkStart w:id="72" w:name="Partnerships"/>
      <w:bookmarkEnd w:id="72"/>
      <w:r w:rsidRPr="00BE0A6E">
        <w:rPr>
          <w:rFonts w:eastAsia="Verdana" w:cs="Verdana"/>
          <w:b/>
          <w:bCs/>
          <w:iCs/>
          <w:szCs w:val="22"/>
          <w:lang w:eastAsia="zh-TW"/>
        </w:rPr>
        <w:t>RSHIPS</w:t>
      </w:r>
    </w:p>
    <w:p w14:paraId="53BB5F38" w14:textId="77777777" w:rsidR="004C3945" w:rsidRPr="00BE0A6E" w:rsidRDefault="004C3945" w:rsidP="008F1FFD">
      <w:pPr>
        <w:spacing w:before="120" w:after="240"/>
        <w:jc w:val="left"/>
      </w:pPr>
      <w:r w:rsidRPr="00BE0A6E">
        <w:rPr>
          <w:rFonts w:eastAsia="Calibri" w:cs="Calibri"/>
        </w:rPr>
        <w:t>The ultimate goal of WIGOS is to establish sustainable monitoring of the Earth system for developing required products and services for the benefit of populations, with a focus on climate, weather, ocean, cryosphere and hydrosphere. This goal can only be achieved with a collaborative effort at national and international levels, as no single entity will have the full capacity to deliver such complex observation systems. Hence, a partnership is required at three levels:</w:t>
      </w:r>
    </w:p>
    <w:p w14:paraId="5640CEF8" w14:textId="77777777" w:rsidR="004C3945" w:rsidRPr="00BE0A6E" w:rsidRDefault="00E044FB" w:rsidP="00E044FB">
      <w:pPr>
        <w:tabs>
          <w:tab w:val="clear" w:pos="1134"/>
        </w:tabs>
        <w:spacing w:before="240" w:after="240"/>
        <w:ind w:left="1134" w:hanging="567"/>
        <w:jc w:val="left"/>
      </w:pPr>
      <w:r w:rsidRPr="00BE0A6E">
        <w:t>(1)</w:t>
      </w:r>
      <w:r w:rsidRPr="00BE0A6E">
        <w:tab/>
      </w:r>
      <w:r w:rsidR="004C3945" w:rsidRPr="00BE0A6E">
        <w:rPr>
          <w:rFonts w:eastAsia="Calibri" w:cs="Calibri"/>
        </w:rPr>
        <w:t>At national level for WMO Members: all governmental (incl. at sub-national structures) organizations having an official mandate in Earth system monitoring, as well as academia and private sector operating monitoring systems, without forgetting citizen communities.</w:t>
      </w:r>
    </w:p>
    <w:p w14:paraId="0F50E1F4" w14:textId="77777777" w:rsidR="004C3945" w:rsidRPr="00BE0A6E" w:rsidRDefault="00E044FB" w:rsidP="00E044FB">
      <w:pPr>
        <w:tabs>
          <w:tab w:val="clear" w:pos="1134"/>
        </w:tabs>
        <w:spacing w:before="240" w:after="240"/>
        <w:ind w:left="1134" w:hanging="567"/>
        <w:jc w:val="left"/>
      </w:pPr>
      <w:r w:rsidRPr="00BE0A6E">
        <w:lastRenderedPageBreak/>
        <w:t>(2)</w:t>
      </w:r>
      <w:r w:rsidRPr="00BE0A6E">
        <w:tab/>
      </w:r>
      <w:r w:rsidR="004C3945" w:rsidRPr="00BE0A6E">
        <w:rPr>
          <w:rFonts w:eastAsia="Calibri" w:cs="Calibri"/>
        </w:rPr>
        <w:t>At international level, other UN</w:t>
      </w:r>
      <w:r w:rsidR="004C3945" w:rsidRPr="00BE0A6E">
        <w:rPr>
          <w:rFonts w:eastAsia="Calibri" w:cs="Calibri"/>
          <w:vertAlign w:val="superscript"/>
        </w:rPr>
        <w:footnoteReference w:id="9"/>
      </w:r>
      <w:r w:rsidR="004C3945" w:rsidRPr="00BE0A6E">
        <w:rPr>
          <w:rFonts w:eastAsia="Calibri" w:cs="Calibri"/>
        </w:rPr>
        <w:t xml:space="preserve"> and non-UN organizations and major NGOs either as providers or users of measurements.</w:t>
      </w:r>
    </w:p>
    <w:p w14:paraId="2CF909A9" w14:textId="77777777" w:rsidR="004C3945" w:rsidRPr="00BE0A6E" w:rsidRDefault="00E044FB" w:rsidP="00E044FB">
      <w:pPr>
        <w:tabs>
          <w:tab w:val="clear" w:pos="1134"/>
        </w:tabs>
        <w:spacing w:before="120" w:after="120"/>
        <w:ind w:left="1134" w:hanging="567"/>
        <w:jc w:val="left"/>
      </w:pPr>
      <w:r w:rsidRPr="00BE0A6E">
        <w:t>(3)</w:t>
      </w:r>
      <w:r w:rsidRPr="00BE0A6E">
        <w:tab/>
      </w:r>
      <w:r w:rsidR="004C3945" w:rsidRPr="00BE0A6E">
        <w:rPr>
          <w:rFonts w:eastAsia="Calibri" w:cs="Calibri"/>
        </w:rPr>
        <w:t>At national and international level, related monitoring systems such as biodiversity and ecosystems.</w:t>
      </w:r>
    </w:p>
    <w:p w14:paraId="68F45ED3" w14:textId="77777777" w:rsidR="004C3945" w:rsidRPr="00BE0A6E" w:rsidRDefault="004C3945" w:rsidP="008F1FFD">
      <w:pPr>
        <w:spacing w:before="240" w:after="240"/>
        <w:jc w:val="left"/>
      </w:pPr>
      <w:r w:rsidRPr="00BE0A6E">
        <w:rPr>
          <w:rFonts w:eastAsia="Calibri" w:cs="Calibri"/>
        </w:rPr>
        <w:t xml:space="preserve">WIGOS is new for most of the players, and there must be motivation to engage in a collaborative process and to make their data available, e.g. to NMHSs, to the national and international WMO community, etc. A key principle of successful and sustained partnerships is the recognition of mutual benefit. </w:t>
      </w:r>
    </w:p>
    <w:p w14:paraId="01E6BAF8" w14:textId="77777777" w:rsidR="004C3945" w:rsidRPr="00BE0A6E" w:rsidRDefault="004C3945" w:rsidP="001F6AAF">
      <w:pPr>
        <w:spacing w:before="120" w:after="120"/>
        <w:jc w:val="left"/>
      </w:pPr>
      <w:r w:rsidRPr="00BE0A6E">
        <w:rPr>
          <w:rFonts w:eastAsia="Calibri" w:cs="Calibri"/>
        </w:rPr>
        <w:t xml:space="preserve">The interests of operators vary widely depending on the type of organization and its needs; consequently, the motivations to share observational data nationally (e.g. with NMHSs) or internationally with WMO Members are also very diverse. </w:t>
      </w:r>
    </w:p>
    <w:p w14:paraId="0B9F684E" w14:textId="77777777" w:rsidR="004C3945" w:rsidRPr="00BE0A6E" w:rsidRDefault="004C3945" w:rsidP="008F1FFD">
      <w:pPr>
        <w:spacing w:before="240" w:after="240"/>
        <w:jc w:val="left"/>
      </w:pPr>
      <w:r w:rsidRPr="00BE0A6E">
        <w:rPr>
          <w:rFonts w:eastAsia="Calibri" w:cs="Calibri"/>
        </w:rPr>
        <w:t>Partnerships within the framework of WIGOS would address:</w:t>
      </w:r>
    </w:p>
    <w:p w14:paraId="7D713241"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rFonts w:eastAsia="Calibri" w:cs="Calibri"/>
        </w:rPr>
        <w:t xml:space="preserve">Observation gaps: </w:t>
      </w:r>
    </w:p>
    <w:p w14:paraId="7AA1E81A" w14:textId="77777777" w:rsidR="004C3945" w:rsidRPr="00BE0A6E" w:rsidRDefault="00E044FB" w:rsidP="00E044FB">
      <w:pPr>
        <w:tabs>
          <w:tab w:val="clear" w:pos="1134"/>
        </w:tabs>
        <w:spacing w:before="120" w:after="120"/>
        <w:ind w:left="1701" w:hanging="567"/>
        <w:jc w:val="left"/>
      </w:pPr>
      <w:r w:rsidRPr="00BE0A6E">
        <w:t>—</w:t>
      </w:r>
      <w:r w:rsidRPr="00BE0A6E">
        <w:tab/>
      </w:r>
      <w:r w:rsidR="004C3945" w:rsidRPr="00BE0A6E">
        <w:rPr>
          <w:rFonts w:eastAsia="Calibri" w:cs="Calibri"/>
        </w:rPr>
        <w:t xml:space="preserve">Representativeness and timeliness of observations especially in high impact locations or </w:t>
      </w:r>
      <w:r w:rsidR="00F2728A" w:rsidRPr="00BE0A6E">
        <w:rPr>
          <w:rFonts w:eastAsia="Calibri" w:cs="Calibri"/>
        </w:rPr>
        <w:t>observation</w:t>
      </w:r>
      <w:r w:rsidR="00F2728A">
        <w:rPr>
          <w:rFonts w:eastAsia="Calibri" w:cs="Calibri"/>
        </w:rPr>
        <w:t>-</w:t>
      </w:r>
      <w:r w:rsidR="004C3945" w:rsidRPr="00BE0A6E">
        <w:rPr>
          <w:rFonts w:eastAsia="Calibri" w:cs="Calibri"/>
        </w:rPr>
        <w:t xml:space="preserve">sparse regions, </w:t>
      </w:r>
    </w:p>
    <w:p w14:paraId="30523225" w14:textId="77777777" w:rsidR="004C3945" w:rsidRPr="00BE0A6E" w:rsidRDefault="00E044FB" w:rsidP="00E044FB">
      <w:pPr>
        <w:tabs>
          <w:tab w:val="clear" w:pos="1134"/>
        </w:tabs>
        <w:ind w:left="1701" w:hanging="567"/>
        <w:jc w:val="left"/>
      </w:pPr>
      <w:r w:rsidRPr="00BE0A6E">
        <w:t>—</w:t>
      </w:r>
      <w:r w:rsidRPr="00BE0A6E">
        <w:tab/>
      </w:r>
      <w:r w:rsidR="004C3945" w:rsidRPr="00BE0A6E">
        <w:rPr>
          <w:rFonts w:eastAsia="Calibri" w:cs="Calibri"/>
        </w:rPr>
        <w:t>Additional parameters not traditionally observed by NMHS</w:t>
      </w:r>
      <w:r w:rsidR="00F2728A">
        <w:rPr>
          <w:rFonts w:eastAsia="Calibri" w:cs="Calibri"/>
        </w:rPr>
        <w:t>s</w:t>
      </w:r>
      <w:r w:rsidR="004C3945" w:rsidRPr="00BE0A6E">
        <w:rPr>
          <w:rFonts w:eastAsia="Calibri" w:cs="Calibri"/>
        </w:rPr>
        <w:t xml:space="preserve"> (e.g.,</w:t>
      </w:r>
      <w:r w:rsidR="00024581">
        <w:rPr>
          <w:rFonts w:eastAsia="Calibri" w:cs="Calibri"/>
        </w:rPr>
        <w:t> </w:t>
      </w:r>
      <w:r w:rsidR="004C3945" w:rsidRPr="00BE0A6E">
        <w:rPr>
          <w:rFonts w:eastAsia="Calibri" w:cs="Calibri"/>
        </w:rPr>
        <w:t xml:space="preserve">biodiversity, land cover, forest, </w:t>
      </w:r>
      <w:r w:rsidR="00F2728A">
        <w:rPr>
          <w:rFonts w:eastAsia="Calibri" w:cs="Calibri"/>
        </w:rPr>
        <w:t>etc.</w:t>
      </w:r>
      <w:r w:rsidR="00F2728A" w:rsidRPr="00BE0A6E">
        <w:rPr>
          <w:rFonts w:eastAsia="Calibri" w:cs="Calibri"/>
        </w:rPr>
        <w:t xml:space="preserve">) </w:t>
      </w:r>
      <w:r w:rsidR="004C3945" w:rsidRPr="00BE0A6E">
        <w:rPr>
          <w:rFonts w:eastAsia="Calibri" w:cs="Calibri"/>
        </w:rPr>
        <w:t>but relevant in the context of Earth system observations and prediction,</w:t>
      </w:r>
    </w:p>
    <w:p w14:paraId="5C5A834A"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rFonts w:eastAsia="Calibri" w:cs="Calibri"/>
        </w:rPr>
        <w:t xml:space="preserve">Scientific and service information requirements meeting specific needs, </w:t>
      </w:r>
    </w:p>
    <w:p w14:paraId="176BA386" w14:textId="77777777" w:rsidR="004C3945" w:rsidRPr="00BE0A6E" w:rsidRDefault="004C3945" w:rsidP="00401831">
      <w:pPr>
        <w:spacing w:before="240" w:after="240"/>
        <w:jc w:val="left"/>
      </w:pPr>
      <w:r w:rsidRPr="00BE0A6E">
        <w:rPr>
          <w:rFonts w:eastAsia="Calibri" w:cs="Calibri"/>
        </w:rPr>
        <w:t>Activities to facilitate the development of partnerships:</w:t>
      </w:r>
    </w:p>
    <w:p w14:paraId="176D05E7" w14:textId="77777777" w:rsidR="004C3945" w:rsidRPr="00953BAB" w:rsidRDefault="00E044FB" w:rsidP="00E044FB">
      <w:pPr>
        <w:tabs>
          <w:tab w:val="clear" w:pos="1134"/>
        </w:tabs>
        <w:spacing w:before="240" w:after="240"/>
        <w:ind w:left="1134" w:right="-170" w:hanging="567"/>
        <w:jc w:val="left"/>
        <w:rPr>
          <w:spacing w:val="-4"/>
        </w:rPr>
      </w:pPr>
      <w:r w:rsidRPr="00953BAB">
        <w:rPr>
          <w:rFonts w:ascii="Symbol" w:hAnsi="Symbol"/>
          <w:spacing w:val="-4"/>
        </w:rPr>
        <w:t></w:t>
      </w:r>
      <w:r w:rsidRPr="00953BAB">
        <w:rPr>
          <w:rFonts w:ascii="Symbol" w:hAnsi="Symbol"/>
          <w:spacing w:val="-4"/>
        </w:rPr>
        <w:tab/>
      </w:r>
      <w:r w:rsidR="004C3945" w:rsidRPr="00953BAB">
        <w:rPr>
          <w:rFonts w:eastAsia="Calibri" w:cs="Calibri"/>
          <w:spacing w:val="-4"/>
        </w:rPr>
        <w:t>Map the national landscape of institutions and data providers and their arrangements, by physical domains/components/interest/etc. (who should/could be involved),</w:t>
      </w:r>
    </w:p>
    <w:p w14:paraId="4C882790"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rFonts w:eastAsia="Calibri" w:cs="Calibri"/>
        </w:rPr>
        <w:t>Engage potential partners and identify areas of mutual benefit (contribution to specific national/international agenda</w:t>
      </w:r>
      <w:r w:rsidR="006C6A85">
        <w:rPr>
          <w:rFonts w:eastAsia="Calibri" w:cs="Calibri"/>
        </w:rPr>
        <w:t>s</w:t>
      </w:r>
      <w:r w:rsidR="004C3945" w:rsidRPr="00BE0A6E">
        <w:rPr>
          <w:rFonts w:eastAsia="Calibri" w:cs="Calibri"/>
        </w:rPr>
        <w:t>, cost efficiency, visibility, etc.): national/regional workshops or meetings of opportunity,</w:t>
      </w:r>
    </w:p>
    <w:p w14:paraId="1E62A571"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rFonts w:eastAsia="Calibri" w:cs="Calibri"/>
        </w:rPr>
        <w:t>Build awareness of benefits from partnership</w:t>
      </w:r>
      <w:r w:rsidR="006C6A85">
        <w:rPr>
          <w:rFonts w:eastAsia="Calibri" w:cs="Calibri"/>
        </w:rPr>
        <w:t>s</w:t>
      </w:r>
      <w:r w:rsidR="004C3945" w:rsidRPr="00BE0A6E">
        <w:rPr>
          <w:rFonts w:eastAsia="Calibri" w:cs="Calibri"/>
        </w:rPr>
        <w:t xml:space="preserve"> within the framework of WIGOS, on Earth system observations at national/regional scale, demonstrating the value added/impact, present available WMO tools, e.g. develop/disseminate standards and guidelines of observing practices, on descriptive metadata associated with an observation in order to allow the user to understand how the observational data was produced and to assess its appropriateness for the intended application, data representation, access, and exchange standards (WIGOS Metadata Standard, OSCAR Surface, Data Quality Monitoring System, etc.),</w:t>
      </w:r>
    </w:p>
    <w:p w14:paraId="4971A9A1"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rFonts w:eastAsia="Calibri" w:cs="Calibri"/>
        </w:rPr>
        <w:t xml:space="preserve">Develop WIGOS tools that are </w:t>
      </w:r>
      <w:r w:rsidR="008E0448">
        <w:rPr>
          <w:rFonts w:eastAsia="Calibri" w:cs="Calibri"/>
        </w:rPr>
        <w:t xml:space="preserve">sufficiently </w:t>
      </w:r>
      <w:r w:rsidR="004C3945" w:rsidRPr="00BE0A6E">
        <w:rPr>
          <w:rFonts w:eastAsia="Calibri" w:cs="Calibri"/>
        </w:rPr>
        <w:t>user-friendly to be used by all partners,</w:t>
      </w:r>
    </w:p>
    <w:p w14:paraId="28856D91"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rFonts w:eastAsia="Calibri" w:cs="Calibri"/>
        </w:rPr>
        <w:t>Address the ownership of the observational data and any constraints on their use and sharing, data quality, discoverability, issues on licensing of data for specific uses vs free and open data,</w:t>
      </w:r>
    </w:p>
    <w:p w14:paraId="21C9129E" w14:textId="77777777" w:rsidR="004C3945" w:rsidRPr="00BE0A6E" w:rsidRDefault="00E044FB" w:rsidP="00E044FB">
      <w:pPr>
        <w:tabs>
          <w:tab w:val="clear" w:pos="1134"/>
        </w:tabs>
        <w:spacing w:before="240" w:after="240"/>
        <w:ind w:left="1134" w:hanging="567"/>
        <w:jc w:val="left"/>
      </w:pPr>
      <w:r w:rsidRPr="00BE0A6E">
        <w:rPr>
          <w:rFonts w:ascii="Symbol" w:hAnsi="Symbol"/>
        </w:rPr>
        <w:lastRenderedPageBreak/>
        <w:t></w:t>
      </w:r>
      <w:r w:rsidRPr="00BE0A6E">
        <w:rPr>
          <w:rFonts w:ascii="Symbol" w:hAnsi="Symbol"/>
        </w:rPr>
        <w:tab/>
      </w:r>
      <w:r w:rsidR="004C3945" w:rsidRPr="00BE0A6E">
        <w:rPr>
          <w:rFonts w:eastAsia="Calibri" w:cs="Calibri"/>
        </w:rPr>
        <w:t>Learn from potential partners about advances in the scientific/other communities regarding specific relevant topics (e.g. semantics and terminology initiatives, e.g. Polar Data Forum, Research Data Alliance, etc.),</w:t>
      </w:r>
    </w:p>
    <w:p w14:paraId="39DC010E"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rFonts w:eastAsia="Calibri" w:cs="Calibri"/>
        </w:rPr>
        <w:t>Develop a framework for engagement of partners to ensure formal recognition of their engagement (at national and/or international level); develop a charter of WIGOS partnership</w:t>
      </w:r>
      <w:r w:rsidR="009A6C24">
        <w:rPr>
          <w:rFonts w:eastAsia="Calibri" w:cs="Calibri"/>
        </w:rPr>
        <w:t>s</w:t>
      </w:r>
      <w:r w:rsidR="004C3945" w:rsidRPr="00BE0A6E">
        <w:rPr>
          <w:rFonts w:eastAsia="Calibri" w:cs="Calibri"/>
        </w:rPr>
        <w:t xml:space="preserve"> (or similar).</w:t>
      </w:r>
    </w:p>
    <w:p w14:paraId="48213EC4" w14:textId="77777777" w:rsidR="004C3945" w:rsidRPr="00BE0A6E" w:rsidRDefault="00E044FB" w:rsidP="00E044FB">
      <w:pPr>
        <w:tabs>
          <w:tab w:val="clear" w:pos="1134"/>
        </w:tabs>
        <w:spacing w:before="240" w:after="240"/>
        <w:ind w:left="1134" w:hanging="567"/>
        <w:jc w:val="left"/>
        <w:rPr>
          <w:rFonts w:eastAsia="Verdana" w:cs="Verdana"/>
        </w:rPr>
      </w:pPr>
      <w:r w:rsidRPr="00BE0A6E">
        <w:rPr>
          <w:rFonts w:ascii="Symbol" w:eastAsia="Verdana" w:hAnsi="Symbol" w:cs="Verdana"/>
        </w:rPr>
        <w:t></w:t>
      </w:r>
      <w:r w:rsidRPr="00BE0A6E">
        <w:rPr>
          <w:rFonts w:ascii="Symbol" w:eastAsia="Verdana" w:hAnsi="Symbol" w:cs="Verdana"/>
        </w:rPr>
        <w:tab/>
      </w:r>
      <w:r w:rsidR="004C3945" w:rsidRPr="00BE0A6E">
        <w:rPr>
          <w:rFonts w:eastAsia="Verdana" w:cs="Verdana"/>
        </w:rPr>
        <w:t>Build on</w:t>
      </w:r>
      <w:r w:rsidR="004C3945" w:rsidRPr="00BE0A6E">
        <w:rPr>
          <w:rFonts w:eastAsia="Calibri" w:cs="Calibri"/>
        </w:rPr>
        <w:t xml:space="preserve"> the recommendations of the forme</w:t>
      </w:r>
      <w:r w:rsidR="004C3945" w:rsidRPr="00BE0A6E">
        <w:rPr>
          <w:rFonts w:eastAsia="Verdana" w:cs="Verdana"/>
        </w:rPr>
        <w:t>r</w:t>
      </w:r>
      <w:r w:rsidR="004C3945" w:rsidRPr="00BE0A6E">
        <w:rPr>
          <w:rFonts w:eastAsia="Calibri" w:cs="Calibri"/>
        </w:rPr>
        <w:t xml:space="preserve"> JCOMM Observations Coordination Group (OCG) recorded in </w:t>
      </w:r>
      <w:r w:rsidR="004C3945" w:rsidRPr="00BE0A6E">
        <w:rPr>
          <w:rFonts w:eastAsia="Verdana" w:cs="Verdana"/>
        </w:rPr>
        <w:t>the October 2019 document, “</w:t>
      </w:r>
      <w:r w:rsidR="004C3945" w:rsidRPr="00BE0A6E">
        <w:rPr>
          <w:rFonts w:eastAsia="Verdana" w:cs="Verdana"/>
          <w:i/>
          <w:iCs/>
        </w:rPr>
        <w:t>Identifying Future Connection between the Observations Coordination Group (OCG), WMO and GOOS, post-JCOMM</w:t>
      </w:r>
      <w:r w:rsidR="004C3945" w:rsidRPr="00BE0A6E">
        <w:rPr>
          <w:rFonts w:eastAsia="Verdana" w:cs="Verdana"/>
        </w:rPr>
        <w:t xml:space="preserve">”, as well as the guidance of the WMO-IOC Joint Collaborative Board (JCB) (see </w:t>
      </w:r>
      <w:r w:rsidR="004C3945" w:rsidRPr="00BE0A6E">
        <w:rPr>
          <w:rFonts w:eastAsia="Verdana" w:cs="Verdana"/>
          <w:i/>
          <w:iCs/>
        </w:rPr>
        <w:t>JCB WMO/IOC Observations Discussion Paper</w:t>
      </w:r>
      <w:r w:rsidR="004C3945" w:rsidRPr="00BE0A6E">
        <w:rPr>
          <w:rFonts w:eastAsia="Verdana" w:cs="Verdana"/>
        </w:rPr>
        <w:t>).</w:t>
      </w:r>
    </w:p>
    <w:p w14:paraId="3E71C663" w14:textId="77777777" w:rsidR="004C3945" w:rsidRPr="00BE0A6E" w:rsidRDefault="004C3945" w:rsidP="00C26D7F">
      <w:pPr>
        <w:spacing w:before="240" w:after="240"/>
        <w:jc w:val="left"/>
        <w:rPr>
          <w:rFonts w:eastAsia="Calibri" w:cs="Calibri"/>
          <w:color w:val="000000"/>
        </w:rPr>
      </w:pPr>
      <w:r w:rsidRPr="00BE0A6E">
        <w:rPr>
          <w:rFonts w:eastAsia="Calibri" w:cs="Calibri"/>
        </w:rPr>
        <w:t xml:space="preserve">Chapter 7 of the </w:t>
      </w:r>
      <w:hyperlink r:id="rId49" w:history="1">
        <w:r w:rsidRPr="00BE0A6E">
          <w:rPr>
            <w:rFonts w:eastAsia="Calibri" w:cs="Calibri"/>
            <w:i/>
            <w:iCs/>
          </w:rPr>
          <w:t>Guide to the WMO Integrated Global Observing System</w:t>
        </w:r>
      </w:hyperlink>
      <w:r w:rsidRPr="00BE0A6E">
        <w:rPr>
          <w:rFonts w:eastAsia="Calibri" w:cs="Calibri"/>
          <w:i/>
          <w:iCs/>
        </w:rPr>
        <w:t xml:space="preserve"> </w:t>
      </w:r>
      <w:r w:rsidRPr="00BE0A6E">
        <w:rPr>
          <w:rFonts w:eastAsia="Calibri" w:cs="Calibri"/>
        </w:rPr>
        <w:t>(</w:t>
      </w:r>
      <w:hyperlink r:id="rId50" w:history="1">
        <w:r w:rsidRPr="00BE0A6E">
          <w:rPr>
            <w:rFonts w:eastAsia="Calibri" w:cs="Calibri"/>
            <w:color w:val="0000FF"/>
          </w:rPr>
          <w:t>WMO-No. 1165</w:t>
        </w:r>
      </w:hyperlink>
      <w:r w:rsidRPr="00BE0A6E">
        <w:rPr>
          <w:rFonts w:eastAsia="Calibri" w:cs="Calibri"/>
        </w:rPr>
        <w:t>)</w:t>
      </w:r>
      <w:r w:rsidRPr="00BE0A6E">
        <w:rPr>
          <w:rFonts w:eastAsia="Calibri" w:cs="Calibri"/>
          <w:i/>
          <w:iCs/>
        </w:rPr>
        <w:t xml:space="preserve"> </w:t>
      </w:r>
      <w:r w:rsidRPr="00BE0A6E">
        <w:rPr>
          <w:rFonts w:eastAsia="Calibri" w:cs="Calibri"/>
        </w:rPr>
        <w:t xml:space="preserve">regarding </w:t>
      </w:r>
      <w:r w:rsidR="0077302B">
        <w:rPr>
          <w:rFonts w:eastAsia="Calibri" w:cs="Calibri"/>
        </w:rPr>
        <w:t>d</w:t>
      </w:r>
      <w:r w:rsidRPr="00BE0A6E">
        <w:rPr>
          <w:rFonts w:eastAsia="Calibri" w:cs="Calibri"/>
        </w:rPr>
        <w:t xml:space="preserve">ata </w:t>
      </w:r>
      <w:r w:rsidR="0077302B">
        <w:rPr>
          <w:rFonts w:eastAsia="Calibri" w:cs="Calibri"/>
        </w:rPr>
        <w:t>p</w:t>
      </w:r>
      <w:r w:rsidRPr="00BE0A6E">
        <w:rPr>
          <w:rFonts w:eastAsia="Calibri" w:cs="Calibri"/>
        </w:rPr>
        <w:t xml:space="preserve">artnerships is </w:t>
      </w:r>
      <w:r w:rsidRPr="00BE0A6E">
        <w:rPr>
          <w:rFonts w:eastAsia="Calibri" w:cs="Calibri"/>
          <w:color w:val="000000"/>
        </w:rPr>
        <w:t>relevant in the context of engaging institutions to contribute to the goals of WIGOS.</w:t>
      </w:r>
    </w:p>
    <w:p w14:paraId="2DD48DFF" w14:textId="77777777" w:rsidR="004C3945" w:rsidRPr="00BE0A6E" w:rsidRDefault="004C3945" w:rsidP="002452DD">
      <w:pPr>
        <w:jc w:val="left"/>
      </w:pPr>
      <w:r w:rsidRPr="00BE0A6E">
        <w:t xml:space="preserve">The partnership with the International Air Transport Association, expected to be formalized with a new or updated </w:t>
      </w:r>
      <w:r w:rsidR="007604C8">
        <w:t>w</w:t>
      </w:r>
      <w:r w:rsidRPr="00BE0A6E">
        <w:t xml:space="preserve">orking </w:t>
      </w:r>
      <w:r w:rsidR="007604C8">
        <w:t>a</w:t>
      </w:r>
      <w:r w:rsidRPr="00BE0A6E">
        <w:t>rrangement with WMO in 2020, will be instrumental in forming and developing the WMO-IATA Collaborative AMDAR Programme (WICAP) following Resolution</w:t>
      </w:r>
      <w:r w:rsidR="00114465">
        <w:t> </w:t>
      </w:r>
      <w:r w:rsidRPr="00BE0A6E">
        <w:t>39, Cg-18. The Infrastructure Commission will provide oversight for the WICAP Implementation Plan, including the formation of the governing and legal frameworks and the establishment of the regional WICAP AMDAR programmes. IATA will play a key role in developing the business case for airline partner participation and assist in the technical aspects of airline implementation.</w:t>
      </w:r>
    </w:p>
    <w:p w14:paraId="4E5834CC" w14:textId="77777777" w:rsidR="004C3945" w:rsidRPr="00BE0A6E" w:rsidRDefault="004C3945" w:rsidP="002452DD">
      <w:pPr>
        <w:keepNext/>
        <w:keepLines/>
        <w:tabs>
          <w:tab w:val="clear" w:pos="1134"/>
        </w:tabs>
        <w:spacing w:before="360" w:after="240"/>
        <w:ind w:left="1134" w:hanging="1134"/>
        <w:jc w:val="left"/>
        <w:outlineLvl w:val="1"/>
        <w:rPr>
          <w:rFonts w:eastAsia="Verdana" w:cs="Verdana"/>
          <w:iCs/>
          <w:sz w:val="22"/>
          <w:szCs w:val="22"/>
          <w:lang w:eastAsia="zh-TW"/>
        </w:rPr>
      </w:pPr>
      <w:bookmarkStart w:id="73" w:name="Integration"/>
      <w:bookmarkEnd w:id="73"/>
      <w:r w:rsidRPr="00BE0A6E">
        <w:rPr>
          <w:rFonts w:eastAsia="Verdana" w:cs="Verdana"/>
          <w:b/>
          <w:bCs/>
          <w:iCs/>
          <w:lang w:eastAsia="zh-TW"/>
        </w:rPr>
        <w:t>8.</w:t>
      </w:r>
      <w:r w:rsidRPr="00BE0A6E">
        <w:rPr>
          <w:rFonts w:eastAsia="Verdana" w:cs="Verdana"/>
          <w:iCs/>
          <w:lang w:eastAsia="zh-TW"/>
        </w:rPr>
        <w:tab/>
      </w:r>
      <w:r w:rsidRPr="00BE0A6E">
        <w:rPr>
          <w:rFonts w:eastAsia="Verdana" w:cs="Verdana"/>
          <w:b/>
          <w:bCs/>
          <w:iCs/>
          <w:lang w:eastAsia="zh-TW"/>
        </w:rPr>
        <w:t>INTEGRATION OF OBSERVING NETWORKS ACROSS EARTH SYSTEM DOMAINS INTO WIGOS</w:t>
      </w:r>
    </w:p>
    <w:p w14:paraId="28EE42B0" w14:textId="77777777" w:rsidR="004C3945" w:rsidRPr="00BE0A6E" w:rsidRDefault="004C3945" w:rsidP="003F65AF">
      <w:pPr>
        <w:spacing w:before="240" w:after="240"/>
        <w:jc w:val="left"/>
      </w:pPr>
      <w:r w:rsidRPr="00BE0A6E">
        <w:t>WIGOS as a framework will provide the mechanism for better integration of observing systems in all Earth system domains in order to better respond to Earth system monitoring and prediction requirements. This is particularly the case for the following types of observations:</w:t>
      </w:r>
    </w:p>
    <w:p w14:paraId="578125D7"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t xml:space="preserve">Weather and </w:t>
      </w:r>
      <w:r w:rsidR="00E40689">
        <w:t>c</w:t>
      </w:r>
      <w:r w:rsidR="004C3945" w:rsidRPr="00BE0A6E">
        <w:t>limate observations of the Global Observing System (GOS) and the Global Climate Observing System (GCOS) networks,</w:t>
      </w:r>
    </w:p>
    <w:p w14:paraId="10958306"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t xml:space="preserve">Atmospheric </w:t>
      </w:r>
      <w:r w:rsidR="00E40689">
        <w:t>c</w:t>
      </w:r>
      <w:r w:rsidR="004C3945" w:rsidRPr="00BE0A6E">
        <w:t>omposition observations, i.e. the observing component of the Global Atmosphere Watch (GAW),</w:t>
      </w:r>
    </w:p>
    <w:p w14:paraId="52D02F75"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t>Hydrological observations of the WMO Hydrological Observing System (WHOS),</w:t>
      </w:r>
    </w:p>
    <w:p w14:paraId="17B970C6"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t>Cryosphere observations, i.e. the observing component of the Global Cryosphere Watch (GCW),</w:t>
      </w:r>
    </w:p>
    <w:p w14:paraId="40282A88"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t>Marine meteorological and oceanographic observations of the Global Ocean Observing System (GOOS).</w:t>
      </w:r>
    </w:p>
    <w:p w14:paraId="5FF46BA3" w14:textId="77777777" w:rsidR="004C3945" w:rsidRPr="00BE0A6E" w:rsidRDefault="004C3945" w:rsidP="00BE4FD7">
      <w:pPr>
        <w:spacing w:before="240" w:after="240"/>
        <w:jc w:val="left"/>
      </w:pPr>
      <w:r w:rsidRPr="00BE0A6E">
        <w:t xml:space="preserve">The concept of integration of observing networks or WIGOS components may be defined as the one that follows most of the integration criteria listed below in accordance with the </w:t>
      </w:r>
      <w:r w:rsidRPr="00BE0A6E">
        <w:rPr>
          <w:i/>
          <w:iCs/>
        </w:rPr>
        <w:t>Technical Regulations</w:t>
      </w:r>
      <w:r w:rsidRPr="00BE0A6E">
        <w:t xml:space="preserve"> (</w:t>
      </w:r>
      <w:hyperlink r:id="rId51">
        <w:r w:rsidRPr="00BE0A6E">
          <w:rPr>
            <w:color w:val="0000FF"/>
          </w:rPr>
          <w:t>WMO-No. 49)</w:t>
        </w:r>
        <w:r w:rsidRPr="00BE0A6E">
          <w:t xml:space="preserve">, </w:t>
        </w:r>
        <w:r w:rsidR="00373051" w:rsidRPr="00BE0A6E">
          <w:t>Volume</w:t>
        </w:r>
        <w:r w:rsidR="00373051">
          <w:t> </w:t>
        </w:r>
        <w:r w:rsidRPr="00BE0A6E">
          <w:t>I, Part I</w:t>
        </w:r>
      </w:hyperlink>
      <w:r w:rsidRPr="00BE0A6E">
        <w:t xml:space="preserve">, and </w:t>
      </w:r>
      <w:r w:rsidRPr="00BE0A6E">
        <w:rPr>
          <w:i/>
          <w:iCs/>
        </w:rPr>
        <w:t>the Manual on the WMO Integrated Global Observing System</w:t>
      </w:r>
      <w:r w:rsidRPr="00BE0A6E">
        <w:t xml:space="preserve"> </w:t>
      </w:r>
      <w:hyperlink r:id="rId52">
        <w:r w:rsidRPr="00BE0A6E">
          <w:rPr>
            <w:color w:val="0000FF"/>
          </w:rPr>
          <w:t>(WMO-No. 1160)</w:t>
        </w:r>
      </w:hyperlink>
      <w:r w:rsidRPr="00BE0A6E">
        <w:rPr>
          <w:color w:val="0000FF"/>
        </w:rPr>
        <w:t>,</w:t>
      </w:r>
      <w:r w:rsidRPr="00BE0A6E">
        <w:t xml:space="preserve"> section</w:t>
      </w:r>
      <w:r w:rsidR="00BE4FD7">
        <w:t> </w:t>
      </w:r>
      <w:r w:rsidRPr="00BE0A6E">
        <w:t>2 “Common Attributes of WIGOS Component Systems”:</w:t>
      </w:r>
    </w:p>
    <w:p w14:paraId="3ED229F3"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b/>
          <w:bCs/>
        </w:rPr>
        <w:t>Contribution of specific Earth system monitoring areas to the RRR in response to Vision for WIGOS in 2040</w:t>
      </w:r>
      <w:r w:rsidR="004C3945" w:rsidRPr="00BE0A6E">
        <w:t xml:space="preserve">, for which observational user requirements are submitted to and maintained in OSCAR/Requirements, and </w:t>
      </w:r>
      <w:r w:rsidR="004C3945" w:rsidRPr="00BE0A6E">
        <w:lastRenderedPageBreak/>
        <w:t>Statements of Guidance are drafted and maintained for relevant application areas</w:t>
      </w:r>
      <w:r w:rsidR="004C3945" w:rsidRPr="00BE0A6E">
        <w:rPr>
          <w:vertAlign w:val="superscript"/>
        </w:rPr>
        <w:footnoteReference w:id="10"/>
      </w:r>
      <w:r w:rsidR="004C3945" w:rsidRPr="00BE0A6E">
        <w:t>. Establishment of new application area</w:t>
      </w:r>
      <w:r w:rsidR="00620B70">
        <w:t>s</w:t>
      </w:r>
      <w:r w:rsidR="004C3945" w:rsidRPr="00BE0A6E">
        <w:t xml:space="preserve"> for </w:t>
      </w:r>
      <w:r w:rsidR="00620B70">
        <w:t>c</w:t>
      </w:r>
      <w:r w:rsidR="004C3945" w:rsidRPr="00BE0A6E">
        <w:t>ryosphere monitoring will be investigated and consideration will be given to requirements for the monitoring of atmospheric CO</w:t>
      </w:r>
      <w:r w:rsidR="004C3945" w:rsidRPr="00BE0A6E">
        <w:rPr>
          <w:vertAlign w:val="subscript"/>
        </w:rPr>
        <w:t>2</w:t>
      </w:r>
      <w:r w:rsidR="004C3945" w:rsidRPr="00BE0A6E">
        <w:t>.</w:t>
      </w:r>
    </w:p>
    <w:p w14:paraId="1FA03209"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b/>
          <w:bCs/>
        </w:rPr>
        <w:t>Increased data exchanged internationally</w:t>
      </w:r>
      <w:r w:rsidR="004C3945" w:rsidRPr="00BE0A6E">
        <w:t xml:space="preserve"> across Earth system domains leading to improved data availability including from the academic and private sectors for the benefit of various application areas. This can be done in particular by (i)</w:t>
      </w:r>
      <w:r w:rsidR="007C53B1">
        <w:t> </w:t>
      </w:r>
      <w:r w:rsidR="004C3945" w:rsidRPr="00BE0A6E">
        <w:t>facilitating submission of data through WIS using non-conventional data formats (e.g.</w:t>
      </w:r>
      <w:r w:rsidR="00356DE5">
        <w:t> </w:t>
      </w:r>
      <w:r w:rsidR="004C3945" w:rsidRPr="00BE0A6E">
        <w:t>NetCDF), (ii)</w:t>
      </w:r>
      <w:r w:rsidR="007C53B1">
        <w:t> </w:t>
      </w:r>
      <w:r w:rsidR="004C3945" w:rsidRPr="00BE0A6E">
        <w:t>facilitating access to WIS data by partner organizations and the private sector, (iii) making quality information about their observing platform data available to them.</w:t>
      </w:r>
    </w:p>
    <w:p w14:paraId="5FAC462E" w14:textId="77777777" w:rsidR="004C3945" w:rsidRPr="00BE0A6E" w:rsidRDefault="00E044FB" w:rsidP="00E044FB">
      <w:pPr>
        <w:tabs>
          <w:tab w:val="clear" w:pos="1134"/>
        </w:tabs>
        <w:spacing w:before="240" w:after="240"/>
        <w:ind w:left="1134" w:hanging="567"/>
        <w:jc w:val="left"/>
      </w:pPr>
      <w:r w:rsidRPr="00BE0A6E">
        <w:rPr>
          <w:rFonts w:ascii="Symbol" w:hAnsi="Symbol"/>
        </w:rPr>
        <w:t></w:t>
      </w:r>
      <w:r w:rsidRPr="00BE0A6E">
        <w:rPr>
          <w:rFonts w:ascii="Symbol" w:hAnsi="Symbol"/>
        </w:rPr>
        <w:tab/>
      </w:r>
      <w:r w:rsidR="004C3945" w:rsidRPr="00BE0A6E">
        <w:rPr>
          <w:b/>
          <w:bCs/>
        </w:rPr>
        <w:t>WIGOS Station Identifiers (WSIs) used for both metadata and data exchange</w:t>
      </w:r>
      <w:r w:rsidR="004C3945" w:rsidRPr="00BE0A6E">
        <w:t xml:space="preserve"> (</w:t>
      </w:r>
      <w:hyperlink w:anchor="wigo" w:history="1">
        <w:r w:rsidR="004C3945" w:rsidRPr="00BE0A6E">
          <w:rPr>
            <w:color w:val="0000FF"/>
          </w:rPr>
          <w:t>see 5.8</w:t>
        </w:r>
      </w:hyperlink>
      <w:r w:rsidR="004C3945" w:rsidRPr="00BE0A6E">
        <w:t>).</w:t>
      </w:r>
    </w:p>
    <w:p w14:paraId="6F0D346A" w14:textId="77777777" w:rsidR="004C3945" w:rsidRPr="00BE0A6E" w:rsidRDefault="00E044FB" w:rsidP="00E044FB">
      <w:pPr>
        <w:tabs>
          <w:tab w:val="clear" w:pos="1134"/>
        </w:tabs>
        <w:spacing w:before="120" w:after="120"/>
        <w:ind w:left="1134" w:right="-170" w:hanging="567"/>
        <w:jc w:val="left"/>
      </w:pPr>
      <w:r w:rsidRPr="00BE0A6E">
        <w:rPr>
          <w:rFonts w:ascii="Symbol" w:hAnsi="Symbol"/>
        </w:rPr>
        <w:t></w:t>
      </w:r>
      <w:r w:rsidRPr="00BE0A6E">
        <w:rPr>
          <w:rFonts w:ascii="Symbol" w:hAnsi="Symbol"/>
        </w:rPr>
        <w:tab/>
      </w:r>
      <w:r w:rsidR="004C3945" w:rsidRPr="00BE0A6E">
        <w:rPr>
          <w:b/>
          <w:bCs/>
        </w:rPr>
        <w:t>WIGOS metadata routinely updated into OSCAR/Surface</w:t>
      </w:r>
      <w:r w:rsidR="004C3945" w:rsidRPr="00BE0A6E">
        <w:t xml:space="preserve"> using new facilitating mechanisms, such as community metadata submission templates</w:t>
      </w:r>
      <w:r w:rsidR="004C3945" w:rsidRPr="00BE0A6E">
        <w:rPr>
          <w:vertAlign w:val="superscript"/>
        </w:rPr>
        <w:footnoteReference w:id="11"/>
      </w:r>
      <w:r w:rsidR="004C3945" w:rsidRPr="00BE0A6E">
        <w:t>, and programme specific machine-to-machine interfaces with OSCAR (e.g. OCEANOPS, Weather Radar Database, Aircraft-based Observations). Dialogue at the national level between OSCAR/Surface National Focal Points (NFPs) and partner organizations will be promoted, and nomination of OSCAR/Surface NFPs with delegation of authority for entering metadata directly in OSCAR/Surface will be encouraged.</w:t>
      </w:r>
    </w:p>
    <w:p w14:paraId="68A0C150" w14:textId="77777777" w:rsidR="004C3945" w:rsidRPr="00947945" w:rsidRDefault="00E044FB" w:rsidP="00E044FB">
      <w:pPr>
        <w:tabs>
          <w:tab w:val="clear" w:pos="1134"/>
        </w:tabs>
        <w:spacing w:before="240" w:after="240"/>
        <w:ind w:left="1134" w:hanging="567"/>
        <w:jc w:val="left"/>
      </w:pPr>
      <w:r w:rsidRPr="00947945">
        <w:rPr>
          <w:rFonts w:ascii="Symbol" w:hAnsi="Symbol"/>
        </w:rPr>
        <w:t></w:t>
      </w:r>
      <w:r w:rsidRPr="00947945">
        <w:rPr>
          <w:rFonts w:ascii="Symbol" w:hAnsi="Symbol"/>
        </w:rPr>
        <w:tab/>
      </w:r>
      <w:r w:rsidR="004C3945" w:rsidRPr="00947945">
        <w:rPr>
          <w:b/>
          <w:bCs/>
        </w:rPr>
        <w:t>Global Basic Observing Network (GBON) concept expanded to other variables supporting Global NWP and other applications:</w:t>
      </w:r>
    </w:p>
    <w:p w14:paraId="7A250F2C" w14:textId="77777777" w:rsidR="004C3945" w:rsidRPr="00BE0A6E" w:rsidRDefault="00E044FB" w:rsidP="00E044FB">
      <w:pPr>
        <w:tabs>
          <w:tab w:val="clear" w:pos="1134"/>
        </w:tabs>
        <w:spacing w:before="240" w:after="240"/>
        <w:ind w:left="1701" w:hanging="567"/>
        <w:jc w:val="left"/>
      </w:pPr>
      <w:r w:rsidRPr="00BE0A6E">
        <w:t>—</w:t>
      </w:r>
      <w:r w:rsidRPr="00BE0A6E">
        <w:tab/>
      </w:r>
      <w:r w:rsidR="004C3945" w:rsidRPr="00BE0A6E">
        <w:t>Meteorological data from climate monitoring observing networks (GCOS): the GCOS Surface Network (GSN) and GCOS Upper</w:t>
      </w:r>
      <w:r w:rsidR="00EA7D97">
        <w:t>-a</w:t>
      </w:r>
      <w:r w:rsidR="004C3945" w:rsidRPr="00BE0A6E">
        <w:t xml:space="preserve">ir Network (GUAN). Technical </w:t>
      </w:r>
      <w:r w:rsidR="00EA7D97">
        <w:t>r</w:t>
      </w:r>
      <w:r w:rsidR="004C3945" w:rsidRPr="00BE0A6E">
        <w:t>egulations will be updated accordingly.</w:t>
      </w:r>
    </w:p>
    <w:p w14:paraId="7AC40783" w14:textId="77777777" w:rsidR="004C3945" w:rsidRPr="00BE0A6E" w:rsidRDefault="00E044FB" w:rsidP="00E044FB">
      <w:pPr>
        <w:tabs>
          <w:tab w:val="clear" w:pos="1134"/>
        </w:tabs>
        <w:spacing w:before="240" w:after="240"/>
        <w:ind w:left="1701" w:hanging="567"/>
        <w:jc w:val="left"/>
      </w:pPr>
      <w:r w:rsidRPr="00BE0A6E">
        <w:t>—</w:t>
      </w:r>
      <w:r w:rsidRPr="00BE0A6E">
        <w:tab/>
      </w:r>
      <w:r w:rsidR="004C3945" w:rsidRPr="00BE0A6E">
        <w:t xml:space="preserve">Marine meteorological observations in coastal regions where there is </w:t>
      </w:r>
      <w:r w:rsidR="001B7903">
        <w:t>c</w:t>
      </w:r>
      <w:r w:rsidR="004C3945" w:rsidRPr="00BE0A6E">
        <w:t>ountry jurisdiction (Exclusive Economic Zones - EEZ) as a first step</w:t>
      </w:r>
      <w:r w:rsidR="004C3945" w:rsidRPr="00BE0A6E">
        <w:rPr>
          <w:vertAlign w:val="superscript"/>
        </w:rPr>
        <w:footnoteReference w:id="12"/>
      </w:r>
      <w:r w:rsidR="004C3945" w:rsidRPr="00BE0A6E">
        <w:t xml:space="preserve">. For marine observations in the global ocean where there is no </w:t>
      </w:r>
      <w:r w:rsidR="007D546D">
        <w:t>c</w:t>
      </w:r>
      <w:r w:rsidR="004C3945" w:rsidRPr="00BE0A6E">
        <w:t xml:space="preserve">ountry jurisdiction, a second step would be required, that will take time to develop, and </w:t>
      </w:r>
      <w:r w:rsidR="00D90A22">
        <w:t xml:space="preserve">will be </w:t>
      </w:r>
      <w:r w:rsidR="004C3945" w:rsidRPr="00BE0A6E">
        <w:t xml:space="preserve">completed </w:t>
      </w:r>
      <w:r w:rsidR="00D90A22" w:rsidRPr="00BE0A6E">
        <w:t xml:space="preserve">possibly </w:t>
      </w:r>
      <w:r w:rsidR="004C3945" w:rsidRPr="00BE0A6E">
        <w:t xml:space="preserve">after 2023. This second step should include WMO regional associations pursuing options to integrate with those IOC of UNESCO GOOS </w:t>
      </w:r>
      <w:r w:rsidR="00826E7E">
        <w:t>r</w:t>
      </w:r>
      <w:r w:rsidR="004C3945" w:rsidRPr="00BE0A6E">
        <w:t xml:space="preserve">egional </w:t>
      </w:r>
      <w:r w:rsidR="00826E7E">
        <w:t>a</w:t>
      </w:r>
      <w:r w:rsidR="004C3945" w:rsidRPr="00BE0A6E">
        <w:t xml:space="preserve">lliances (GRAs, coalitions of </w:t>
      </w:r>
      <w:r w:rsidR="00826E7E">
        <w:t>n</w:t>
      </w:r>
      <w:r w:rsidR="004C3945" w:rsidRPr="00BE0A6E">
        <w:t xml:space="preserve">ations and/or </w:t>
      </w:r>
      <w:r w:rsidR="00826E7E">
        <w:t>i</w:t>
      </w:r>
      <w:r w:rsidR="004C3945" w:rsidRPr="00BE0A6E">
        <w:t xml:space="preserve">nstitutions which share GOOS principles and goals) in close geographic proximity with the joint initial goals of coordinating open ocean observations for improving NWP and prediction of </w:t>
      </w:r>
      <w:r w:rsidR="00273E04" w:rsidRPr="00BE0A6E">
        <w:t>high</w:t>
      </w:r>
      <w:r w:rsidR="00273E04">
        <w:noBreakHyphen/>
      </w:r>
      <w:r w:rsidR="004C3945" w:rsidRPr="00BE0A6E">
        <w:t xml:space="preserve">impact events such as tropical cyclones (track and intensity). National Meteorological and Hydrological Services should also coordinate more closely with their National Oceanographic Institutes to advance the understanding of the role of the ocean in NWP across all time scales to improve forecasts.  </w:t>
      </w:r>
    </w:p>
    <w:p w14:paraId="4D612898" w14:textId="77777777" w:rsidR="004C3945" w:rsidRPr="00BE0A6E" w:rsidRDefault="00E044FB" w:rsidP="00E044FB">
      <w:pPr>
        <w:tabs>
          <w:tab w:val="clear" w:pos="1134"/>
        </w:tabs>
        <w:spacing w:before="240" w:after="240"/>
        <w:ind w:left="1701" w:hanging="567"/>
        <w:jc w:val="left"/>
      </w:pPr>
      <w:r w:rsidRPr="00BE0A6E">
        <w:lastRenderedPageBreak/>
        <w:t>—</w:t>
      </w:r>
      <w:r w:rsidRPr="00BE0A6E">
        <w:tab/>
      </w:r>
      <w:r w:rsidR="004C3945" w:rsidRPr="00BE0A6E">
        <w:t>Hydrological data from NMHSs/NHSs, in particular precipitation and soil moisture (required for GNWP).</w:t>
      </w:r>
    </w:p>
    <w:p w14:paraId="235F40BD" w14:textId="77777777" w:rsidR="004C3945" w:rsidRPr="00BE0A6E" w:rsidRDefault="00E044FB" w:rsidP="00E044FB">
      <w:pPr>
        <w:tabs>
          <w:tab w:val="clear" w:pos="1134"/>
        </w:tabs>
        <w:spacing w:before="240" w:after="240"/>
        <w:ind w:left="1701" w:hanging="567"/>
        <w:jc w:val="left"/>
      </w:pPr>
      <w:r w:rsidRPr="00BE0A6E">
        <w:t>—</w:t>
      </w:r>
      <w:r w:rsidRPr="00BE0A6E">
        <w:tab/>
      </w:r>
      <w:r w:rsidR="004C3945" w:rsidRPr="00BE0A6E">
        <w:t>Cryosphere data that are critical for GNWP, in particular snow water equivalent, and snow depth.</w:t>
      </w:r>
    </w:p>
    <w:p w14:paraId="18434D42" w14:textId="77777777" w:rsidR="004C3945" w:rsidRPr="00BE0A6E" w:rsidRDefault="00E044FB" w:rsidP="00E044FB">
      <w:pPr>
        <w:tabs>
          <w:tab w:val="clear" w:pos="1134"/>
        </w:tabs>
        <w:spacing w:before="240" w:after="240"/>
        <w:ind w:left="1134" w:hanging="567"/>
        <w:jc w:val="left"/>
        <w:rPr>
          <w:rFonts w:eastAsia="Helvetica"/>
          <w:lang w:eastAsia="zh-TW"/>
        </w:rPr>
      </w:pPr>
      <w:r w:rsidRPr="00BE0A6E">
        <w:rPr>
          <w:rFonts w:ascii="Symbol" w:eastAsia="Helvetica" w:hAnsi="Symbol"/>
          <w:lang w:eastAsia="zh-TW"/>
        </w:rPr>
        <w:t></w:t>
      </w:r>
      <w:r w:rsidRPr="00BE0A6E">
        <w:rPr>
          <w:rFonts w:ascii="Symbol" w:eastAsia="Helvetica" w:hAnsi="Symbol"/>
          <w:lang w:eastAsia="zh-TW"/>
        </w:rPr>
        <w:tab/>
      </w:r>
      <w:r w:rsidR="004C3945" w:rsidRPr="00BE0A6E">
        <w:rPr>
          <w:b/>
          <w:bCs/>
        </w:rPr>
        <w:t xml:space="preserve">A WIGOS tiered approach adopted </w:t>
      </w:r>
      <w:r w:rsidR="004C3945" w:rsidRPr="00BE0A6E">
        <w:t>in accordance with the Observing Network Design Principles</w:t>
      </w:r>
      <w:r w:rsidR="004C3945" w:rsidRPr="00BE0A6E">
        <w:rPr>
          <w:vertAlign w:val="superscript"/>
        </w:rPr>
        <w:footnoteReference w:id="13"/>
      </w:r>
      <w:r w:rsidR="004C3945" w:rsidRPr="00BE0A6E">
        <w:t>, and to be composed of: (</w:t>
      </w:r>
      <w:r w:rsidR="00877E88">
        <w:t>i</w:t>
      </w:r>
      <w:r w:rsidR="00743003" w:rsidRPr="00BE0A6E">
        <w:t>)</w:t>
      </w:r>
      <w:r w:rsidR="00743003">
        <w:t> </w:t>
      </w:r>
      <w:r w:rsidR="004C3945" w:rsidRPr="00BE0A6E">
        <w:t>reference networks building on the existing GCOS Reference Upper</w:t>
      </w:r>
      <w:r w:rsidR="00C415C6">
        <w:t>-a</w:t>
      </w:r>
      <w:r w:rsidR="004C3945" w:rsidRPr="00BE0A6E">
        <w:t>ir Network (GRUAN) and the new developing GCOS Surface Reference Network (GSRN); (</w:t>
      </w:r>
      <w:r w:rsidR="00877E88">
        <w:t>ii</w:t>
      </w:r>
      <w:r w:rsidR="00DB0154" w:rsidRPr="00BE0A6E">
        <w:t>)</w:t>
      </w:r>
      <w:r w:rsidR="00DB0154">
        <w:t> </w:t>
      </w:r>
      <w:r w:rsidR="004C3945" w:rsidRPr="00BE0A6E">
        <w:t>basic observing networks (such as GBON and RBON), and (</w:t>
      </w:r>
      <w:r w:rsidR="00C415C6">
        <w:t>iii</w:t>
      </w:r>
      <w:r w:rsidR="00DB0154" w:rsidRPr="00BE0A6E">
        <w:t>)</w:t>
      </w:r>
      <w:r w:rsidR="00DB0154">
        <w:t> </w:t>
      </w:r>
      <w:r w:rsidR="004C3945" w:rsidRPr="00BE0A6E">
        <w:t xml:space="preserve">all other networks, including from third parties. Technical </w:t>
      </w:r>
      <w:r w:rsidR="00C415C6">
        <w:t>r</w:t>
      </w:r>
      <w:r w:rsidR="004C3945" w:rsidRPr="00BE0A6E">
        <w:t>egulations will be updated accordingly.</w:t>
      </w:r>
    </w:p>
    <w:p w14:paraId="68F79219" w14:textId="77777777" w:rsidR="004C3945" w:rsidRPr="00BE0A6E" w:rsidRDefault="00E044FB" w:rsidP="00E044FB">
      <w:pPr>
        <w:tabs>
          <w:tab w:val="clear" w:pos="1134"/>
        </w:tabs>
        <w:spacing w:before="240"/>
        <w:ind w:left="1134" w:right="-170" w:hanging="567"/>
        <w:jc w:val="left"/>
      </w:pPr>
      <w:r w:rsidRPr="00BE0A6E">
        <w:rPr>
          <w:rFonts w:ascii="Symbol" w:hAnsi="Symbol"/>
        </w:rPr>
        <w:t></w:t>
      </w:r>
      <w:r w:rsidRPr="00BE0A6E">
        <w:rPr>
          <w:rFonts w:ascii="Symbol" w:hAnsi="Symbol"/>
        </w:rPr>
        <w:tab/>
      </w:r>
      <w:r w:rsidR="004C3945" w:rsidRPr="00BE0A6E">
        <w:rPr>
          <w:b/>
          <w:bCs/>
        </w:rPr>
        <w:t>WIGOS Data Quality Monitoring System (WDQMS) expanded to other domains</w:t>
      </w:r>
      <w:r w:rsidR="004C3945" w:rsidRPr="00BE0A6E">
        <w:t xml:space="preserve">, from the current focus on </w:t>
      </w:r>
      <w:r w:rsidR="00ED69A0">
        <w:t>g</w:t>
      </w:r>
      <w:r w:rsidR="004C3945" w:rsidRPr="00BE0A6E">
        <w:t xml:space="preserve">lobal NWP requirements for observing stations over land, on a limited number of variables (surface pressure, temperature, humidity, and wind, and </w:t>
      </w:r>
      <w:r w:rsidR="0066002B" w:rsidRPr="00BE0A6E">
        <w:t>upper</w:t>
      </w:r>
      <w:r w:rsidR="0066002B">
        <w:t>-</w:t>
      </w:r>
      <w:r w:rsidR="004C3945" w:rsidRPr="00BE0A6E">
        <w:t>air profiles) to additional ones such as CO</w:t>
      </w:r>
      <w:r w:rsidR="004C3945" w:rsidRPr="00BE0A6E">
        <w:rPr>
          <w:vertAlign w:val="subscript"/>
        </w:rPr>
        <w:t>2</w:t>
      </w:r>
      <w:r w:rsidR="004C3945" w:rsidRPr="00BE0A6E">
        <w:t xml:space="preserve">, snow water equivalent and/or snow depth, precipitation, solar radiation, soil moisture and temperature, and others as deemed appropriate. Investigations will be made on how to build from modelling activities in other domains (ocean, hydrology, cryosphere, atmospheric composition) </w:t>
      </w:r>
      <w:r w:rsidR="001C423F">
        <w:t>with a</w:t>
      </w:r>
      <w:r w:rsidR="004C3945" w:rsidRPr="00BE0A6E">
        <w:t xml:space="preserve"> view to provid</w:t>
      </w:r>
      <w:r w:rsidR="008A5DE0">
        <w:t>ing</w:t>
      </w:r>
      <w:r w:rsidR="004C3945" w:rsidRPr="00BE0A6E">
        <w:t xml:space="preserve"> quality monitoring information for a wider range of variables and application</w:t>
      </w:r>
      <w:r w:rsidR="008A5DE0">
        <w:t>s</w:t>
      </w:r>
      <w:r w:rsidR="004C3945" w:rsidRPr="00BE0A6E">
        <w:t>.</w:t>
      </w:r>
    </w:p>
    <w:p w14:paraId="7CACC0F7" w14:textId="77777777" w:rsidR="004C3945" w:rsidRPr="00BE0A6E" w:rsidRDefault="004C3945" w:rsidP="004359EF">
      <w:pPr>
        <w:keepNext/>
        <w:keepLines/>
        <w:tabs>
          <w:tab w:val="clear" w:pos="1134"/>
        </w:tabs>
        <w:spacing w:before="360" w:after="240"/>
        <w:ind w:left="1134" w:hanging="1134"/>
        <w:jc w:val="left"/>
        <w:outlineLvl w:val="1"/>
        <w:rPr>
          <w:rFonts w:eastAsia="Verdana" w:cs="Verdana"/>
          <w:b/>
          <w:bCs/>
          <w:iCs/>
          <w:szCs w:val="22"/>
          <w:lang w:eastAsia="zh-TW"/>
        </w:rPr>
      </w:pPr>
      <w:r w:rsidRPr="00BE0A6E">
        <w:rPr>
          <w:rFonts w:eastAsia="Verdana" w:cs="Verdana"/>
          <w:b/>
          <w:bCs/>
          <w:iCs/>
          <w:szCs w:val="22"/>
          <w:lang w:eastAsia="zh-TW"/>
        </w:rPr>
        <w:t>9.</w:t>
      </w:r>
      <w:r w:rsidRPr="00BE0A6E">
        <w:rPr>
          <w:rFonts w:eastAsia="Verdana" w:cs="Verdana"/>
          <w:b/>
          <w:bCs/>
          <w:iCs/>
          <w:szCs w:val="22"/>
          <w:lang w:eastAsia="zh-TW"/>
        </w:rPr>
        <w:tab/>
        <w:t>COMMUNI</w:t>
      </w:r>
      <w:bookmarkStart w:id="74" w:name="CommunicationsOutreach"/>
      <w:bookmarkEnd w:id="74"/>
      <w:r w:rsidRPr="00BE0A6E">
        <w:rPr>
          <w:rFonts w:eastAsia="Verdana" w:cs="Verdana"/>
          <w:b/>
          <w:bCs/>
          <w:iCs/>
          <w:szCs w:val="22"/>
          <w:lang w:eastAsia="zh-TW"/>
        </w:rPr>
        <w:t xml:space="preserve">CATIONS AND OUTREACH </w:t>
      </w:r>
    </w:p>
    <w:p w14:paraId="0A73B58D" w14:textId="77777777" w:rsidR="004C3945" w:rsidRPr="00BE0A6E" w:rsidRDefault="004C3945" w:rsidP="009A2602">
      <w:pPr>
        <w:spacing w:before="240" w:after="240"/>
        <w:jc w:val="left"/>
        <w:rPr>
          <w:rFonts w:eastAsia="Helvetica"/>
          <w:lang w:eastAsia="zh-TW"/>
        </w:rPr>
      </w:pPr>
      <w:r w:rsidRPr="00BE0A6E">
        <w:rPr>
          <w:rFonts w:eastAsia="Helvetica"/>
          <w:lang w:eastAsia="zh-TW"/>
        </w:rPr>
        <w:t xml:space="preserve">Communications and </w:t>
      </w:r>
      <w:r w:rsidR="00CE7EED">
        <w:rPr>
          <w:rFonts w:eastAsia="Helvetica"/>
          <w:lang w:eastAsia="zh-TW"/>
        </w:rPr>
        <w:t>o</w:t>
      </w:r>
      <w:r w:rsidRPr="00BE0A6E">
        <w:rPr>
          <w:rFonts w:eastAsia="Helvetica"/>
          <w:lang w:eastAsia="zh-TW"/>
        </w:rPr>
        <w:t xml:space="preserve">utreach (C&amp;O) will play important roles also during this </w:t>
      </w:r>
      <w:r w:rsidRPr="00BE0A6E">
        <w:t>period</w:t>
      </w:r>
      <w:r w:rsidRPr="00BE0A6E">
        <w:rPr>
          <w:rFonts w:eastAsia="Helvetica"/>
          <w:lang w:eastAsia="zh-TW"/>
        </w:rPr>
        <w:t>, both internally and externally.</w:t>
      </w:r>
    </w:p>
    <w:p w14:paraId="14089268" w14:textId="77777777" w:rsidR="004C3945" w:rsidRPr="00A5471C" w:rsidRDefault="004C3945" w:rsidP="00B25EDE">
      <w:pPr>
        <w:spacing w:before="240" w:after="240"/>
        <w:ind w:right="-170"/>
        <w:jc w:val="left"/>
        <w:rPr>
          <w:rFonts w:eastAsia="Helvetica"/>
          <w:spacing w:val="-2"/>
          <w:lang w:eastAsia="zh-TW"/>
        </w:rPr>
      </w:pPr>
      <w:r w:rsidRPr="00A5471C">
        <w:rPr>
          <w:rFonts w:eastAsia="Helvetica"/>
          <w:spacing w:val="-2"/>
          <w:lang w:eastAsia="zh-TW"/>
        </w:rPr>
        <w:t>There is a continuing need to educate and interact with the Permanent Representatives, mainly due to natural turn-over and due to the fact that as WIGOS matures and gains visibility, the expectations from WMO Members will increase. In addition to the Permanent Representatives, there is also a need to engage with their observing system managers in order to keep them abreast of WIGOS developments as well as learn from their experiences with national and regional WIGOS development and implementation efforts. A particular effort should be dedicated to WMO communities that are not yet fully engaged in WIGOS, notably the hydrological advisors, the academic sector and the general public through their crowd measurements and low-cost sensors.</w:t>
      </w:r>
    </w:p>
    <w:p w14:paraId="27E54B64" w14:textId="77777777" w:rsidR="004C3945" w:rsidRPr="00BE0A6E" w:rsidRDefault="004C3945" w:rsidP="001473B2">
      <w:pPr>
        <w:spacing w:before="240" w:after="240"/>
        <w:jc w:val="left"/>
        <w:rPr>
          <w:rFonts w:eastAsia="Helvetica"/>
          <w:lang w:eastAsia="zh-TW"/>
        </w:rPr>
      </w:pPr>
      <w:r w:rsidRPr="00BE0A6E">
        <w:rPr>
          <w:rFonts w:eastAsia="Helvetica"/>
          <w:lang w:eastAsia="zh-TW"/>
        </w:rPr>
        <w:t>It is also important to engage with partners, e.g. other international organizations, NGOs and commercial entities, both to keep them informed about WIGOS development</w:t>
      </w:r>
      <w:r w:rsidR="00B55EC8">
        <w:rPr>
          <w:rFonts w:eastAsia="Helvetica"/>
          <w:lang w:eastAsia="zh-TW"/>
        </w:rPr>
        <w:t>s</w:t>
      </w:r>
      <w:r w:rsidRPr="00BE0A6E">
        <w:rPr>
          <w:rFonts w:eastAsia="Helvetica"/>
          <w:lang w:eastAsia="zh-TW"/>
        </w:rPr>
        <w:t xml:space="preserve"> and to foster the development of partnerships at all levels.</w:t>
      </w:r>
    </w:p>
    <w:p w14:paraId="228A0A3B" w14:textId="77777777" w:rsidR="004C3945" w:rsidRPr="00BE0A6E" w:rsidRDefault="004C3945" w:rsidP="001473B2">
      <w:pPr>
        <w:spacing w:before="240" w:after="240"/>
        <w:jc w:val="left"/>
        <w:rPr>
          <w:rFonts w:eastAsia="Helvetica"/>
          <w:lang w:eastAsia="zh-TW"/>
        </w:rPr>
      </w:pPr>
      <w:r w:rsidRPr="00DC6001">
        <w:rPr>
          <w:rFonts w:eastAsia="Helvetica"/>
          <w:lang w:eastAsia="zh-TW"/>
        </w:rPr>
        <w:t>A number of generic C&amp;O activities are planned:</w:t>
      </w:r>
      <w:r w:rsidRPr="00BE0A6E">
        <w:rPr>
          <w:rFonts w:eastAsia="Helvetica"/>
          <w:lang w:eastAsia="zh-TW"/>
        </w:rPr>
        <w:t xml:space="preserve"> </w:t>
      </w:r>
    </w:p>
    <w:p w14:paraId="24B7372D" w14:textId="77777777" w:rsidR="004C3945" w:rsidRPr="00E044FB" w:rsidRDefault="00E044FB" w:rsidP="00E044FB">
      <w:pPr>
        <w:tabs>
          <w:tab w:val="clear" w:pos="1134"/>
        </w:tabs>
        <w:spacing w:before="240" w:after="240"/>
        <w:ind w:left="1134" w:hanging="567"/>
        <w:jc w:val="left"/>
        <w:rPr>
          <w:rFonts w:eastAsia="Helvetica"/>
          <w:lang w:eastAsia="zh-TW"/>
        </w:rPr>
      </w:pPr>
      <w:r w:rsidRPr="001473B2">
        <w:rPr>
          <w:rFonts w:eastAsia="Helvetica" w:cs="Times New Roman"/>
          <w:lang w:eastAsia="zh-TW"/>
        </w:rPr>
        <w:t>(a)</w:t>
      </w:r>
      <w:r w:rsidRPr="001473B2">
        <w:rPr>
          <w:rFonts w:eastAsia="Helvetica" w:cs="Times New Roman"/>
          <w:lang w:eastAsia="zh-TW"/>
        </w:rPr>
        <w:tab/>
      </w:r>
      <w:r w:rsidR="004C3945" w:rsidRPr="00E044FB">
        <w:rPr>
          <w:rFonts w:eastAsia="Helvetica"/>
          <w:lang w:eastAsia="zh-TW"/>
        </w:rPr>
        <w:t xml:space="preserve">A WIGOS newsletter will be published and disseminated on a regular schedule (quarterly), targeting a broad audience with varying levels of technical knowledge; </w:t>
      </w:r>
    </w:p>
    <w:p w14:paraId="23CC869A" w14:textId="77777777" w:rsidR="004C3945" w:rsidRPr="00E044FB" w:rsidRDefault="00E044FB" w:rsidP="00E044FB">
      <w:pPr>
        <w:tabs>
          <w:tab w:val="clear" w:pos="1134"/>
        </w:tabs>
        <w:spacing w:before="240" w:after="240"/>
        <w:ind w:left="1134" w:hanging="567"/>
        <w:jc w:val="left"/>
        <w:rPr>
          <w:rFonts w:eastAsia="Helvetica"/>
          <w:lang w:eastAsia="zh-TW"/>
        </w:rPr>
      </w:pPr>
      <w:r w:rsidRPr="00BE0A6E">
        <w:rPr>
          <w:rFonts w:eastAsia="Helvetica" w:cs="Times New Roman"/>
          <w:lang w:eastAsia="zh-TW"/>
        </w:rPr>
        <w:t>(b)</w:t>
      </w:r>
      <w:r w:rsidRPr="00BE0A6E">
        <w:rPr>
          <w:rFonts w:eastAsia="Helvetica" w:cs="Times New Roman"/>
          <w:lang w:eastAsia="zh-TW"/>
        </w:rPr>
        <w:tab/>
      </w:r>
      <w:r w:rsidR="004C3945" w:rsidRPr="00E044FB">
        <w:rPr>
          <w:rFonts w:eastAsia="Helvetica"/>
          <w:lang w:eastAsia="zh-TW"/>
        </w:rPr>
        <w:t>As far as possible, WIGOS side events will be arranged at all WMO constituent body sessions;</w:t>
      </w:r>
    </w:p>
    <w:p w14:paraId="78547FD5" w14:textId="77777777" w:rsidR="004C3945" w:rsidRPr="00E044FB" w:rsidRDefault="00E044FB" w:rsidP="00E044FB">
      <w:pPr>
        <w:tabs>
          <w:tab w:val="clear" w:pos="1134"/>
        </w:tabs>
        <w:spacing w:before="240" w:after="240"/>
        <w:ind w:left="1134" w:hanging="567"/>
        <w:jc w:val="left"/>
        <w:rPr>
          <w:rFonts w:eastAsia="Helvetica"/>
          <w:lang w:eastAsia="zh-TW"/>
        </w:rPr>
      </w:pPr>
      <w:r w:rsidRPr="00BE0A6E">
        <w:rPr>
          <w:rFonts w:eastAsia="Helvetica" w:cs="Times New Roman"/>
          <w:lang w:eastAsia="zh-TW"/>
        </w:rPr>
        <w:t>(c)</w:t>
      </w:r>
      <w:r w:rsidRPr="00BE0A6E">
        <w:rPr>
          <w:rFonts w:eastAsia="Helvetica" w:cs="Times New Roman"/>
          <w:lang w:eastAsia="zh-TW"/>
        </w:rPr>
        <w:tab/>
      </w:r>
      <w:r w:rsidR="004C3945" w:rsidRPr="00E044FB">
        <w:rPr>
          <w:rFonts w:eastAsia="Helvetica"/>
          <w:lang w:eastAsia="zh-TW"/>
        </w:rPr>
        <w:t xml:space="preserve">The set of </w:t>
      </w:r>
      <w:r w:rsidR="004C3945" w:rsidRPr="00BE0A6E">
        <w:t>communications/outreach material</w:t>
      </w:r>
      <w:r w:rsidR="004C3945" w:rsidRPr="00E044FB">
        <w:rPr>
          <w:rFonts w:eastAsia="Helvetica"/>
          <w:lang w:eastAsia="zh-TW"/>
        </w:rPr>
        <w:t xml:space="preserve"> to be showcased and shared with </w:t>
      </w:r>
      <w:r w:rsidR="006B2B59" w:rsidRPr="00E044FB">
        <w:rPr>
          <w:rFonts w:eastAsia="Helvetica"/>
          <w:lang w:eastAsia="zh-TW"/>
        </w:rPr>
        <w:t>M</w:t>
      </w:r>
      <w:r w:rsidR="004C3945" w:rsidRPr="00E044FB">
        <w:rPr>
          <w:rFonts w:eastAsia="Helvetica"/>
          <w:lang w:eastAsia="zh-TW"/>
        </w:rPr>
        <w:t xml:space="preserve">embers and with external partners at a variety of events (WMO constituent body </w:t>
      </w:r>
      <w:r w:rsidR="004C3945" w:rsidRPr="00E044FB">
        <w:rPr>
          <w:rFonts w:eastAsia="Helvetica"/>
          <w:lang w:eastAsia="zh-TW"/>
        </w:rPr>
        <w:lastRenderedPageBreak/>
        <w:t>sessions, national and international scientific conferences/workshops meetings of GEO, GFCS, etc.);</w:t>
      </w:r>
    </w:p>
    <w:p w14:paraId="5CB90FEE" w14:textId="77777777" w:rsidR="004C3945" w:rsidRPr="00BE0A6E" w:rsidRDefault="00E044FB" w:rsidP="00E044FB">
      <w:pPr>
        <w:tabs>
          <w:tab w:val="clear" w:pos="1134"/>
        </w:tabs>
        <w:spacing w:before="240" w:after="240"/>
        <w:ind w:left="1134" w:hanging="567"/>
        <w:jc w:val="left"/>
      </w:pPr>
      <w:r w:rsidRPr="00BE0A6E">
        <w:rPr>
          <w:rFonts w:cs="Times New Roman"/>
        </w:rPr>
        <w:t>(d)</w:t>
      </w:r>
      <w:r w:rsidRPr="00BE0A6E">
        <w:rPr>
          <w:rFonts w:cs="Times New Roman"/>
        </w:rPr>
        <w:tab/>
      </w:r>
      <w:r w:rsidR="004C3945" w:rsidRPr="00E044FB">
        <w:rPr>
          <w:rFonts w:eastAsia="Helvetica"/>
        </w:rPr>
        <w:t>Continuous updates of the WIGOS portal with presentations, articles, publications, e</w:t>
      </w:r>
      <w:r w:rsidR="004C3945" w:rsidRPr="00BE0A6E">
        <w:t>xamples of success stories, case studies, lessons learned, and other material for use by Members and their partners.</w:t>
      </w:r>
    </w:p>
    <w:p w14:paraId="42A4F98C" w14:textId="77777777" w:rsidR="004C3945" w:rsidRPr="00BE0A6E" w:rsidRDefault="004C3945" w:rsidP="001473B2">
      <w:pPr>
        <w:pBdr>
          <w:top w:val="nil"/>
          <w:left w:val="nil"/>
          <w:bottom w:val="nil"/>
          <w:right w:val="nil"/>
          <w:between w:val="nil"/>
          <w:bar w:val="nil"/>
        </w:pBdr>
        <w:spacing w:before="120"/>
        <w:jc w:val="left"/>
      </w:pPr>
      <w:r w:rsidRPr="00BE0A6E">
        <w:t xml:space="preserve">GCOS will collect a broad range of inputs from users on the need for climate information. This will include open calls for review and inputs, and a Climate Observations Conference in October 2021. GCOS will report on the status of the global climate observing system and on plans for its improvement to the UNFCCC in time for its </w:t>
      </w:r>
      <w:r w:rsidR="00FE59FE">
        <w:t>g</w:t>
      </w:r>
      <w:r w:rsidRPr="00BE0A6E">
        <w:t xml:space="preserve">lobal </w:t>
      </w:r>
      <w:r w:rsidR="00FE59FE">
        <w:t>s</w:t>
      </w:r>
      <w:r w:rsidRPr="00BE0A6E">
        <w:t>tocktake.</w:t>
      </w:r>
    </w:p>
    <w:p w14:paraId="4E0652C4" w14:textId="77777777" w:rsidR="004C3945" w:rsidRPr="00BE0A6E" w:rsidRDefault="004C3945" w:rsidP="001473B2">
      <w:pPr>
        <w:keepNext/>
        <w:keepLines/>
        <w:tabs>
          <w:tab w:val="clear" w:pos="1134"/>
        </w:tabs>
        <w:spacing w:before="360" w:after="240"/>
        <w:jc w:val="left"/>
        <w:outlineLvl w:val="1"/>
        <w:rPr>
          <w:rFonts w:eastAsia="Verdana" w:cs="Verdana"/>
          <w:b/>
          <w:bCs/>
          <w:iCs/>
          <w:szCs w:val="22"/>
          <w:lang w:eastAsia="zh-TW"/>
        </w:rPr>
      </w:pPr>
      <w:bookmarkStart w:id="75" w:name="Governance"/>
      <w:bookmarkEnd w:id="75"/>
      <w:r w:rsidRPr="00BE0A6E">
        <w:rPr>
          <w:rFonts w:eastAsia="Verdana" w:cs="Verdana"/>
          <w:b/>
          <w:bCs/>
          <w:iCs/>
          <w:szCs w:val="22"/>
          <w:lang w:eastAsia="zh-TW"/>
        </w:rPr>
        <w:t>10.</w:t>
      </w:r>
      <w:r w:rsidRPr="00BE0A6E">
        <w:rPr>
          <w:rFonts w:eastAsia="Verdana" w:cs="Verdana"/>
          <w:b/>
          <w:bCs/>
          <w:iCs/>
          <w:szCs w:val="22"/>
          <w:lang w:eastAsia="zh-TW"/>
        </w:rPr>
        <w:tab/>
        <w:t xml:space="preserve">GOVERNANCE, MANAGEMENT AND EXECUTION </w:t>
      </w:r>
    </w:p>
    <w:p w14:paraId="63A1FA0D" w14:textId="77777777" w:rsidR="004C3945" w:rsidRPr="00BE0A6E" w:rsidRDefault="004C3945" w:rsidP="001F6AAF">
      <w:pPr>
        <w:pBdr>
          <w:top w:val="nil"/>
          <w:left w:val="nil"/>
          <w:bottom w:val="nil"/>
          <w:right w:val="nil"/>
          <w:between w:val="nil"/>
          <w:bar w:val="nil"/>
        </w:pBdr>
        <w:tabs>
          <w:tab w:val="clear" w:pos="1134"/>
        </w:tabs>
        <w:spacing w:before="120" w:after="120"/>
        <w:jc w:val="left"/>
        <w:rPr>
          <w:color w:val="000000"/>
          <w:szCs w:val="22"/>
          <w:u w:color="000000"/>
          <w:bdr w:val="nil"/>
          <w:lang w:eastAsia="zh-TW"/>
        </w:rPr>
      </w:pPr>
      <w:r w:rsidRPr="00BE0A6E">
        <w:rPr>
          <w:color w:val="000000"/>
          <w:szCs w:val="22"/>
          <w:u w:color="000000"/>
          <w:bdr w:val="nil"/>
          <w:lang w:eastAsia="zh-TW"/>
        </w:rPr>
        <w:t xml:space="preserve">Similar to the WIGOS implementation and pre-operational phases, the development and operations of WIGOS during the 2020-2023 phase will follow the decisions </w:t>
      </w:r>
      <w:r w:rsidR="00B07F6E">
        <w:rPr>
          <w:color w:val="000000"/>
          <w:szCs w:val="22"/>
          <w:u w:color="000000"/>
          <w:bdr w:val="nil"/>
          <w:lang w:eastAsia="zh-TW"/>
        </w:rPr>
        <w:t xml:space="preserve">taken </w:t>
      </w:r>
      <w:r w:rsidRPr="00BE0A6E">
        <w:rPr>
          <w:color w:val="000000"/>
          <w:szCs w:val="22"/>
          <w:u w:color="000000"/>
          <w:bdr w:val="nil"/>
          <w:lang w:eastAsia="zh-TW"/>
        </w:rPr>
        <w:t xml:space="preserve">by the World Meteorological Congress, with subsequent governance assigned to the Executive Council and its Technical Coordination Committee, and the Infrastructure Commission. </w:t>
      </w:r>
    </w:p>
    <w:p w14:paraId="58029E30" w14:textId="77777777" w:rsidR="004C3945" w:rsidRPr="00BE0A6E" w:rsidRDefault="004C3945" w:rsidP="00E70A90">
      <w:pPr>
        <w:tabs>
          <w:tab w:val="clear" w:pos="1134"/>
          <w:tab w:val="left" w:pos="1080"/>
        </w:tabs>
        <w:spacing w:before="240" w:after="240"/>
        <w:jc w:val="left"/>
        <w:rPr>
          <w:rFonts w:eastAsia="Times New Roman"/>
          <w:szCs w:val="22"/>
        </w:rPr>
      </w:pPr>
      <w:r w:rsidRPr="00BE0A6E">
        <w:rPr>
          <w:rFonts w:eastAsia="Times New Roman"/>
          <w:szCs w:val="22"/>
        </w:rPr>
        <w:t xml:space="preserve">Infrastructure Commission Standing Committees on </w:t>
      </w:r>
      <w:r w:rsidRPr="00BE0A6E">
        <w:rPr>
          <w:rFonts w:eastAsia="Helvetica"/>
          <w:szCs w:val="22"/>
          <w:lang w:eastAsia="zh-TW"/>
        </w:rPr>
        <w:t xml:space="preserve">Earth Observing Systems and Monitoring </w:t>
      </w:r>
      <w:r w:rsidRPr="00BE0A6E">
        <w:rPr>
          <w:color w:val="000000"/>
          <w:szCs w:val="22"/>
          <w:u w:color="000000"/>
          <w:bdr w:val="nil"/>
          <w:lang w:eastAsia="zh-TW"/>
        </w:rPr>
        <w:t>Networks and on Measurements, Instrumentation and Traceability will be responsible for guiding specific aspects of WIGOS development, e.g. regulatory and guidance material, observing</w:t>
      </w:r>
      <w:r w:rsidRPr="00BE0A6E">
        <w:rPr>
          <w:rFonts w:eastAsia="Times New Roman"/>
          <w:szCs w:val="22"/>
        </w:rPr>
        <w:t xml:space="preserve"> methodology, network design, quality monitoring, various integration issues, etc.</w:t>
      </w:r>
    </w:p>
    <w:p w14:paraId="777B6CA1" w14:textId="77777777" w:rsidR="004C3945" w:rsidRPr="00BE0A6E" w:rsidRDefault="004C3945" w:rsidP="001F6AAF">
      <w:pPr>
        <w:spacing w:before="120" w:after="120"/>
        <w:jc w:val="left"/>
        <w:rPr>
          <w:rFonts w:eastAsia="Helvetica"/>
          <w:lang w:eastAsia="zh-TW"/>
        </w:rPr>
      </w:pPr>
      <w:r w:rsidRPr="00BE0A6E">
        <w:rPr>
          <w:rFonts w:eastAsia="Helvetica"/>
          <w:lang w:eastAsia="zh-TW"/>
        </w:rPr>
        <w:t xml:space="preserve">Developments for </w:t>
      </w:r>
      <w:r w:rsidR="007327FB" w:rsidRPr="00BE0A6E">
        <w:rPr>
          <w:rFonts w:eastAsia="Helvetica"/>
          <w:lang w:eastAsia="zh-TW"/>
        </w:rPr>
        <w:t>domain</w:t>
      </w:r>
      <w:r w:rsidR="007327FB">
        <w:rPr>
          <w:rFonts w:eastAsia="Helvetica"/>
          <w:lang w:eastAsia="zh-TW"/>
        </w:rPr>
        <w:t>-</w:t>
      </w:r>
      <w:r w:rsidRPr="00BE0A6E">
        <w:rPr>
          <w:rFonts w:eastAsia="Helvetica"/>
          <w:lang w:eastAsia="zh-TW"/>
        </w:rPr>
        <w:t>specific observations will also be made in coordination with and using existing and new mechanisms offered by</w:t>
      </w:r>
      <w:r w:rsidR="007327FB">
        <w:rPr>
          <w:rFonts w:eastAsia="Helvetica"/>
          <w:lang w:eastAsia="zh-TW"/>
        </w:rPr>
        <w:t xml:space="preserve"> the</w:t>
      </w:r>
      <w:r w:rsidRPr="00BE0A6E">
        <w:rPr>
          <w:rFonts w:eastAsia="Helvetica"/>
          <w:lang w:eastAsia="zh-TW"/>
        </w:rPr>
        <w:t xml:space="preserve"> WMO Reform, i.e. essentially:</w:t>
      </w:r>
    </w:p>
    <w:p w14:paraId="55034A7B" w14:textId="77777777" w:rsidR="004C3945" w:rsidRPr="00BE0A6E" w:rsidRDefault="00E044FB" w:rsidP="00E044FB">
      <w:pPr>
        <w:tabs>
          <w:tab w:val="clear" w:pos="1134"/>
        </w:tabs>
        <w:spacing w:before="240" w:after="240"/>
        <w:ind w:left="1134" w:hanging="567"/>
        <w:jc w:val="left"/>
        <w:rPr>
          <w:rFonts w:eastAsia="Helvetica"/>
          <w:lang w:eastAsia="zh-TW"/>
        </w:rPr>
      </w:pPr>
      <w:r w:rsidRPr="00BE0A6E">
        <w:rPr>
          <w:rFonts w:ascii="Symbol" w:eastAsia="Helvetica" w:hAnsi="Symbol"/>
          <w:lang w:eastAsia="zh-TW"/>
        </w:rPr>
        <w:t></w:t>
      </w:r>
      <w:r w:rsidRPr="00BE0A6E">
        <w:rPr>
          <w:rFonts w:ascii="Symbol" w:eastAsia="Helvetica" w:hAnsi="Symbol"/>
          <w:lang w:eastAsia="zh-TW"/>
        </w:rPr>
        <w:tab/>
      </w:r>
      <w:r w:rsidR="004C3945" w:rsidRPr="00BE0A6E">
        <w:rPr>
          <w:rFonts w:eastAsia="Helvetica"/>
          <w:lang w:eastAsia="zh-TW"/>
        </w:rPr>
        <w:t>For climate observations and GCOS networks</w:t>
      </w:r>
      <w:r w:rsidR="004C3945" w:rsidRPr="00BE0A6E">
        <w:rPr>
          <w:rFonts w:eastAsia="Helvetica"/>
          <w:vertAlign w:val="superscript"/>
        </w:rPr>
        <w:footnoteReference w:id="14"/>
      </w:r>
      <w:r w:rsidR="004C3945" w:rsidRPr="00BE0A6E">
        <w:rPr>
          <w:rFonts w:eastAsia="Helvetica"/>
          <w:lang w:eastAsia="zh-TW"/>
        </w:rPr>
        <w:t>: the Study Group of the Infrastructure Commission on the Global Climate Observing System;</w:t>
      </w:r>
    </w:p>
    <w:p w14:paraId="7A4D4365" w14:textId="77777777" w:rsidR="004C3945" w:rsidRPr="00BE0A6E" w:rsidRDefault="00E044FB" w:rsidP="00E044FB">
      <w:pPr>
        <w:tabs>
          <w:tab w:val="clear" w:pos="1134"/>
        </w:tabs>
        <w:spacing w:before="240" w:after="240"/>
        <w:ind w:left="1134" w:hanging="567"/>
        <w:jc w:val="left"/>
        <w:rPr>
          <w:rFonts w:eastAsia="Helvetica"/>
          <w:lang w:eastAsia="zh-TW"/>
        </w:rPr>
      </w:pPr>
      <w:r w:rsidRPr="00BE0A6E">
        <w:rPr>
          <w:rFonts w:ascii="Symbol" w:eastAsia="Helvetica" w:hAnsi="Symbol"/>
          <w:lang w:eastAsia="zh-TW"/>
        </w:rPr>
        <w:t></w:t>
      </w:r>
      <w:r w:rsidRPr="00BE0A6E">
        <w:rPr>
          <w:rFonts w:ascii="Symbol" w:eastAsia="Helvetica" w:hAnsi="Symbol"/>
          <w:lang w:eastAsia="zh-TW"/>
        </w:rPr>
        <w:tab/>
      </w:r>
      <w:r w:rsidR="004C3945" w:rsidRPr="00BE0A6E">
        <w:rPr>
          <w:rFonts w:eastAsia="Helvetica"/>
          <w:lang w:eastAsia="zh-TW"/>
        </w:rPr>
        <w:t>For hydrological observations: The Hydrology Coordination Panel;</w:t>
      </w:r>
    </w:p>
    <w:p w14:paraId="011F7D6B" w14:textId="77777777" w:rsidR="004C3945" w:rsidRPr="00BE0A6E" w:rsidRDefault="00E044FB" w:rsidP="00E044FB">
      <w:pPr>
        <w:tabs>
          <w:tab w:val="clear" w:pos="1134"/>
        </w:tabs>
        <w:spacing w:before="240" w:after="240"/>
        <w:ind w:left="1134" w:hanging="567"/>
        <w:jc w:val="left"/>
        <w:rPr>
          <w:rFonts w:eastAsia="Helvetica"/>
          <w:lang w:eastAsia="zh-TW"/>
        </w:rPr>
      </w:pPr>
      <w:r w:rsidRPr="00BE0A6E">
        <w:rPr>
          <w:rFonts w:ascii="Symbol" w:eastAsia="Helvetica" w:hAnsi="Symbol"/>
          <w:lang w:eastAsia="zh-TW"/>
        </w:rPr>
        <w:t></w:t>
      </w:r>
      <w:r w:rsidRPr="00BE0A6E">
        <w:rPr>
          <w:rFonts w:ascii="Symbol" w:eastAsia="Helvetica" w:hAnsi="Symbol"/>
          <w:lang w:eastAsia="zh-TW"/>
        </w:rPr>
        <w:tab/>
      </w:r>
      <w:r w:rsidR="004C3945" w:rsidRPr="00BE0A6E">
        <w:rPr>
          <w:rFonts w:eastAsia="Helvetica"/>
          <w:lang w:eastAsia="zh-TW"/>
        </w:rPr>
        <w:t xml:space="preserve">For cryosphere observations: the Study Group of the Infrastructure Commission on the </w:t>
      </w:r>
      <w:r w:rsidR="004C3945" w:rsidRPr="00BE0A6E">
        <w:rPr>
          <w:bCs/>
        </w:rPr>
        <w:t>WMO Cryosphere Crosscutting Functions (Global Cryosphere Watch);</w:t>
      </w:r>
    </w:p>
    <w:p w14:paraId="301B31F0" w14:textId="77777777" w:rsidR="004C3945" w:rsidRPr="00BE0A6E" w:rsidRDefault="00E044FB" w:rsidP="00E044FB">
      <w:pPr>
        <w:tabs>
          <w:tab w:val="clear" w:pos="1134"/>
        </w:tabs>
        <w:spacing w:before="240" w:after="240"/>
        <w:ind w:left="1134" w:hanging="567"/>
        <w:jc w:val="left"/>
        <w:rPr>
          <w:rFonts w:eastAsia="Helvetica"/>
          <w:lang w:eastAsia="zh-TW"/>
        </w:rPr>
      </w:pPr>
      <w:r w:rsidRPr="00BE0A6E">
        <w:rPr>
          <w:rFonts w:ascii="Symbol" w:eastAsia="Helvetica" w:hAnsi="Symbol"/>
          <w:lang w:eastAsia="zh-TW"/>
        </w:rPr>
        <w:t></w:t>
      </w:r>
      <w:r w:rsidRPr="00BE0A6E">
        <w:rPr>
          <w:rFonts w:ascii="Symbol" w:eastAsia="Helvetica" w:hAnsi="Symbol"/>
          <w:lang w:eastAsia="zh-TW"/>
        </w:rPr>
        <w:tab/>
      </w:r>
      <w:r w:rsidR="004C3945" w:rsidRPr="00BE0A6E">
        <w:rPr>
          <w:rFonts w:eastAsia="Helvetica"/>
          <w:lang w:eastAsia="zh-TW"/>
        </w:rPr>
        <w:t>For marine meteorological and oceanographic observations: the Study Group of the Infrastructure Commission on the Global Ocean Observing System, the Joint WMO-IOC Collaborative Board, and the GOOS Steering Committee;</w:t>
      </w:r>
    </w:p>
    <w:p w14:paraId="1E578348" w14:textId="77777777" w:rsidR="004C3945" w:rsidRPr="00BE0A6E" w:rsidRDefault="00E044FB" w:rsidP="00E044FB">
      <w:pPr>
        <w:tabs>
          <w:tab w:val="clear" w:pos="1134"/>
        </w:tabs>
        <w:spacing w:before="240" w:after="240"/>
        <w:ind w:left="1134" w:hanging="567"/>
        <w:jc w:val="left"/>
        <w:rPr>
          <w:rFonts w:eastAsia="Helvetica"/>
          <w:lang w:eastAsia="zh-TW"/>
        </w:rPr>
      </w:pPr>
      <w:r w:rsidRPr="00BE0A6E">
        <w:rPr>
          <w:rFonts w:ascii="Symbol" w:eastAsia="Helvetica" w:hAnsi="Symbol"/>
          <w:lang w:eastAsia="zh-TW"/>
        </w:rPr>
        <w:t></w:t>
      </w:r>
      <w:r w:rsidRPr="00BE0A6E">
        <w:rPr>
          <w:rFonts w:ascii="Symbol" w:eastAsia="Helvetica" w:hAnsi="Symbol"/>
          <w:lang w:eastAsia="zh-TW"/>
        </w:rPr>
        <w:tab/>
      </w:r>
      <w:r w:rsidR="004C3945" w:rsidRPr="00BE0A6E">
        <w:rPr>
          <w:rFonts w:eastAsia="Helvetica"/>
          <w:lang w:eastAsia="zh-TW"/>
        </w:rPr>
        <w:t>For atmospheric composition observations: The Research Board.</w:t>
      </w:r>
    </w:p>
    <w:p w14:paraId="1E541DE3" w14:textId="77777777" w:rsidR="004C3945" w:rsidRPr="00BE0A6E" w:rsidRDefault="004C3945" w:rsidP="00F0277A">
      <w:pPr>
        <w:tabs>
          <w:tab w:val="clear" w:pos="1134"/>
          <w:tab w:val="left" w:pos="1080"/>
        </w:tabs>
        <w:spacing w:before="240" w:after="240"/>
        <w:jc w:val="left"/>
        <w:rPr>
          <w:color w:val="000000"/>
          <w:szCs w:val="22"/>
          <w:u w:color="000000"/>
          <w:bdr w:val="nil"/>
          <w:lang w:eastAsia="zh-TW"/>
        </w:rPr>
      </w:pPr>
      <w:r w:rsidRPr="00BE0A6E">
        <w:rPr>
          <w:rFonts w:eastAsia="Times New Roman"/>
          <w:szCs w:val="22"/>
        </w:rPr>
        <w:t xml:space="preserve">Other </w:t>
      </w:r>
      <w:r w:rsidRPr="00BE0A6E">
        <w:rPr>
          <w:color w:val="000000"/>
          <w:szCs w:val="22"/>
          <w:u w:color="000000"/>
          <w:bdr w:val="nil"/>
          <w:lang w:eastAsia="zh-TW"/>
        </w:rPr>
        <w:t>relevant bodies for coordinating the implementation of this plan are:</w:t>
      </w:r>
    </w:p>
    <w:p w14:paraId="1C0B5C8E" w14:textId="77777777" w:rsidR="004C3945" w:rsidRPr="00BE0A6E" w:rsidRDefault="00E044FB" w:rsidP="00E044FB">
      <w:pPr>
        <w:tabs>
          <w:tab w:val="clear" w:pos="1134"/>
        </w:tabs>
        <w:spacing w:before="240" w:after="240"/>
        <w:ind w:left="1134" w:hanging="567"/>
        <w:jc w:val="left"/>
        <w:rPr>
          <w:rFonts w:eastAsia="Times New Roman"/>
          <w:szCs w:val="22"/>
        </w:rPr>
      </w:pPr>
      <w:r w:rsidRPr="00BE0A6E">
        <w:rPr>
          <w:rFonts w:ascii="Symbol" w:eastAsia="Times New Roman" w:hAnsi="Symbol"/>
          <w:szCs w:val="22"/>
        </w:rPr>
        <w:t></w:t>
      </w:r>
      <w:r w:rsidRPr="00BE0A6E">
        <w:rPr>
          <w:rFonts w:ascii="Symbol" w:eastAsia="Times New Roman" w:hAnsi="Symbol"/>
          <w:szCs w:val="22"/>
        </w:rPr>
        <w:tab/>
      </w:r>
      <w:r w:rsidR="004C3945" w:rsidRPr="00BE0A6E">
        <w:rPr>
          <w:color w:val="000000"/>
          <w:szCs w:val="22"/>
          <w:u w:color="000000"/>
          <w:bdr w:val="nil"/>
          <w:lang w:eastAsia="zh-TW"/>
        </w:rPr>
        <w:t>the Infrastructure Commission Standing Committee on Information Management and Technology</w:t>
      </w:r>
      <w:r w:rsidR="00F0277A">
        <w:rPr>
          <w:color w:val="000000"/>
          <w:szCs w:val="22"/>
          <w:u w:color="000000"/>
          <w:bdr w:val="nil"/>
          <w:lang w:eastAsia="zh-TW"/>
        </w:rPr>
        <w:t>;</w:t>
      </w:r>
    </w:p>
    <w:p w14:paraId="7AEA6F90" w14:textId="77777777" w:rsidR="004C3945" w:rsidRPr="00BE0A6E" w:rsidRDefault="00E044FB" w:rsidP="00E044FB">
      <w:pPr>
        <w:tabs>
          <w:tab w:val="clear" w:pos="1134"/>
        </w:tabs>
        <w:spacing w:before="240"/>
        <w:ind w:left="1134" w:hanging="567"/>
        <w:jc w:val="left"/>
        <w:rPr>
          <w:rFonts w:eastAsia="Times New Roman"/>
          <w:szCs w:val="22"/>
        </w:rPr>
      </w:pPr>
      <w:r w:rsidRPr="00BE0A6E">
        <w:rPr>
          <w:rFonts w:ascii="Symbol" w:eastAsia="Times New Roman" w:hAnsi="Symbol"/>
          <w:szCs w:val="22"/>
        </w:rPr>
        <w:t></w:t>
      </w:r>
      <w:r w:rsidRPr="00BE0A6E">
        <w:rPr>
          <w:rFonts w:ascii="Symbol" w:eastAsia="Times New Roman" w:hAnsi="Symbol"/>
          <w:szCs w:val="22"/>
        </w:rPr>
        <w:tab/>
      </w:r>
      <w:r w:rsidR="004C3945" w:rsidRPr="00BE0A6E">
        <w:rPr>
          <w:color w:val="000000"/>
          <w:szCs w:val="22"/>
          <w:u w:color="000000"/>
          <w:bdr w:val="nil"/>
          <w:lang w:eastAsia="zh-TW"/>
        </w:rPr>
        <w:t>the Study Group of the Infrastructure Commission on the Global Basic Observing Network</w:t>
      </w:r>
      <w:r w:rsidR="00F0277A">
        <w:rPr>
          <w:color w:val="000000"/>
          <w:szCs w:val="22"/>
          <w:u w:color="000000"/>
          <w:bdr w:val="nil"/>
          <w:lang w:eastAsia="zh-TW"/>
        </w:rPr>
        <w:t>.</w:t>
      </w:r>
    </w:p>
    <w:p w14:paraId="0EC6E3CF" w14:textId="77777777" w:rsidR="004C3945" w:rsidRPr="00BE0A6E" w:rsidRDefault="004C3945" w:rsidP="00F0277A">
      <w:pPr>
        <w:keepNext/>
        <w:keepLines/>
        <w:spacing w:before="360" w:after="240"/>
        <w:jc w:val="left"/>
        <w:outlineLvl w:val="2"/>
        <w:rPr>
          <w:rFonts w:eastAsia="Verdana" w:cs="Verdana"/>
          <w:bCs/>
          <w:lang w:eastAsia="zh-TW"/>
        </w:rPr>
      </w:pPr>
      <w:r w:rsidRPr="00BE0A6E">
        <w:rPr>
          <w:rFonts w:eastAsia="Verdana" w:cs="Verdana"/>
          <w:b/>
          <w:bCs/>
          <w:lang w:eastAsia="zh-TW"/>
        </w:rPr>
        <w:t xml:space="preserve">10.1 </w:t>
      </w:r>
      <w:r w:rsidRPr="00BE0A6E">
        <w:rPr>
          <w:rFonts w:eastAsia="Verdana" w:cs="Verdana"/>
          <w:b/>
          <w:bCs/>
          <w:lang w:eastAsia="zh-TW"/>
        </w:rPr>
        <w:tab/>
        <w:t>Global level</w:t>
      </w:r>
    </w:p>
    <w:p w14:paraId="7F1E3B0F" w14:textId="77777777" w:rsidR="004C3945" w:rsidRPr="00BE0A6E" w:rsidRDefault="004C3945" w:rsidP="00C4476C">
      <w:pPr>
        <w:pBdr>
          <w:top w:val="nil"/>
          <w:left w:val="nil"/>
          <w:bottom w:val="nil"/>
          <w:right w:val="nil"/>
          <w:between w:val="nil"/>
          <w:bar w:val="nil"/>
        </w:pBdr>
        <w:tabs>
          <w:tab w:val="clear" w:pos="1134"/>
        </w:tabs>
        <w:spacing w:before="240" w:after="240"/>
        <w:jc w:val="left"/>
        <w:rPr>
          <w:color w:val="000000"/>
          <w:u w:color="000000"/>
          <w:bdr w:val="nil"/>
          <w:lang w:eastAsia="zh-TW"/>
        </w:rPr>
      </w:pPr>
      <w:r w:rsidRPr="00BE0A6E">
        <w:rPr>
          <w:color w:val="000000"/>
          <w:u w:color="000000"/>
          <w:bdr w:val="nil"/>
          <w:lang w:eastAsia="zh-TW"/>
        </w:rPr>
        <w:t xml:space="preserve">The management and execution functions will be carried out by the WMO Secretariat, following the guidance provided by bodies listed above. Support to all body discussions regarding </w:t>
      </w:r>
      <w:r w:rsidRPr="00BE0A6E">
        <w:rPr>
          <w:color w:val="000000"/>
          <w:u w:color="000000"/>
          <w:bdr w:val="nil"/>
          <w:lang w:eastAsia="zh-TW"/>
        </w:rPr>
        <w:lastRenderedPageBreak/>
        <w:t xml:space="preserve">WIGOS, as well as the work of </w:t>
      </w:r>
      <w:r w:rsidR="000D4749">
        <w:rPr>
          <w:color w:val="000000"/>
          <w:u w:color="000000"/>
          <w:bdr w:val="nil"/>
          <w:lang w:eastAsia="zh-TW"/>
        </w:rPr>
        <w:t>s</w:t>
      </w:r>
      <w:r w:rsidRPr="00BE0A6E">
        <w:rPr>
          <w:color w:val="000000"/>
          <w:u w:color="000000"/>
          <w:bdr w:val="nil"/>
          <w:lang w:eastAsia="zh-TW"/>
        </w:rPr>
        <w:t xml:space="preserve">tudy </w:t>
      </w:r>
      <w:r w:rsidR="000D4749">
        <w:rPr>
          <w:color w:val="000000"/>
          <w:u w:color="000000"/>
          <w:bdr w:val="nil"/>
          <w:lang w:eastAsia="zh-TW"/>
        </w:rPr>
        <w:t>g</w:t>
      </w:r>
      <w:r w:rsidRPr="00BE0A6E">
        <w:rPr>
          <w:color w:val="000000"/>
          <w:u w:color="000000"/>
          <w:bdr w:val="nil"/>
          <w:lang w:eastAsia="zh-TW"/>
        </w:rPr>
        <w:t xml:space="preserve">roups, </w:t>
      </w:r>
      <w:r w:rsidR="000D4749">
        <w:rPr>
          <w:color w:val="000000"/>
          <w:u w:color="000000"/>
          <w:bdr w:val="nil"/>
          <w:lang w:eastAsia="zh-TW"/>
        </w:rPr>
        <w:t>e</w:t>
      </w:r>
      <w:r w:rsidRPr="00BE0A6E">
        <w:rPr>
          <w:color w:val="000000"/>
          <w:u w:color="000000"/>
          <w:bdr w:val="nil"/>
          <w:lang w:eastAsia="zh-TW"/>
        </w:rPr>
        <w:t xml:space="preserve">xpert </w:t>
      </w:r>
      <w:r w:rsidR="000D4749">
        <w:rPr>
          <w:color w:val="000000"/>
          <w:u w:color="000000"/>
          <w:bdr w:val="nil"/>
          <w:lang w:eastAsia="zh-TW"/>
        </w:rPr>
        <w:t>t</w:t>
      </w:r>
      <w:r w:rsidRPr="00BE0A6E">
        <w:rPr>
          <w:color w:val="000000"/>
          <w:u w:color="000000"/>
          <w:bdr w:val="nil"/>
          <w:lang w:eastAsia="zh-TW"/>
        </w:rPr>
        <w:t xml:space="preserve">eams and various ad hoc structures will be provided by the WMO Secretariat. For this purpose, the Secretariat will maintain a dynamic document with the list of deliverables and the required activities, keep the risks under review and mitigate them as needed, and monitor implementation of the plan using the performance indicators listed in the </w:t>
      </w:r>
      <w:hyperlink w:anchor="Annex_draft_rec" w:history="1">
        <w:r w:rsidR="003C3B90">
          <w:rPr>
            <w:color w:val="0000FF"/>
            <w:u w:color="000000"/>
            <w:bdr w:val="nil"/>
            <w:lang w:eastAsia="zh-TW"/>
          </w:rPr>
          <w:t>annex</w:t>
        </w:r>
      </w:hyperlink>
      <w:r w:rsidRPr="00BE0A6E">
        <w:rPr>
          <w:color w:val="000000"/>
          <w:u w:color="000000"/>
          <w:bdr w:val="nil"/>
          <w:lang w:eastAsia="zh-TW"/>
        </w:rPr>
        <w:t>.</w:t>
      </w:r>
    </w:p>
    <w:p w14:paraId="45CCBDDD" w14:textId="77777777" w:rsidR="004C3945" w:rsidRPr="00BE0A6E" w:rsidRDefault="004C3945" w:rsidP="00C4476C">
      <w:pPr>
        <w:tabs>
          <w:tab w:val="clear" w:pos="1134"/>
          <w:tab w:val="left" w:pos="1080"/>
        </w:tabs>
        <w:jc w:val="left"/>
        <w:rPr>
          <w:rFonts w:eastAsia="Times New Roman"/>
          <w:szCs w:val="22"/>
        </w:rPr>
      </w:pPr>
      <w:r w:rsidRPr="00BE0A6E">
        <w:rPr>
          <w:rFonts w:eastAsia="Times New Roman"/>
          <w:szCs w:val="22"/>
        </w:rPr>
        <w:t>The WIGOS technical systems, primarily OSCAR and WDQMS, will continue to require strong management and coordination support. Many Members and partner organizations are willing and able to contribute to the activities, but it is anticipated that the global coordination role will be managed by the WMO Secretariat. To ensure that the further evolution of the WIGOS technical systems is efficient and will bring enhanced benefits for Members, INFCOM experts should be engaged in providing their guidance and recommendations; therefore, corresponding team(s) need(s) to be established by INFCOM Standing Committees to perform the activities required to meet the objectives of this Plan and progress on the Vision for WIGOS in 2040.</w:t>
      </w:r>
    </w:p>
    <w:p w14:paraId="5A9C943C" w14:textId="77777777" w:rsidR="004C3945" w:rsidRPr="00BE0A6E" w:rsidRDefault="004C3945" w:rsidP="001F6AAF">
      <w:pPr>
        <w:keepNext/>
        <w:keepLines/>
        <w:spacing w:before="360" w:after="240"/>
        <w:jc w:val="left"/>
        <w:outlineLvl w:val="2"/>
        <w:rPr>
          <w:rFonts w:eastAsia="Verdana" w:cs="Verdana"/>
          <w:bCs/>
          <w:lang w:eastAsia="zh-TW"/>
        </w:rPr>
      </w:pPr>
      <w:r w:rsidRPr="00BE0A6E">
        <w:rPr>
          <w:rFonts w:eastAsia="Verdana" w:cs="Verdana"/>
          <w:b/>
          <w:bCs/>
          <w:lang w:eastAsia="zh-TW"/>
        </w:rPr>
        <w:t>10.2</w:t>
      </w:r>
      <w:r w:rsidRPr="00BE0A6E">
        <w:rPr>
          <w:rFonts w:eastAsia="Verdana" w:cs="Verdana"/>
          <w:b/>
          <w:bCs/>
          <w:lang w:eastAsia="zh-TW"/>
        </w:rPr>
        <w:tab/>
        <w:t>Regional Level</w:t>
      </w:r>
    </w:p>
    <w:p w14:paraId="43EFB08A" w14:textId="77777777" w:rsidR="004C3945" w:rsidRPr="00BE0A6E" w:rsidRDefault="004C3945" w:rsidP="00C4476C">
      <w:pPr>
        <w:spacing w:before="240" w:after="240"/>
        <w:jc w:val="left"/>
      </w:pPr>
      <w:r w:rsidRPr="00BE0A6E">
        <w:t>All regional associations are expected to establish R</w:t>
      </w:r>
      <w:r w:rsidR="00DB338F">
        <w:t>WCs</w:t>
      </w:r>
      <w:r w:rsidRPr="00BE0A6E">
        <w:t xml:space="preserve"> with teams to provide governance and oversight at the regional level; the regional teams will work closely with the INFCOM Standing Committees to align regional and national implementation with the overall WIGOS plan. </w:t>
      </w:r>
    </w:p>
    <w:p w14:paraId="5D5489CE" w14:textId="77777777" w:rsidR="004C3945" w:rsidRPr="00BE0A6E" w:rsidRDefault="004C3945" w:rsidP="00836701">
      <w:pPr>
        <w:spacing w:before="240" w:after="240"/>
        <w:jc w:val="left"/>
      </w:pPr>
      <w:r w:rsidRPr="00BE0A6E">
        <w:t xml:space="preserve">Regional WIGOS </w:t>
      </w:r>
      <w:r w:rsidR="00BF0FB4">
        <w:t>t</w:t>
      </w:r>
      <w:r w:rsidRPr="00BE0A6E">
        <w:t>eams will continue to rely on strong support from the WMO Secretariat. Their specific roles should be:</w:t>
      </w:r>
    </w:p>
    <w:p w14:paraId="0F377E5A"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(a)</w:t>
      </w:r>
      <w:r w:rsidRPr="00BE0A6E">
        <w:tab/>
      </w:r>
      <w:r w:rsidR="004C3945" w:rsidRPr="00BE0A6E">
        <w:t xml:space="preserve">Regularly (at least annually) review the WIGOS implementation efforts in their respective </w:t>
      </w:r>
      <w:r w:rsidR="00CE4476">
        <w:t>r</w:t>
      </w:r>
      <w:r w:rsidR="004C3945" w:rsidRPr="00BE0A6E">
        <w:t>egion;</w:t>
      </w:r>
    </w:p>
    <w:p w14:paraId="5EF7065B"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(b)</w:t>
      </w:r>
      <w:r w:rsidRPr="00BE0A6E">
        <w:tab/>
      </w:r>
      <w:r w:rsidR="004C3945" w:rsidRPr="00BE0A6E">
        <w:t>Guide and</w:t>
      </w:r>
      <w:r w:rsidR="004C3945" w:rsidRPr="00BE0A6E">
        <w:rPr>
          <w:bCs/>
        </w:rPr>
        <w:t xml:space="preserve"> prioritize the activities listed in their R-WIP;</w:t>
      </w:r>
    </w:p>
    <w:p w14:paraId="45BBABB9"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rPr>
          <w:rFonts w:eastAsia="Arial Bold"/>
          <w:shd w:val="clear" w:color="auto" w:fill="FFFFFF"/>
        </w:rPr>
      </w:pPr>
      <w:r w:rsidRPr="00BE0A6E">
        <w:rPr>
          <w:rFonts w:eastAsia="Arial Bold"/>
        </w:rPr>
        <w:t>(c)</w:t>
      </w:r>
      <w:r w:rsidRPr="00BE0A6E">
        <w:rPr>
          <w:rFonts w:eastAsia="Arial Bold"/>
        </w:rPr>
        <w:tab/>
      </w:r>
      <w:r w:rsidR="004C3945" w:rsidRPr="00BE0A6E">
        <w:rPr>
          <w:shd w:val="clear" w:color="auto" w:fill="FFFFFF"/>
        </w:rPr>
        <w:t>Facilitate and coordinate regional WIGOS projects;</w:t>
      </w:r>
    </w:p>
    <w:p w14:paraId="4BB7A9CE"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(d)</w:t>
      </w:r>
      <w:r w:rsidRPr="00BE0A6E">
        <w:tab/>
      </w:r>
      <w:r w:rsidR="004C3945" w:rsidRPr="00BE0A6E">
        <w:t>Submit updates to the R-WIP to the regional association management group for approval;</w:t>
      </w:r>
    </w:p>
    <w:p w14:paraId="5FFA1641"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rPr>
          <w:rFonts w:eastAsia="SimSun"/>
          <w:szCs w:val="22"/>
          <w:lang w:eastAsia="zh-CN"/>
        </w:rPr>
      </w:pPr>
      <w:r w:rsidRPr="00BE0A6E">
        <w:rPr>
          <w:rFonts w:eastAsia="SimSun"/>
          <w:szCs w:val="22"/>
          <w:lang w:eastAsia="zh-CN"/>
        </w:rPr>
        <w:t>(e)</w:t>
      </w:r>
      <w:r w:rsidRPr="00BE0A6E">
        <w:rPr>
          <w:rFonts w:eastAsia="SimSun"/>
          <w:szCs w:val="22"/>
          <w:lang w:eastAsia="zh-CN"/>
        </w:rPr>
        <w:tab/>
      </w:r>
      <w:r w:rsidR="004C3945" w:rsidRPr="00BE0A6E">
        <w:rPr>
          <w:rFonts w:eastAsia="SimSun"/>
          <w:szCs w:val="22"/>
          <w:lang w:eastAsia="zh-CN"/>
        </w:rPr>
        <w:t xml:space="preserve">Fostering the establishment of </w:t>
      </w:r>
      <w:r w:rsidR="00CE4476">
        <w:rPr>
          <w:rFonts w:eastAsia="SimSun"/>
          <w:szCs w:val="22"/>
          <w:lang w:eastAsia="zh-CN"/>
        </w:rPr>
        <w:t>r</w:t>
      </w:r>
      <w:r w:rsidR="004C3945" w:rsidRPr="00BE0A6E">
        <w:rPr>
          <w:rFonts w:eastAsia="SimSun"/>
          <w:szCs w:val="22"/>
          <w:lang w:eastAsia="zh-CN"/>
        </w:rPr>
        <w:t xml:space="preserve">egional WIGOS </w:t>
      </w:r>
      <w:r w:rsidR="00CE4476">
        <w:rPr>
          <w:rFonts w:eastAsia="SimSun"/>
          <w:szCs w:val="22"/>
          <w:lang w:eastAsia="zh-CN"/>
        </w:rPr>
        <w:t>c</w:t>
      </w:r>
      <w:r w:rsidR="004C3945" w:rsidRPr="00BE0A6E">
        <w:rPr>
          <w:rFonts w:eastAsia="SimSun"/>
          <w:szCs w:val="22"/>
          <w:lang w:eastAsia="zh-CN"/>
        </w:rPr>
        <w:t xml:space="preserve">entre(s) in the respective </w:t>
      </w:r>
      <w:r w:rsidR="00DC0DB2">
        <w:rPr>
          <w:rFonts w:eastAsia="SimSun"/>
          <w:szCs w:val="22"/>
          <w:lang w:eastAsia="zh-CN"/>
        </w:rPr>
        <w:t>r</w:t>
      </w:r>
      <w:r w:rsidR="004C3945" w:rsidRPr="00BE0A6E">
        <w:rPr>
          <w:rFonts w:eastAsia="SimSun"/>
          <w:szCs w:val="22"/>
          <w:lang w:eastAsia="zh-CN"/>
        </w:rPr>
        <w:t xml:space="preserve">egion, providing services in all </w:t>
      </w:r>
      <w:r w:rsidR="00DC0DB2">
        <w:rPr>
          <w:rFonts w:eastAsia="SimSun"/>
          <w:szCs w:val="22"/>
          <w:lang w:eastAsia="zh-CN"/>
        </w:rPr>
        <w:t>r</w:t>
      </w:r>
      <w:r w:rsidR="004C3945" w:rsidRPr="00BE0A6E">
        <w:rPr>
          <w:rFonts w:eastAsia="SimSun"/>
          <w:szCs w:val="22"/>
          <w:lang w:eastAsia="zh-CN"/>
        </w:rPr>
        <w:t>egions, by 2022;</w:t>
      </w:r>
    </w:p>
    <w:p w14:paraId="1834B453"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(f)</w:t>
      </w:r>
      <w:r w:rsidRPr="00BE0A6E">
        <w:tab/>
      </w:r>
      <w:r w:rsidR="004C3945" w:rsidRPr="00BE0A6E">
        <w:t xml:space="preserve">Guide the work of </w:t>
      </w:r>
      <w:r w:rsidR="00DC0DB2">
        <w:t>r</w:t>
      </w:r>
      <w:r w:rsidR="004C3945" w:rsidRPr="00BE0A6E">
        <w:t xml:space="preserve">egional WIGOS </w:t>
      </w:r>
      <w:r w:rsidR="00DC0DB2">
        <w:t>c</w:t>
      </w:r>
      <w:r w:rsidR="004C3945" w:rsidRPr="00BE0A6E">
        <w:t xml:space="preserve">entre(s) when established in the respective </w:t>
      </w:r>
      <w:r w:rsidR="00DC0DB2">
        <w:t>r</w:t>
      </w:r>
      <w:r w:rsidR="004C3945" w:rsidRPr="00BE0A6E">
        <w:t>egion;</w:t>
      </w:r>
    </w:p>
    <w:p w14:paraId="38F69F88"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(g)</w:t>
      </w:r>
      <w:r w:rsidRPr="00BE0A6E">
        <w:tab/>
      </w:r>
      <w:r w:rsidR="004C3945" w:rsidRPr="00BE0A6E">
        <w:t>Organize the virtual RWC forum for sharing experiences, lessons learned;</w:t>
      </w:r>
    </w:p>
    <w:p w14:paraId="6852F3E7"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(h)</w:t>
      </w:r>
      <w:r w:rsidRPr="00BE0A6E">
        <w:tab/>
      </w:r>
      <w:r w:rsidR="004C3945" w:rsidRPr="00BE0A6E">
        <w:t>Provide regional support to Members in accordance with the R-WIP and in a response to their requests (subject to availability of resources/funds);</w:t>
      </w:r>
    </w:p>
    <w:p w14:paraId="5163DA68"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(i)</w:t>
      </w:r>
      <w:r w:rsidRPr="00BE0A6E">
        <w:tab/>
      </w:r>
      <w:r w:rsidR="004C3945" w:rsidRPr="00BE0A6E">
        <w:t xml:space="preserve">Provide oversight and guidance on the design and establishment of the Regional Basic Observing Network in the respective </w:t>
      </w:r>
      <w:r w:rsidR="00BB226A">
        <w:t>r</w:t>
      </w:r>
      <w:r w:rsidR="004C3945" w:rsidRPr="00BE0A6E">
        <w:t>egion.</w:t>
      </w:r>
    </w:p>
    <w:p w14:paraId="7EBE9A6C" w14:textId="77777777" w:rsidR="004C3945" w:rsidRPr="00BE0A6E" w:rsidRDefault="00E044FB" w:rsidP="00E044FB">
      <w:pPr>
        <w:pBdr>
          <w:top w:val="nil"/>
          <w:left w:val="nil"/>
          <w:bottom w:val="nil"/>
          <w:right w:val="nil"/>
          <w:between w:val="nil"/>
          <w:bar w:val="nil"/>
        </w:pBdr>
        <w:tabs>
          <w:tab w:val="clear" w:pos="1134"/>
        </w:tabs>
        <w:spacing w:before="240" w:after="240"/>
        <w:ind w:left="1134" w:hanging="567"/>
        <w:jc w:val="left"/>
      </w:pPr>
      <w:r w:rsidRPr="00BE0A6E">
        <w:t>(j)</w:t>
      </w:r>
      <w:r w:rsidRPr="00BE0A6E">
        <w:tab/>
      </w:r>
      <w:r w:rsidR="004C3945" w:rsidRPr="00BE0A6E">
        <w:t>Assist with regional mechanisms or structures for allocation of WIGOS Station Identifiers.</w:t>
      </w:r>
    </w:p>
    <w:p w14:paraId="71372ED9" w14:textId="77777777" w:rsidR="004C3945" w:rsidRPr="00BE0A6E" w:rsidRDefault="004C3945" w:rsidP="00CD31C4">
      <w:pPr>
        <w:tabs>
          <w:tab w:val="clear" w:pos="1134"/>
          <w:tab w:val="left" w:pos="1080"/>
        </w:tabs>
        <w:spacing w:before="240" w:after="240"/>
        <w:jc w:val="left"/>
        <w:rPr>
          <w:rFonts w:eastAsia="Times New Roman"/>
          <w:szCs w:val="22"/>
        </w:rPr>
      </w:pPr>
      <w:r w:rsidRPr="00BE0A6E">
        <w:rPr>
          <w:rFonts w:eastAsia="Times New Roman"/>
          <w:szCs w:val="22"/>
        </w:rPr>
        <w:t xml:space="preserve">According to the </w:t>
      </w:r>
      <w:r w:rsidR="00BB226A">
        <w:rPr>
          <w:rFonts w:eastAsia="Times New Roman"/>
          <w:szCs w:val="22"/>
        </w:rPr>
        <w:t>r</w:t>
      </w:r>
      <w:r w:rsidRPr="00BE0A6E">
        <w:rPr>
          <w:rFonts w:eastAsia="Times New Roman"/>
          <w:szCs w:val="22"/>
        </w:rPr>
        <w:t xml:space="preserve">egional WIGOS </w:t>
      </w:r>
      <w:r w:rsidR="00BB226A">
        <w:rPr>
          <w:rFonts w:eastAsia="Times New Roman"/>
          <w:szCs w:val="22"/>
        </w:rPr>
        <w:t>c</w:t>
      </w:r>
      <w:r w:rsidRPr="00BE0A6E">
        <w:rPr>
          <w:rFonts w:eastAsia="Times New Roman"/>
          <w:szCs w:val="22"/>
        </w:rPr>
        <w:t>entre concept developed during the pre-operational phase, much of the support for the WIGOS implementation activities at the regional level will be provided by the R</w:t>
      </w:r>
      <w:r w:rsidR="00DB338F">
        <w:rPr>
          <w:rFonts w:eastAsia="Times New Roman"/>
          <w:szCs w:val="22"/>
        </w:rPr>
        <w:t>WCs</w:t>
      </w:r>
      <w:r w:rsidRPr="00BE0A6E">
        <w:rPr>
          <w:rFonts w:eastAsia="Times New Roman"/>
          <w:szCs w:val="22"/>
        </w:rPr>
        <w:t xml:space="preserve">. However, based on the initial experience with the </w:t>
      </w:r>
      <w:r w:rsidR="00BB226A">
        <w:rPr>
          <w:rFonts w:eastAsia="Times New Roman"/>
          <w:szCs w:val="22"/>
        </w:rPr>
        <w:t>r</w:t>
      </w:r>
      <w:r w:rsidRPr="00BE0A6E">
        <w:rPr>
          <w:rFonts w:eastAsia="Times New Roman"/>
          <w:szCs w:val="22"/>
        </w:rPr>
        <w:t xml:space="preserve">egional WIGOS </w:t>
      </w:r>
      <w:r w:rsidR="00BB226A">
        <w:rPr>
          <w:rFonts w:eastAsia="Times New Roman"/>
          <w:szCs w:val="22"/>
        </w:rPr>
        <w:t>c</w:t>
      </w:r>
      <w:r w:rsidRPr="00BE0A6E">
        <w:rPr>
          <w:rFonts w:eastAsia="Times New Roman"/>
          <w:szCs w:val="22"/>
        </w:rPr>
        <w:t>entre pilots during the pre-operational phase, it has become clear that the R</w:t>
      </w:r>
      <w:r w:rsidR="008720A5">
        <w:rPr>
          <w:rFonts w:eastAsia="Times New Roman"/>
          <w:szCs w:val="22"/>
        </w:rPr>
        <w:t>WCs</w:t>
      </w:r>
      <w:r w:rsidRPr="00BE0A6E">
        <w:rPr>
          <w:rFonts w:eastAsia="Times New Roman"/>
          <w:szCs w:val="22"/>
        </w:rPr>
        <w:t xml:space="preserve"> will require a substantial amount of external support capacity and strong global coordination in order for this concept to work. The global incident management system being developed in the context of </w:t>
      </w:r>
      <w:r w:rsidRPr="00BE0A6E">
        <w:rPr>
          <w:rFonts w:eastAsia="Times New Roman"/>
          <w:szCs w:val="22"/>
        </w:rPr>
        <w:lastRenderedPageBreak/>
        <w:t xml:space="preserve">WDQMS should be a major source of information for such a global coordination mechanism. It is therefore expected that the Secretariat both in Geneva and in the regional offices will have to strengthen its support for these entities. Therefore, in order to ensure that the regional and national implementation will be aligned with the WIGOS operational plan and with the Vision for WIGOS in 2040, a strong linkage between RWCs, </w:t>
      </w:r>
      <w:r w:rsidR="005A1B9D">
        <w:rPr>
          <w:rFonts w:eastAsia="Times New Roman"/>
          <w:szCs w:val="22"/>
        </w:rPr>
        <w:t>r</w:t>
      </w:r>
      <w:r w:rsidRPr="00BE0A6E">
        <w:rPr>
          <w:rFonts w:eastAsia="Times New Roman"/>
          <w:szCs w:val="22"/>
        </w:rPr>
        <w:t>egional WIGOS teams and the INFCOM Standing Committees is needed.</w:t>
      </w:r>
    </w:p>
    <w:p w14:paraId="6D0D205C" w14:textId="77777777" w:rsidR="004C3945" w:rsidRPr="00BE0A6E" w:rsidRDefault="004C3945" w:rsidP="00E913EC">
      <w:pPr>
        <w:tabs>
          <w:tab w:val="clear" w:pos="1134"/>
          <w:tab w:val="left" w:pos="1080"/>
        </w:tabs>
        <w:spacing w:before="120"/>
        <w:jc w:val="left"/>
        <w:rPr>
          <w:rFonts w:eastAsia="Times New Roman"/>
          <w:szCs w:val="22"/>
        </w:rPr>
      </w:pPr>
      <w:r w:rsidRPr="00BE0A6E">
        <w:rPr>
          <w:rFonts w:eastAsia="Times New Roman"/>
          <w:szCs w:val="22"/>
        </w:rPr>
        <w:t xml:space="preserve">Regional </w:t>
      </w:r>
      <w:r w:rsidR="005A1B9D">
        <w:rPr>
          <w:rFonts w:eastAsia="Times New Roman"/>
          <w:szCs w:val="22"/>
        </w:rPr>
        <w:t>a</w:t>
      </w:r>
      <w:r w:rsidRPr="00BE0A6E">
        <w:rPr>
          <w:rFonts w:eastAsia="Times New Roman"/>
          <w:szCs w:val="22"/>
        </w:rPr>
        <w:t>ssociations will coordinate the establishment of regional WICAP programmes and operational centres to support AMDAR programme development and expansion.</w:t>
      </w:r>
    </w:p>
    <w:p w14:paraId="2B9F480F" w14:textId="77777777" w:rsidR="004C3945" w:rsidRPr="00BE0A6E" w:rsidRDefault="004C3945" w:rsidP="00CD31C4">
      <w:pPr>
        <w:keepNext/>
        <w:keepLines/>
        <w:spacing w:before="360" w:after="240"/>
        <w:jc w:val="left"/>
        <w:outlineLvl w:val="2"/>
        <w:rPr>
          <w:rFonts w:eastAsia="Verdana" w:cs="Verdana"/>
          <w:bCs/>
          <w:lang w:eastAsia="zh-TW"/>
        </w:rPr>
      </w:pPr>
      <w:r w:rsidRPr="00BE0A6E">
        <w:rPr>
          <w:rFonts w:eastAsia="Verdana" w:cs="Verdana"/>
          <w:b/>
          <w:bCs/>
          <w:lang w:eastAsia="zh-TW"/>
        </w:rPr>
        <w:t>10.3</w:t>
      </w:r>
      <w:r w:rsidRPr="00BE0A6E">
        <w:rPr>
          <w:rFonts w:eastAsia="Verdana" w:cs="Verdana"/>
          <w:b/>
          <w:bCs/>
          <w:lang w:eastAsia="zh-TW"/>
        </w:rPr>
        <w:tab/>
      </w:r>
      <w:bookmarkStart w:id="76" w:name="level"/>
      <w:bookmarkStart w:id="77" w:name="National_level_10_3"/>
      <w:bookmarkEnd w:id="76"/>
      <w:bookmarkEnd w:id="77"/>
      <w:r w:rsidRPr="00BE0A6E">
        <w:rPr>
          <w:rFonts w:eastAsia="Verdana" w:cs="Verdana"/>
          <w:b/>
          <w:bCs/>
          <w:lang w:eastAsia="zh-TW"/>
        </w:rPr>
        <w:t>National Level</w:t>
      </w:r>
    </w:p>
    <w:p w14:paraId="189C2AD0" w14:textId="77777777" w:rsidR="004C3945" w:rsidRPr="00BE0A6E" w:rsidRDefault="004C3945" w:rsidP="001F6AAF">
      <w:pPr>
        <w:pBdr>
          <w:top w:val="nil"/>
          <w:left w:val="nil"/>
          <w:bottom w:val="nil"/>
          <w:right w:val="nil"/>
          <w:between w:val="nil"/>
          <w:bar w:val="nil"/>
        </w:pBdr>
        <w:tabs>
          <w:tab w:val="clear" w:pos="1134"/>
        </w:tabs>
        <w:spacing w:before="120" w:after="120"/>
        <w:jc w:val="left"/>
        <w:rPr>
          <w:color w:val="000000"/>
          <w:szCs w:val="22"/>
          <w:u w:color="000000"/>
          <w:bdr w:val="nil"/>
          <w:lang w:eastAsia="zh-TW"/>
        </w:rPr>
      </w:pPr>
      <w:r w:rsidRPr="00BE0A6E">
        <w:rPr>
          <w:color w:val="000000"/>
          <w:szCs w:val="22"/>
          <w:u w:color="000000"/>
          <w:bdr w:val="nil"/>
          <w:lang w:eastAsia="zh-TW"/>
        </w:rPr>
        <w:t>The following activities are expected to take place at a national level:</w:t>
      </w:r>
    </w:p>
    <w:p w14:paraId="3A232C5A"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(a)</w:t>
      </w:r>
      <w:r w:rsidRPr="00BE0A6E">
        <w:rPr>
          <w:color w:val="000000"/>
          <w:szCs w:val="22"/>
          <w:u w:color="000000"/>
          <w:bdr w:val="nil"/>
          <w:lang w:eastAsia="zh-TW"/>
        </w:rPr>
        <w:tab/>
      </w:r>
      <w:r w:rsidR="004C3945" w:rsidRPr="00BE0A6E">
        <w:rPr>
          <w:color w:val="000000"/>
          <w:szCs w:val="22"/>
          <w:u w:color="000000"/>
          <w:bdr w:val="nil"/>
          <w:lang w:eastAsia="zh-TW"/>
        </w:rPr>
        <w:t xml:space="preserve">Development of a National Observing Strategy, including for the design of GBON and RBON at the national level; </w:t>
      </w:r>
    </w:p>
    <w:p w14:paraId="72695AC6"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(b)</w:t>
      </w:r>
      <w:r w:rsidRPr="00BE0A6E">
        <w:rPr>
          <w:color w:val="000000"/>
          <w:szCs w:val="22"/>
          <w:u w:color="000000"/>
          <w:bdr w:val="nil"/>
          <w:lang w:eastAsia="zh-TW"/>
        </w:rPr>
        <w:tab/>
      </w:r>
      <w:r w:rsidR="004C3945" w:rsidRPr="00BE0A6E">
        <w:rPr>
          <w:color w:val="000000"/>
          <w:szCs w:val="22"/>
          <w:u w:color="000000"/>
          <w:bdr w:val="nil"/>
          <w:lang w:eastAsia="zh-TW"/>
        </w:rPr>
        <w:t xml:space="preserve">Development of a National WIGOS Implementation Plan (N-WIP), building on the National Observing Strategy; </w:t>
      </w:r>
    </w:p>
    <w:p w14:paraId="4ECC5537"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(c)</w:t>
      </w:r>
      <w:r w:rsidRPr="00BE0A6E">
        <w:rPr>
          <w:color w:val="000000"/>
          <w:szCs w:val="22"/>
          <w:u w:color="000000"/>
          <w:bdr w:val="nil"/>
          <w:lang w:eastAsia="zh-TW"/>
        </w:rPr>
        <w:tab/>
      </w:r>
      <w:r w:rsidR="004C3945" w:rsidRPr="00BE0A6E">
        <w:rPr>
          <w:color w:val="000000"/>
          <w:szCs w:val="22"/>
          <w:u w:color="000000"/>
          <w:bdr w:val="nil"/>
          <w:lang w:eastAsia="zh-TW"/>
        </w:rPr>
        <w:t>Establishment of national WIGOS governance, coordination and implementation mechanisms and team</w:t>
      </w:r>
      <w:r w:rsidR="007E42C8">
        <w:rPr>
          <w:color w:val="000000"/>
          <w:szCs w:val="22"/>
          <w:u w:color="000000"/>
          <w:bdr w:val="nil"/>
          <w:lang w:eastAsia="zh-TW"/>
        </w:rPr>
        <w:t>s</w:t>
      </w:r>
      <w:r w:rsidR="004C3945" w:rsidRPr="00BE0A6E">
        <w:rPr>
          <w:color w:val="000000"/>
          <w:szCs w:val="22"/>
          <w:u w:color="000000"/>
          <w:bdr w:val="nil"/>
          <w:lang w:eastAsia="zh-TW"/>
        </w:rPr>
        <w:t>;</w:t>
      </w:r>
    </w:p>
    <w:p w14:paraId="0FEDFF6B"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(d)</w:t>
      </w:r>
      <w:r w:rsidRPr="00BE0A6E">
        <w:rPr>
          <w:color w:val="000000"/>
          <w:szCs w:val="22"/>
          <w:u w:color="000000"/>
          <w:bdr w:val="nil"/>
          <w:lang w:eastAsia="zh-TW"/>
        </w:rPr>
        <w:tab/>
      </w:r>
      <w:r w:rsidR="004C3945" w:rsidRPr="00BE0A6E">
        <w:rPr>
          <w:color w:val="000000"/>
          <w:szCs w:val="22"/>
          <w:u w:color="000000"/>
          <w:bdr w:val="nil"/>
          <w:lang w:eastAsia="zh-TW"/>
        </w:rPr>
        <w:t>Identification and mitigation of critical gaps in the WIGOS component observing systems (national RRR process implementation);</w:t>
      </w:r>
    </w:p>
    <w:p w14:paraId="386C5695"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(e)</w:t>
      </w:r>
      <w:r w:rsidRPr="00BE0A6E">
        <w:rPr>
          <w:color w:val="000000"/>
          <w:szCs w:val="22"/>
          <w:u w:color="000000"/>
          <w:bdr w:val="nil"/>
          <w:lang w:eastAsia="zh-TW"/>
        </w:rPr>
        <w:tab/>
      </w:r>
      <w:r w:rsidR="004C3945" w:rsidRPr="00BE0A6E">
        <w:rPr>
          <w:color w:val="000000"/>
          <w:szCs w:val="22"/>
          <w:u w:color="000000"/>
          <w:bdr w:val="nil"/>
          <w:lang w:eastAsia="zh-TW"/>
        </w:rPr>
        <w:t>Sustained and standardized operation of national observing networks/systems;</w:t>
      </w:r>
    </w:p>
    <w:p w14:paraId="2F425A23"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(f)</w:t>
      </w:r>
      <w:r w:rsidRPr="00BE0A6E">
        <w:rPr>
          <w:color w:val="000000"/>
          <w:szCs w:val="22"/>
          <w:u w:color="000000"/>
          <w:bdr w:val="nil"/>
          <w:lang w:eastAsia="zh-TW"/>
        </w:rPr>
        <w:tab/>
      </w:r>
      <w:r w:rsidR="004C3945" w:rsidRPr="00BE0A6E">
        <w:rPr>
          <w:color w:val="000000"/>
          <w:szCs w:val="22"/>
          <w:u w:color="000000"/>
          <w:bdr w:val="nil"/>
          <w:lang w:eastAsia="zh-TW"/>
        </w:rPr>
        <w:t>Operational implementation of WIGOS Metadata Standard</w:t>
      </w:r>
      <w:r w:rsidR="007E42C8">
        <w:rPr>
          <w:color w:val="000000"/>
          <w:szCs w:val="22"/>
          <w:u w:color="000000"/>
          <w:bdr w:val="nil"/>
          <w:lang w:eastAsia="zh-TW"/>
        </w:rPr>
        <w:t>s</w:t>
      </w:r>
      <w:r w:rsidR="004C3945" w:rsidRPr="00BE0A6E">
        <w:rPr>
          <w:color w:val="000000"/>
          <w:szCs w:val="22"/>
          <w:u w:color="000000"/>
          <w:bdr w:val="nil"/>
          <w:lang w:eastAsia="zh-TW"/>
        </w:rPr>
        <w:t xml:space="preserve"> through populating the OSCAR/Surface database and keeping its content up-to-date;</w:t>
      </w:r>
    </w:p>
    <w:p w14:paraId="1F88B98C"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(g)</w:t>
      </w:r>
      <w:r w:rsidRPr="00BE0A6E">
        <w:rPr>
          <w:color w:val="000000"/>
          <w:szCs w:val="22"/>
          <w:u w:color="000000"/>
          <w:bdr w:val="nil"/>
          <w:lang w:eastAsia="zh-TW"/>
        </w:rPr>
        <w:tab/>
      </w:r>
      <w:r w:rsidR="004C3945" w:rsidRPr="00BE0A6E">
        <w:rPr>
          <w:color w:val="000000"/>
          <w:szCs w:val="22"/>
          <w:u w:color="000000"/>
          <w:bdr w:val="nil"/>
          <w:lang w:eastAsia="zh-TW"/>
        </w:rPr>
        <w:t>Capacity development of staff managing and operating national observing networks/systems;</w:t>
      </w:r>
    </w:p>
    <w:p w14:paraId="5B42F89D"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(h)</w:t>
      </w:r>
      <w:r w:rsidRPr="00BE0A6E">
        <w:rPr>
          <w:color w:val="000000"/>
          <w:szCs w:val="22"/>
          <w:u w:color="000000"/>
          <w:bdr w:val="nil"/>
          <w:lang w:eastAsia="zh-TW"/>
        </w:rPr>
        <w:tab/>
      </w:r>
      <w:r w:rsidR="004C3945" w:rsidRPr="00BE0A6E">
        <w:rPr>
          <w:color w:val="000000"/>
          <w:szCs w:val="22"/>
          <w:u w:color="000000"/>
          <w:bdr w:val="nil"/>
          <w:lang w:eastAsia="zh-TW"/>
        </w:rPr>
        <w:t>Development of national WIGOS partnership agreements for integration and open sharing of observations across all WIGOS component observing systems (WMO and partners);</w:t>
      </w:r>
    </w:p>
    <w:p w14:paraId="33488730"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szCs w:val="22"/>
          <w:u w:color="000000"/>
          <w:bdr w:val="nil"/>
          <w:lang w:eastAsia="zh-TW"/>
        </w:rPr>
      </w:pPr>
      <w:r w:rsidRPr="00BE0A6E">
        <w:rPr>
          <w:color w:val="000000"/>
          <w:szCs w:val="22"/>
          <w:u w:color="000000"/>
          <w:bdr w:val="nil"/>
          <w:lang w:eastAsia="zh-TW"/>
        </w:rPr>
        <w:t>(i)</w:t>
      </w:r>
      <w:r w:rsidRPr="00BE0A6E">
        <w:rPr>
          <w:color w:val="000000"/>
          <w:szCs w:val="22"/>
          <w:u w:color="000000"/>
          <w:bdr w:val="nil"/>
          <w:lang w:eastAsia="zh-TW"/>
        </w:rPr>
        <w:tab/>
      </w:r>
      <w:r w:rsidR="004C3945" w:rsidRPr="00BE0A6E">
        <w:rPr>
          <w:color w:val="000000"/>
          <w:szCs w:val="22"/>
          <w:u w:color="000000"/>
          <w:bdr w:val="nil"/>
          <w:lang w:eastAsia="zh-TW"/>
        </w:rPr>
        <w:t>Operational implementation of national process for acting on incidents identified by the WDQMS and raised by RWCs in place;</w:t>
      </w:r>
    </w:p>
    <w:p w14:paraId="0077025A" w14:textId="77777777" w:rsidR="004C3945" w:rsidRPr="00BE0A6E" w:rsidRDefault="00E044FB" w:rsidP="00E044FB">
      <w:pPr>
        <w:widowControl w:val="0"/>
        <w:pBdr>
          <w:top w:val="nil"/>
          <w:left w:val="nil"/>
          <w:bottom w:val="nil"/>
          <w:right w:val="nil"/>
          <w:between w:val="nil"/>
          <w:bar w:val="nil"/>
        </w:pBdr>
        <w:tabs>
          <w:tab w:val="clear" w:pos="1134"/>
        </w:tabs>
        <w:spacing w:before="240" w:after="240"/>
        <w:ind w:left="1134" w:hanging="567"/>
        <w:jc w:val="left"/>
        <w:rPr>
          <w:color w:val="000000"/>
          <w:u w:color="000000"/>
          <w:bdr w:val="nil"/>
          <w:lang w:eastAsia="zh-TW"/>
        </w:rPr>
      </w:pPr>
      <w:r w:rsidRPr="00BE0A6E">
        <w:rPr>
          <w:color w:val="000000"/>
          <w:u w:color="000000"/>
          <w:bdr w:val="nil"/>
          <w:lang w:eastAsia="zh-TW"/>
        </w:rPr>
        <w:t>(j)</w:t>
      </w:r>
      <w:r w:rsidRPr="00BE0A6E">
        <w:rPr>
          <w:color w:val="000000"/>
          <w:u w:color="000000"/>
          <w:bdr w:val="nil"/>
          <w:lang w:eastAsia="zh-TW"/>
        </w:rPr>
        <w:tab/>
      </w:r>
      <w:r w:rsidR="004C3945" w:rsidRPr="00BE0A6E">
        <w:rPr>
          <w:color w:val="000000"/>
          <w:szCs w:val="22"/>
          <w:u w:color="000000"/>
          <w:bdr w:val="nil"/>
          <w:lang w:eastAsia="zh-TW"/>
        </w:rPr>
        <w:t xml:space="preserve">Adoption and implementation of a national </w:t>
      </w:r>
      <w:r w:rsidR="004C3945" w:rsidRPr="00BE0A6E">
        <w:rPr>
          <w:color w:val="000000"/>
          <w:u w:color="000000"/>
          <w:bdr w:val="nil"/>
          <w:lang w:eastAsia="zh-TW"/>
        </w:rPr>
        <w:t>policy for issuing WIGOS Station Identifiers.</w:t>
      </w:r>
    </w:p>
    <w:p w14:paraId="70A1D5DD" w14:textId="77777777" w:rsidR="004C3945" w:rsidRDefault="004C3945" w:rsidP="006D4B0E">
      <w:pPr>
        <w:tabs>
          <w:tab w:val="clear" w:pos="1134"/>
          <w:tab w:val="left" w:pos="1080"/>
        </w:tabs>
        <w:spacing w:before="120"/>
        <w:jc w:val="left"/>
        <w:rPr>
          <w:rFonts w:eastAsia="Times New Roman"/>
          <w:szCs w:val="22"/>
          <w:lang w:eastAsia="zh-TW"/>
        </w:rPr>
      </w:pPr>
      <w:r w:rsidRPr="00BE0A6E">
        <w:rPr>
          <w:rFonts w:eastAsia="Times New Roman"/>
          <w:szCs w:val="22"/>
          <w:lang w:eastAsia="zh-TW"/>
        </w:rPr>
        <w:t>The success of all the above activities at national level depends on the capacity to create trust and effective collaboration links between NM</w:t>
      </w:r>
      <w:r w:rsidR="006E0EA5">
        <w:rPr>
          <w:rFonts w:eastAsia="Times New Roman"/>
          <w:szCs w:val="22"/>
          <w:lang w:eastAsia="zh-TW"/>
        </w:rPr>
        <w:t>H</w:t>
      </w:r>
      <w:r w:rsidRPr="00BE0A6E">
        <w:rPr>
          <w:rFonts w:eastAsia="Times New Roman"/>
          <w:szCs w:val="22"/>
          <w:lang w:eastAsia="zh-TW"/>
        </w:rPr>
        <w:t>S</w:t>
      </w:r>
      <w:r w:rsidR="006E0EA5">
        <w:rPr>
          <w:rFonts w:eastAsia="Times New Roman"/>
          <w:szCs w:val="22"/>
          <w:lang w:eastAsia="zh-TW"/>
        </w:rPr>
        <w:t>s</w:t>
      </w:r>
      <w:r w:rsidRPr="00BE0A6E">
        <w:rPr>
          <w:rFonts w:eastAsia="Times New Roman"/>
          <w:szCs w:val="22"/>
          <w:lang w:eastAsia="zh-TW"/>
        </w:rPr>
        <w:t>, NHS</w:t>
      </w:r>
      <w:r w:rsidR="006E0EA5">
        <w:rPr>
          <w:rFonts w:eastAsia="Times New Roman"/>
          <w:szCs w:val="22"/>
          <w:lang w:eastAsia="zh-TW"/>
        </w:rPr>
        <w:t>s</w:t>
      </w:r>
      <w:r w:rsidRPr="00BE0A6E">
        <w:rPr>
          <w:rFonts w:eastAsia="Times New Roman"/>
          <w:szCs w:val="22"/>
          <w:lang w:eastAsia="zh-TW"/>
        </w:rPr>
        <w:t xml:space="preserve"> and other institutions that can contribute to, and benefit from, WIGOS. </w:t>
      </w:r>
    </w:p>
    <w:p w14:paraId="0B966EB5" w14:textId="77777777" w:rsidR="004C3945" w:rsidRPr="00BE0A6E" w:rsidRDefault="004C3945" w:rsidP="00F40A9F">
      <w:pPr>
        <w:tabs>
          <w:tab w:val="clear" w:pos="1134"/>
        </w:tabs>
        <w:spacing w:before="360" w:after="240"/>
        <w:jc w:val="left"/>
        <w:outlineLvl w:val="1"/>
        <w:rPr>
          <w:rFonts w:eastAsia="Verdana" w:cs="Verdana"/>
          <w:bCs/>
          <w:iCs/>
          <w:szCs w:val="22"/>
          <w:lang w:eastAsia="zh-TW"/>
        </w:rPr>
      </w:pPr>
      <w:bookmarkStart w:id="78" w:name="Risk"/>
      <w:bookmarkEnd w:id="78"/>
      <w:r w:rsidRPr="00BE0A6E">
        <w:rPr>
          <w:rFonts w:eastAsia="Verdana" w:cs="Verdana"/>
          <w:b/>
          <w:bCs/>
          <w:iCs/>
          <w:szCs w:val="22"/>
          <w:lang w:eastAsia="zh-TW"/>
        </w:rPr>
        <w:t>11.</w:t>
      </w:r>
      <w:r w:rsidRPr="00BE0A6E">
        <w:rPr>
          <w:rFonts w:eastAsia="Verdana" w:cs="Verdana"/>
          <w:b/>
          <w:bCs/>
          <w:iCs/>
          <w:szCs w:val="22"/>
          <w:lang w:eastAsia="zh-TW"/>
        </w:rPr>
        <w:tab/>
        <w:t xml:space="preserve">RISK ASSESSMENT </w:t>
      </w:r>
    </w:p>
    <w:p w14:paraId="2521D8AB" w14:textId="77777777" w:rsidR="004C3945" w:rsidRPr="00BE0A6E" w:rsidRDefault="004C3945" w:rsidP="00F40A9F">
      <w:pPr>
        <w:tabs>
          <w:tab w:val="clear" w:pos="1134"/>
          <w:tab w:val="left" w:pos="1080"/>
        </w:tabs>
        <w:spacing w:before="240" w:after="240"/>
        <w:jc w:val="left"/>
        <w:rPr>
          <w:rFonts w:eastAsia="Times New Roman"/>
          <w:bCs/>
          <w:szCs w:val="22"/>
        </w:rPr>
      </w:pPr>
      <w:r w:rsidRPr="00BE0A6E">
        <w:rPr>
          <w:rFonts w:eastAsia="Times New Roman"/>
          <w:bCs/>
          <w:szCs w:val="22"/>
        </w:rPr>
        <w:t>The highest risks identified include:</w:t>
      </w:r>
    </w:p>
    <w:p w14:paraId="1E81D377"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(1)</w:t>
      </w:r>
      <w:r w:rsidRPr="00BE0A6E">
        <w:rPr>
          <w:rFonts w:eastAsia="Times New Roman"/>
          <w:bCs/>
          <w:szCs w:val="22"/>
        </w:rPr>
        <w:tab/>
      </w:r>
      <w:r w:rsidR="004C3945" w:rsidRPr="00BE0A6E">
        <w:rPr>
          <w:rFonts w:eastAsia="Times New Roman"/>
          <w:bCs/>
          <w:szCs w:val="22"/>
        </w:rPr>
        <w:t xml:space="preserve">Uptake of OSCAR by OSCAR/Surface National Focal Points (NFPs) and submitters of metadata (including machine-to-machine </w:t>
      </w:r>
      <w:r w:rsidR="004C3945" w:rsidRPr="00BE0A6E">
        <w:rPr>
          <w:rFonts w:eastAsia="Times New Roman"/>
        </w:rPr>
        <w:t>transfer of metadata</w:t>
      </w:r>
      <w:r w:rsidR="004C3945" w:rsidRPr="00BE0A6E">
        <w:rPr>
          <w:rFonts w:eastAsia="Times New Roman"/>
          <w:bCs/>
          <w:szCs w:val="22"/>
        </w:rPr>
        <w:t xml:space="preserve">) is hampered by overly strict information security measures (potential impacts: misleading metadata </w:t>
      </w:r>
      <w:r w:rsidR="004C3945" w:rsidRPr="00BE0A6E">
        <w:rPr>
          <w:rFonts w:eastAsia="Times New Roman"/>
          <w:bCs/>
          <w:szCs w:val="22"/>
        </w:rPr>
        <w:lastRenderedPageBreak/>
        <w:t>for users with consequences on possible misuse of data, data loss, stations not being monitored by WDQMS, etc.);</w:t>
      </w:r>
    </w:p>
    <w:p w14:paraId="759A50AC" w14:textId="77777777" w:rsidR="004C3945" w:rsidRPr="00BE0A6E" w:rsidRDefault="00E044FB" w:rsidP="00E044FB">
      <w:pPr>
        <w:tabs>
          <w:tab w:val="clear" w:pos="1134"/>
        </w:tabs>
        <w:spacing w:before="240" w:after="240"/>
        <w:ind w:left="1134" w:right="-113" w:hanging="567"/>
        <w:jc w:val="left"/>
        <w:rPr>
          <w:rFonts w:eastAsia="Times New Roman"/>
          <w:bCs/>
          <w:szCs w:val="22"/>
        </w:rPr>
      </w:pPr>
      <w:r w:rsidRPr="00BE0A6E">
        <w:rPr>
          <w:rFonts w:eastAsia="Times New Roman"/>
          <w:bCs/>
          <w:szCs w:val="22"/>
        </w:rPr>
        <w:t>(2)</w:t>
      </w:r>
      <w:r w:rsidRPr="00BE0A6E">
        <w:rPr>
          <w:rFonts w:eastAsia="Times New Roman"/>
          <w:bCs/>
          <w:szCs w:val="22"/>
        </w:rPr>
        <w:tab/>
      </w:r>
      <w:r w:rsidR="004C3945" w:rsidRPr="00BE0A6E">
        <w:rPr>
          <w:rFonts w:eastAsia="Times New Roman"/>
          <w:bCs/>
          <w:szCs w:val="22"/>
        </w:rPr>
        <w:t xml:space="preserve">Update of OSCAR/Space database information is hampered by lack of response from operators of space-based observing systems (potential impact: similar </w:t>
      </w:r>
      <w:r w:rsidR="003354DF">
        <w:rPr>
          <w:rFonts w:eastAsia="Times New Roman"/>
          <w:bCs/>
          <w:szCs w:val="22"/>
        </w:rPr>
        <w:t>to</w:t>
      </w:r>
      <w:r w:rsidR="003354DF" w:rsidRPr="00BE0A6E">
        <w:rPr>
          <w:rFonts w:eastAsia="Times New Roman"/>
          <w:bCs/>
          <w:szCs w:val="22"/>
        </w:rPr>
        <w:t xml:space="preserve"> </w:t>
      </w:r>
      <w:r w:rsidR="004C3945" w:rsidRPr="00BE0A6E">
        <w:rPr>
          <w:rFonts w:eastAsia="Times New Roman"/>
          <w:bCs/>
          <w:szCs w:val="22"/>
        </w:rPr>
        <w:t>above);</w:t>
      </w:r>
    </w:p>
    <w:p w14:paraId="3C15CB86"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(3)</w:t>
      </w:r>
      <w:r w:rsidRPr="00BE0A6E">
        <w:rPr>
          <w:rFonts w:eastAsia="Times New Roman"/>
          <w:bCs/>
          <w:szCs w:val="22"/>
        </w:rPr>
        <w:tab/>
      </w:r>
      <w:r w:rsidR="004C3945" w:rsidRPr="00BE0A6E">
        <w:rPr>
          <w:rFonts w:eastAsia="Times New Roman"/>
          <w:bCs/>
          <w:szCs w:val="22"/>
        </w:rPr>
        <w:t xml:space="preserve">OSCAR is not resourced as required and thus cannot deliver expected benefits (potential impact: similar </w:t>
      </w:r>
      <w:r w:rsidR="003354DF">
        <w:rPr>
          <w:rFonts w:eastAsia="Times New Roman"/>
          <w:bCs/>
          <w:szCs w:val="22"/>
        </w:rPr>
        <w:t>to</w:t>
      </w:r>
      <w:r w:rsidR="003354DF" w:rsidRPr="00BE0A6E">
        <w:rPr>
          <w:rFonts w:eastAsia="Times New Roman"/>
          <w:bCs/>
          <w:szCs w:val="22"/>
        </w:rPr>
        <w:t xml:space="preserve"> </w:t>
      </w:r>
      <w:r w:rsidR="004C3945" w:rsidRPr="00BE0A6E">
        <w:rPr>
          <w:rFonts w:eastAsia="Times New Roman"/>
          <w:bCs/>
          <w:szCs w:val="22"/>
        </w:rPr>
        <w:t>above);</w:t>
      </w:r>
    </w:p>
    <w:p w14:paraId="2B2DA308"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(4)</w:t>
      </w:r>
      <w:r w:rsidRPr="00BE0A6E">
        <w:rPr>
          <w:rFonts w:eastAsia="Times New Roman"/>
          <w:bCs/>
          <w:szCs w:val="22"/>
        </w:rPr>
        <w:tab/>
      </w:r>
      <w:r w:rsidR="004C3945" w:rsidRPr="00BE0A6E">
        <w:rPr>
          <w:rFonts w:eastAsia="Times New Roman"/>
          <w:bCs/>
          <w:szCs w:val="22"/>
        </w:rPr>
        <w:t xml:space="preserve">Application </w:t>
      </w:r>
      <w:r w:rsidR="003354DF">
        <w:rPr>
          <w:rFonts w:eastAsia="Times New Roman"/>
          <w:bCs/>
          <w:szCs w:val="22"/>
        </w:rPr>
        <w:t>a</w:t>
      </w:r>
      <w:r w:rsidR="004C3945" w:rsidRPr="00BE0A6E">
        <w:rPr>
          <w:rFonts w:eastAsia="Times New Roman"/>
          <w:bCs/>
          <w:szCs w:val="22"/>
        </w:rPr>
        <w:t xml:space="preserve">rea owners not well enough organized or connected to WMO for providing information into the RRR process (requirements, capabilities and gaps) (potential impact: key observational gaps in support of </w:t>
      </w:r>
      <w:r w:rsidR="002F0AC6">
        <w:rPr>
          <w:rFonts w:eastAsia="Times New Roman"/>
          <w:bCs/>
          <w:szCs w:val="22"/>
        </w:rPr>
        <w:t>a</w:t>
      </w:r>
      <w:r w:rsidR="004C3945" w:rsidRPr="00BE0A6E">
        <w:rPr>
          <w:rFonts w:eastAsia="Times New Roman"/>
          <w:bCs/>
          <w:szCs w:val="22"/>
        </w:rPr>
        <w:t xml:space="preserve">pplication </w:t>
      </w:r>
      <w:r w:rsidR="002F0AC6">
        <w:rPr>
          <w:rFonts w:eastAsia="Times New Roman"/>
          <w:bCs/>
          <w:szCs w:val="22"/>
        </w:rPr>
        <w:t>a</w:t>
      </w:r>
      <w:r w:rsidR="004C3945" w:rsidRPr="00BE0A6E">
        <w:rPr>
          <w:rFonts w:eastAsia="Times New Roman"/>
          <w:bCs/>
          <w:szCs w:val="22"/>
        </w:rPr>
        <w:t>reas not understood);</w:t>
      </w:r>
    </w:p>
    <w:p w14:paraId="10D42B19"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(5)</w:t>
      </w:r>
      <w:r w:rsidRPr="00BE0A6E">
        <w:rPr>
          <w:rFonts w:eastAsia="Times New Roman"/>
          <w:bCs/>
          <w:szCs w:val="22"/>
        </w:rPr>
        <w:tab/>
      </w:r>
      <w:r w:rsidR="004C3945" w:rsidRPr="00BE0A6E">
        <w:rPr>
          <w:rFonts w:eastAsia="Times New Roman"/>
          <w:bCs/>
          <w:szCs w:val="22"/>
        </w:rPr>
        <w:t>Recommended impact studies not undertaken by Members due to their cost (potential impact: impact of observations on application areas not understood);</w:t>
      </w:r>
    </w:p>
    <w:p w14:paraId="3686129C"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(6)</w:t>
      </w:r>
      <w:r w:rsidRPr="00BE0A6E">
        <w:rPr>
          <w:rFonts w:eastAsia="Times New Roman"/>
          <w:bCs/>
          <w:szCs w:val="22"/>
        </w:rPr>
        <w:tab/>
      </w:r>
      <w:r w:rsidR="004C3945" w:rsidRPr="00BE0A6E">
        <w:rPr>
          <w:rFonts w:eastAsia="Times New Roman"/>
          <w:bCs/>
          <w:szCs w:val="22"/>
        </w:rPr>
        <w:t>Lack of responsiveness of Members to address identified key gaps (potential impact: services provided by Members on the basis of WMO applications not optimal);</w:t>
      </w:r>
    </w:p>
    <w:p w14:paraId="5084AACF"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(7)</w:t>
      </w:r>
      <w:r w:rsidRPr="00BE0A6E">
        <w:rPr>
          <w:rFonts w:eastAsia="Times New Roman"/>
          <w:bCs/>
          <w:szCs w:val="22"/>
        </w:rPr>
        <w:tab/>
      </w:r>
      <w:r w:rsidR="004C3945" w:rsidRPr="00BE0A6E">
        <w:rPr>
          <w:rFonts w:eastAsia="Times New Roman"/>
          <w:szCs w:val="22"/>
        </w:rPr>
        <w:t>Failure of Members to recognize and/or connect effectively with the diversity of institutions and other entities needed to deliver the full suite of WIGOS-relevant observations (potential impact: failure to make use of existing observations for improved services);</w:t>
      </w:r>
    </w:p>
    <w:p w14:paraId="0C99B3A0"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(8)</w:t>
      </w:r>
      <w:r w:rsidRPr="00BE0A6E">
        <w:rPr>
          <w:rFonts w:eastAsia="Times New Roman"/>
          <w:bCs/>
          <w:szCs w:val="22"/>
        </w:rPr>
        <w:tab/>
      </w:r>
      <w:r w:rsidR="004C3945" w:rsidRPr="00BE0A6E">
        <w:rPr>
          <w:rFonts w:eastAsia="Times New Roman"/>
          <w:bCs/>
          <w:szCs w:val="22"/>
        </w:rPr>
        <w:t>Lack of Member resource support for WICAP development (potential impact: failure to make use of additional AMDAR observations in support of Global NWP);</w:t>
      </w:r>
    </w:p>
    <w:p w14:paraId="7F8CAE3A"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(9)</w:t>
      </w:r>
      <w:r w:rsidRPr="00BE0A6E">
        <w:rPr>
          <w:rFonts w:eastAsia="Times New Roman"/>
          <w:bCs/>
          <w:szCs w:val="22"/>
        </w:rPr>
        <w:tab/>
      </w:r>
      <w:r w:rsidR="004C3945" w:rsidRPr="00BE0A6E">
        <w:rPr>
          <w:rFonts w:eastAsia="Times New Roman"/>
          <w:bCs/>
          <w:szCs w:val="22"/>
        </w:rPr>
        <w:t>Plans not developed/agreed for observing systems/WIGOS components to integrate and to align with WDQMS (potential impact: lack of data availability or conformance of the data with requirements);</w:t>
      </w:r>
    </w:p>
    <w:p w14:paraId="5304F49C"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(10)</w:t>
      </w:r>
      <w:r w:rsidRPr="00BE0A6E">
        <w:rPr>
          <w:rFonts w:eastAsia="Times New Roman"/>
          <w:bCs/>
          <w:szCs w:val="22"/>
        </w:rPr>
        <w:tab/>
      </w:r>
      <w:r w:rsidR="004C3945" w:rsidRPr="00BE0A6E">
        <w:rPr>
          <w:rFonts w:eastAsia="Times New Roman"/>
          <w:bCs/>
          <w:szCs w:val="22"/>
        </w:rPr>
        <w:t xml:space="preserve">Regional WIGOS </w:t>
      </w:r>
      <w:r w:rsidR="008720A5">
        <w:rPr>
          <w:rFonts w:eastAsia="Times New Roman"/>
          <w:bCs/>
          <w:szCs w:val="22"/>
        </w:rPr>
        <w:t>c</w:t>
      </w:r>
      <w:r w:rsidR="004C3945" w:rsidRPr="00BE0A6E">
        <w:rPr>
          <w:rFonts w:eastAsia="Times New Roman"/>
          <w:bCs/>
          <w:szCs w:val="22"/>
        </w:rPr>
        <w:t>entres not established (via preparatory workshops, and subsequent agreements and commitments) (potential impact: issues with observations in the region would not be identified and not followed-up, with the consequences on conformance of the data with requirements);</w:t>
      </w:r>
    </w:p>
    <w:p w14:paraId="0028E329"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(11)</w:t>
      </w:r>
      <w:r w:rsidRPr="00BE0A6E">
        <w:rPr>
          <w:rFonts w:eastAsia="Times New Roman"/>
          <w:bCs/>
          <w:szCs w:val="22"/>
        </w:rPr>
        <w:tab/>
      </w:r>
      <w:r w:rsidR="004C3945" w:rsidRPr="00BE0A6E">
        <w:rPr>
          <w:rFonts w:eastAsia="Times New Roman"/>
          <w:bCs/>
          <w:szCs w:val="22"/>
        </w:rPr>
        <w:t xml:space="preserve">Regional WIGOS </w:t>
      </w:r>
      <w:r w:rsidR="008720A5">
        <w:rPr>
          <w:rFonts w:eastAsia="Times New Roman"/>
          <w:bCs/>
          <w:szCs w:val="22"/>
        </w:rPr>
        <w:t>c</w:t>
      </w:r>
      <w:r w:rsidR="004C3945" w:rsidRPr="00BE0A6E">
        <w:rPr>
          <w:rFonts w:eastAsia="Times New Roman"/>
          <w:bCs/>
          <w:szCs w:val="22"/>
        </w:rPr>
        <w:t xml:space="preserve">entres not performing the agreed regular operations (potential impact: similar </w:t>
      </w:r>
      <w:r w:rsidR="00E716E2">
        <w:rPr>
          <w:rFonts w:eastAsia="Times New Roman"/>
          <w:bCs/>
          <w:szCs w:val="22"/>
        </w:rPr>
        <w:t>to</w:t>
      </w:r>
      <w:r w:rsidR="00E716E2" w:rsidRPr="00BE0A6E">
        <w:rPr>
          <w:rFonts w:eastAsia="Times New Roman"/>
          <w:bCs/>
          <w:szCs w:val="22"/>
        </w:rPr>
        <w:t xml:space="preserve"> </w:t>
      </w:r>
      <w:r w:rsidR="004C3945" w:rsidRPr="00BE0A6E">
        <w:rPr>
          <w:rFonts w:eastAsia="Times New Roman"/>
          <w:bCs/>
          <w:szCs w:val="22"/>
        </w:rPr>
        <w:t>above);</w:t>
      </w:r>
    </w:p>
    <w:p w14:paraId="3B9F513E"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(12)</w:t>
      </w:r>
      <w:r w:rsidRPr="00BE0A6E">
        <w:rPr>
          <w:rFonts w:eastAsia="Times New Roman"/>
          <w:bCs/>
          <w:szCs w:val="22"/>
        </w:rPr>
        <w:tab/>
      </w:r>
      <w:r w:rsidR="004C3945" w:rsidRPr="00BE0A6E">
        <w:rPr>
          <w:rFonts w:eastAsia="Times New Roman"/>
          <w:bCs/>
          <w:szCs w:val="22"/>
        </w:rPr>
        <w:t>Non-updated contacts of OSCAR/Surface and WDQMS NFPs (potential impact: inability of the R</w:t>
      </w:r>
      <w:r w:rsidR="008720A5">
        <w:rPr>
          <w:rFonts w:eastAsia="Times New Roman"/>
          <w:bCs/>
          <w:szCs w:val="22"/>
        </w:rPr>
        <w:t>WCs</w:t>
      </w:r>
      <w:r w:rsidR="004C3945" w:rsidRPr="00BE0A6E">
        <w:rPr>
          <w:rFonts w:eastAsia="Times New Roman"/>
          <w:bCs/>
          <w:szCs w:val="22"/>
        </w:rPr>
        <w:t xml:space="preserve"> to undertake their mission</w:t>
      </w:r>
      <w:r w:rsidR="004C3945" w:rsidRPr="00BE0A6E">
        <w:rPr>
          <w:rFonts w:eastAsia="Times New Roman"/>
          <w:szCs w:val="22"/>
        </w:rPr>
        <w:t xml:space="preserve"> and to have incidents rectified</w:t>
      </w:r>
      <w:r w:rsidR="004C3945" w:rsidRPr="00BE0A6E">
        <w:rPr>
          <w:rFonts w:eastAsia="Times New Roman"/>
          <w:bCs/>
          <w:szCs w:val="22"/>
        </w:rPr>
        <w:t>, nor of the WIGOS Data Quality Monitoring System to perform as needed);</w:t>
      </w:r>
    </w:p>
    <w:p w14:paraId="69FC9DF3" w14:textId="77777777" w:rsidR="004C3945" w:rsidRPr="00BE0A6E" w:rsidRDefault="00E044FB" w:rsidP="00E044FB">
      <w:pPr>
        <w:tabs>
          <w:tab w:val="clear" w:pos="1134"/>
        </w:tabs>
        <w:spacing w:before="240" w:after="240"/>
        <w:ind w:left="1134" w:hanging="567"/>
        <w:jc w:val="left"/>
        <w:rPr>
          <w:rFonts w:eastAsia="Times New Roman"/>
          <w:bCs/>
          <w:szCs w:val="22"/>
        </w:rPr>
      </w:pPr>
      <w:r w:rsidRPr="00BE0A6E">
        <w:rPr>
          <w:rFonts w:eastAsia="Times New Roman"/>
          <w:bCs/>
          <w:szCs w:val="22"/>
        </w:rPr>
        <w:t>(13)</w:t>
      </w:r>
      <w:r w:rsidRPr="00BE0A6E">
        <w:rPr>
          <w:rFonts w:eastAsia="Times New Roman"/>
          <w:bCs/>
          <w:szCs w:val="22"/>
        </w:rPr>
        <w:tab/>
      </w:r>
      <w:r w:rsidR="004C3945" w:rsidRPr="00BE0A6E">
        <w:rPr>
          <w:rFonts w:eastAsia="Times New Roman"/>
          <w:bCs/>
          <w:szCs w:val="22"/>
        </w:rPr>
        <w:t xml:space="preserve">Incident </w:t>
      </w:r>
      <w:r w:rsidR="00E716E2">
        <w:rPr>
          <w:rFonts w:eastAsia="Times New Roman"/>
          <w:bCs/>
          <w:szCs w:val="22"/>
        </w:rPr>
        <w:t>m</w:t>
      </w:r>
      <w:r w:rsidR="004C3945" w:rsidRPr="00BE0A6E">
        <w:rPr>
          <w:rFonts w:eastAsia="Times New Roman"/>
          <w:bCs/>
          <w:szCs w:val="22"/>
        </w:rPr>
        <w:t xml:space="preserve">anagement </w:t>
      </w:r>
      <w:r w:rsidR="00E716E2">
        <w:rPr>
          <w:rFonts w:eastAsia="Times New Roman"/>
          <w:bCs/>
          <w:szCs w:val="22"/>
        </w:rPr>
        <w:t>s</w:t>
      </w:r>
      <w:r w:rsidR="004C3945" w:rsidRPr="00BE0A6E">
        <w:rPr>
          <w:rFonts w:eastAsia="Times New Roman"/>
          <w:bCs/>
          <w:szCs w:val="22"/>
        </w:rPr>
        <w:t xml:space="preserve">ystem (for RWCs) not in place/operational (potential impact: similar </w:t>
      </w:r>
      <w:r w:rsidR="001D3004">
        <w:rPr>
          <w:rFonts w:eastAsia="Times New Roman"/>
          <w:bCs/>
          <w:szCs w:val="22"/>
        </w:rPr>
        <w:t>to</w:t>
      </w:r>
      <w:r w:rsidR="001D3004" w:rsidRPr="00BE0A6E">
        <w:rPr>
          <w:rFonts w:eastAsia="Times New Roman"/>
          <w:bCs/>
          <w:szCs w:val="22"/>
        </w:rPr>
        <w:t xml:space="preserve"> </w:t>
      </w:r>
      <w:r w:rsidR="004C3945" w:rsidRPr="00BE0A6E">
        <w:rPr>
          <w:rFonts w:eastAsia="Times New Roman"/>
          <w:bCs/>
          <w:szCs w:val="22"/>
        </w:rPr>
        <w:t>above);</w:t>
      </w:r>
    </w:p>
    <w:p w14:paraId="1B44671E" w14:textId="77777777" w:rsidR="004C3945" w:rsidRPr="00BE0A6E" w:rsidRDefault="00E044FB" w:rsidP="00E044FB">
      <w:pPr>
        <w:tabs>
          <w:tab w:val="clear" w:pos="1134"/>
        </w:tabs>
        <w:spacing w:before="240"/>
        <w:ind w:left="1134" w:hanging="567"/>
        <w:jc w:val="left"/>
        <w:rPr>
          <w:rFonts w:eastAsia="Times New Roman"/>
          <w:bCs/>
          <w:szCs w:val="22"/>
        </w:rPr>
      </w:pPr>
      <w:r w:rsidRPr="00BE0A6E">
        <w:rPr>
          <w:rFonts w:eastAsia="Times New Roman"/>
          <w:bCs/>
          <w:szCs w:val="22"/>
        </w:rPr>
        <w:t>(14)</w:t>
      </w:r>
      <w:r w:rsidRPr="00BE0A6E">
        <w:rPr>
          <w:rFonts w:eastAsia="Times New Roman"/>
          <w:bCs/>
          <w:szCs w:val="22"/>
        </w:rPr>
        <w:tab/>
      </w:r>
      <w:r w:rsidR="004C3945" w:rsidRPr="00BE0A6E">
        <w:rPr>
          <w:rFonts w:eastAsia="Times New Roman"/>
          <w:bCs/>
          <w:szCs w:val="22"/>
        </w:rPr>
        <w:t xml:space="preserve">WIGOS anticipated deliverables and outcomes are not fully realized due to 75% of the </w:t>
      </w:r>
      <w:r w:rsidR="009F091D">
        <w:rPr>
          <w:rFonts w:eastAsia="Times New Roman"/>
          <w:bCs/>
          <w:szCs w:val="22"/>
        </w:rPr>
        <w:t>E</w:t>
      </w:r>
      <w:r w:rsidR="004C3945" w:rsidRPr="00BE0A6E">
        <w:rPr>
          <w:rFonts w:eastAsia="Times New Roman"/>
          <w:bCs/>
          <w:szCs w:val="22"/>
        </w:rPr>
        <w:t>arth’s surface not being included until ocean observations are implemented into GBON and RBON.</w:t>
      </w:r>
    </w:p>
    <w:p w14:paraId="2A34BCB2" w14:textId="77777777" w:rsidR="004C3945" w:rsidRPr="00BE0A6E" w:rsidRDefault="004C3945" w:rsidP="00977B07">
      <w:pPr>
        <w:keepNext/>
        <w:keepLines/>
        <w:tabs>
          <w:tab w:val="clear" w:pos="1134"/>
        </w:tabs>
        <w:spacing w:before="360" w:after="240"/>
        <w:jc w:val="left"/>
        <w:outlineLvl w:val="1"/>
        <w:rPr>
          <w:rFonts w:eastAsia="Verdana" w:cs="Verdana"/>
          <w:bCs/>
          <w:iCs/>
          <w:szCs w:val="22"/>
          <w:lang w:eastAsia="zh-TW"/>
        </w:rPr>
      </w:pPr>
      <w:bookmarkStart w:id="79" w:name="Resources"/>
      <w:bookmarkEnd w:id="79"/>
      <w:r w:rsidRPr="00BE0A6E">
        <w:rPr>
          <w:rFonts w:eastAsia="Verdana" w:cs="Verdana"/>
          <w:b/>
          <w:bCs/>
          <w:iCs/>
          <w:szCs w:val="22"/>
          <w:lang w:eastAsia="zh-TW"/>
        </w:rPr>
        <w:lastRenderedPageBreak/>
        <w:t>12.</w:t>
      </w:r>
      <w:r w:rsidRPr="00BE0A6E">
        <w:rPr>
          <w:rFonts w:eastAsia="Verdana" w:cs="Verdana"/>
          <w:b/>
          <w:bCs/>
          <w:iCs/>
          <w:szCs w:val="22"/>
          <w:lang w:eastAsia="zh-TW"/>
        </w:rPr>
        <w:tab/>
        <w:t>RESOURCES</w:t>
      </w:r>
    </w:p>
    <w:p w14:paraId="4437C77D" w14:textId="77777777" w:rsidR="004C3945" w:rsidRPr="00BE0A6E" w:rsidRDefault="004C3945" w:rsidP="001F6AAF">
      <w:pPr>
        <w:keepNext/>
        <w:keepLines/>
        <w:tabs>
          <w:tab w:val="clear" w:pos="1134"/>
          <w:tab w:val="left" w:pos="1080"/>
        </w:tabs>
        <w:spacing w:before="120" w:after="120"/>
        <w:jc w:val="left"/>
        <w:rPr>
          <w:rFonts w:eastAsia="Times New Roman"/>
          <w:szCs w:val="22"/>
          <w:lang w:eastAsia="zh-TW"/>
        </w:rPr>
      </w:pPr>
      <w:r w:rsidRPr="00BE0A6E">
        <w:rPr>
          <w:rFonts w:eastAsia="Times New Roman"/>
          <w:szCs w:val="22"/>
          <w:lang w:eastAsia="zh-TW"/>
        </w:rPr>
        <w:t xml:space="preserve">Completion of the activities listed in the Plan will depend on the available resources. </w:t>
      </w:r>
    </w:p>
    <w:p w14:paraId="2AECE38C" w14:textId="77777777" w:rsidR="004C3945" w:rsidRPr="00BE0A6E" w:rsidRDefault="004C3945" w:rsidP="00465F1E">
      <w:pPr>
        <w:tabs>
          <w:tab w:val="clear" w:pos="1134"/>
          <w:tab w:val="left" w:pos="1080"/>
        </w:tabs>
        <w:spacing w:before="240" w:after="240"/>
        <w:jc w:val="left"/>
        <w:rPr>
          <w:rFonts w:eastAsia="Times New Roman"/>
          <w:szCs w:val="22"/>
          <w:lang w:eastAsia="zh-TW"/>
        </w:rPr>
      </w:pPr>
      <w:r w:rsidRPr="00BE0A6E">
        <w:rPr>
          <w:rFonts w:eastAsia="Times New Roman"/>
          <w:szCs w:val="22"/>
          <w:lang w:eastAsia="zh-TW"/>
        </w:rPr>
        <w:t>Setting aside adequate resources for fully implementing WIGOS should be given high priority in the budget and planning processes of WMO Members. Extra resources will need to be provided to the WMO Secretariat for both staff and non-staff costs for implementation and coordination efforts going beyond the normal programmatic activities of the Secretariat. To ensure the funding needed for WIGOS implementation, provision of the following resources should be considered:</w:t>
      </w:r>
    </w:p>
    <w:p w14:paraId="5CE2433B"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(a)</w:t>
      </w:r>
      <w:r w:rsidRPr="00BE0A6E">
        <w:rPr>
          <w:rFonts w:eastAsia="Times New Roman"/>
          <w:szCs w:val="22"/>
          <w:lang w:eastAsia="zh-TW"/>
        </w:rPr>
        <w:tab/>
        <w:t>WMO regular budget for WIGOS implementation support activities;</w:t>
      </w:r>
    </w:p>
    <w:p w14:paraId="6F3A124F"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(b)</w:t>
      </w:r>
      <w:r w:rsidRPr="00BE0A6E">
        <w:rPr>
          <w:rFonts w:eastAsia="Times New Roman"/>
          <w:szCs w:val="22"/>
          <w:lang w:eastAsia="zh-TW"/>
        </w:rPr>
        <w:tab/>
        <w:t>WIGOS Trust Funds to supplement the WMO regular budget;</w:t>
      </w:r>
    </w:p>
    <w:p w14:paraId="21DD65C6"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(c)</w:t>
      </w:r>
      <w:r w:rsidRPr="00BE0A6E">
        <w:rPr>
          <w:rFonts w:eastAsia="Times New Roman"/>
          <w:szCs w:val="22"/>
          <w:lang w:eastAsia="zh-TW"/>
        </w:rPr>
        <w:tab/>
        <w:t>In-kind contributions from Members and international partner organizations;</w:t>
      </w:r>
    </w:p>
    <w:p w14:paraId="4596272F"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(d)</w:t>
      </w:r>
      <w:r w:rsidRPr="00BE0A6E">
        <w:rPr>
          <w:rFonts w:eastAsia="Times New Roman"/>
          <w:szCs w:val="22"/>
          <w:lang w:eastAsia="zh-TW"/>
        </w:rPr>
        <w:tab/>
        <w:t>Staff secondments;</w:t>
      </w:r>
    </w:p>
    <w:p w14:paraId="2C6A1024"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(e)</w:t>
      </w:r>
      <w:r w:rsidRPr="00BE0A6E">
        <w:rPr>
          <w:rFonts w:eastAsia="Times New Roman"/>
          <w:szCs w:val="22"/>
          <w:lang w:eastAsia="zh-TW"/>
        </w:rPr>
        <w:tab/>
        <w:t xml:space="preserve">Voluntary Cooperation Programme funds for </w:t>
      </w:r>
      <w:r w:rsidR="009567A4" w:rsidRPr="00BE0A6E">
        <w:rPr>
          <w:rFonts w:eastAsia="Times New Roman"/>
          <w:szCs w:val="22"/>
          <w:lang w:eastAsia="zh-TW"/>
        </w:rPr>
        <w:t>WIGOS</w:t>
      </w:r>
      <w:r w:rsidR="009567A4">
        <w:rPr>
          <w:rFonts w:eastAsia="Times New Roman"/>
          <w:szCs w:val="22"/>
          <w:lang w:eastAsia="zh-TW"/>
        </w:rPr>
        <w:t>-</w:t>
      </w:r>
      <w:r w:rsidRPr="00BE0A6E">
        <w:rPr>
          <w:rFonts w:eastAsia="Times New Roman"/>
          <w:szCs w:val="22"/>
          <w:lang w:eastAsia="zh-TW"/>
        </w:rPr>
        <w:t>related technical cooperation and capacity development activities;</w:t>
      </w:r>
    </w:p>
    <w:p w14:paraId="7BF9F54A"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(f)</w:t>
      </w:r>
      <w:r w:rsidRPr="00BE0A6E">
        <w:rPr>
          <w:rFonts w:eastAsia="Times New Roman"/>
          <w:szCs w:val="22"/>
          <w:lang w:eastAsia="zh-TW"/>
        </w:rPr>
        <w:tab/>
        <w:t xml:space="preserve">Regional fund-raising activities to support WIGOS; </w:t>
      </w:r>
    </w:p>
    <w:p w14:paraId="3F440B46"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(g)</w:t>
      </w:r>
      <w:r w:rsidRPr="00BE0A6E">
        <w:rPr>
          <w:rFonts w:eastAsia="Times New Roman"/>
          <w:szCs w:val="22"/>
          <w:lang w:eastAsia="zh-TW"/>
        </w:rPr>
        <w:tab/>
        <w:t xml:space="preserve">Operational hosting of information systems (e.g. </w:t>
      </w:r>
      <w:r w:rsidRPr="001D2BB7">
        <w:rPr>
          <w:rFonts w:eastAsia="Times New Roman"/>
          <w:szCs w:val="22"/>
          <w:lang w:eastAsia="zh-TW"/>
        </w:rPr>
        <w:t>WI</w:t>
      </w:r>
      <w:r w:rsidR="00FB5442" w:rsidRPr="001D2BB7">
        <w:rPr>
          <w:rFonts w:eastAsia="Times New Roman"/>
          <w:szCs w:val="22"/>
          <w:lang w:eastAsia="zh-TW"/>
        </w:rPr>
        <w:t>S</w:t>
      </w:r>
      <w:r w:rsidRPr="00BE0A6E">
        <w:rPr>
          <w:rFonts w:eastAsia="Times New Roman"/>
          <w:szCs w:val="22"/>
          <w:lang w:eastAsia="zh-TW"/>
        </w:rPr>
        <w:t>, OSCAR, WDQMS);</w:t>
      </w:r>
    </w:p>
    <w:p w14:paraId="30714BC8" w14:textId="77777777" w:rsidR="004C3945" w:rsidRPr="00BE0A6E" w:rsidRDefault="004C3945" w:rsidP="00465F1E">
      <w:pPr>
        <w:tabs>
          <w:tab w:val="clear" w:pos="1134"/>
        </w:tabs>
        <w:spacing w:before="240" w:after="240"/>
        <w:ind w:left="1134" w:hanging="567"/>
        <w:jc w:val="left"/>
        <w:rPr>
          <w:rFonts w:eastAsia="Times New Roman"/>
          <w:szCs w:val="22"/>
          <w:lang w:eastAsia="zh-TW"/>
        </w:rPr>
      </w:pPr>
      <w:r w:rsidRPr="00BE0A6E">
        <w:rPr>
          <w:rFonts w:eastAsia="Times New Roman"/>
          <w:szCs w:val="22"/>
          <w:lang w:eastAsia="zh-TW"/>
        </w:rPr>
        <w:t>(h)</w:t>
      </w:r>
      <w:r w:rsidRPr="00BE0A6E">
        <w:rPr>
          <w:rFonts w:eastAsia="Times New Roman"/>
          <w:szCs w:val="22"/>
          <w:lang w:eastAsia="zh-TW"/>
        </w:rPr>
        <w:tab/>
        <w:t>Provision of financial support for WICAP development and operation</w:t>
      </w:r>
      <w:r w:rsidR="009567A4">
        <w:rPr>
          <w:rFonts w:eastAsia="Times New Roman"/>
          <w:szCs w:val="22"/>
          <w:lang w:eastAsia="zh-TW"/>
        </w:rPr>
        <w:t>s</w:t>
      </w:r>
      <w:r w:rsidRPr="00BE0A6E">
        <w:rPr>
          <w:rFonts w:eastAsia="Times New Roman"/>
          <w:szCs w:val="22"/>
          <w:lang w:eastAsia="zh-TW"/>
        </w:rPr>
        <w:t>;</w:t>
      </w:r>
    </w:p>
    <w:p w14:paraId="0574F8D9" w14:textId="77777777" w:rsidR="004C3945" w:rsidRPr="00BE0A6E" w:rsidRDefault="004C3945" w:rsidP="00676AE1">
      <w:pPr>
        <w:tabs>
          <w:tab w:val="clear" w:pos="1134"/>
        </w:tabs>
        <w:spacing w:before="240"/>
        <w:ind w:left="1134" w:hanging="567"/>
        <w:jc w:val="left"/>
        <w:rPr>
          <w:rFonts w:eastAsia="Times New Roman"/>
          <w:szCs w:val="22"/>
          <w:lang w:eastAsia="zh-TW"/>
        </w:rPr>
      </w:pPr>
      <w:r w:rsidRPr="00BE0A6E">
        <w:rPr>
          <w:rFonts w:eastAsia="Times New Roman"/>
          <w:szCs w:val="22"/>
          <w:lang w:eastAsia="zh-TW"/>
        </w:rPr>
        <w:t>(i)</w:t>
      </w:r>
      <w:r w:rsidRPr="00BE0A6E">
        <w:rPr>
          <w:rFonts w:eastAsia="Times New Roman"/>
          <w:szCs w:val="22"/>
          <w:lang w:eastAsia="zh-TW"/>
        </w:rPr>
        <w:tab/>
        <w:t>Sustained resourcing of NMHS</w:t>
      </w:r>
      <w:r w:rsidR="009567A4">
        <w:rPr>
          <w:rFonts w:eastAsia="Times New Roman"/>
          <w:szCs w:val="22"/>
          <w:lang w:eastAsia="zh-TW"/>
        </w:rPr>
        <w:t>s</w:t>
      </w:r>
      <w:r w:rsidRPr="00BE0A6E">
        <w:rPr>
          <w:rFonts w:eastAsia="Times New Roman"/>
          <w:szCs w:val="22"/>
          <w:lang w:eastAsia="zh-TW"/>
        </w:rPr>
        <w:t xml:space="preserve"> and other institutions contributing </w:t>
      </w:r>
      <w:r w:rsidR="009567A4">
        <w:rPr>
          <w:rFonts w:eastAsia="Times New Roman"/>
          <w:szCs w:val="22"/>
          <w:lang w:eastAsia="zh-TW"/>
        </w:rPr>
        <w:t xml:space="preserve">to </w:t>
      </w:r>
      <w:r w:rsidRPr="00BE0A6E">
        <w:rPr>
          <w:rFonts w:eastAsia="Times New Roman"/>
          <w:szCs w:val="22"/>
          <w:lang w:eastAsia="zh-TW"/>
        </w:rPr>
        <w:t>WIGOS-relevant observations.</w:t>
      </w:r>
    </w:p>
    <w:p w14:paraId="737B515B" w14:textId="77777777" w:rsidR="004C3945" w:rsidRPr="00BE0A6E" w:rsidRDefault="004C3945" w:rsidP="00676AE1">
      <w:pPr>
        <w:keepNext/>
        <w:keepLines/>
        <w:tabs>
          <w:tab w:val="clear" w:pos="1134"/>
        </w:tabs>
        <w:spacing w:before="360" w:after="240"/>
        <w:jc w:val="left"/>
        <w:outlineLvl w:val="1"/>
        <w:rPr>
          <w:rFonts w:eastAsia="Verdana" w:cs="Verdana"/>
          <w:bCs/>
          <w:iCs/>
          <w:szCs w:val="22"/>
          <w:lang w:eastAsia="zh-TW"/>
        </w:rPr>
      </w:pPr>
      <w:bookmarkStart w:id="80" w:name="Monitoring"/>
      <w:bookmarkEnd w:id="80"/>
      <w:r w:rsidRPr="00BE0A6E">
        <w:rPr>
          <w:rFonts w:eastAsia="Verdana" w:cs="Verdana"/>
          <w:b/>
          <w:bCs/>
          <w:iCs/>
          <w:szCs w:val="22"/>
          <w:lang w:eastAsia="zh-TW"/>
        </w:rPr>
        <w:t>13.</w:t>
      </w:r>
      <w:r w:rsidRPr="00BE0A6E">
        <w:rPr>
          <w:rFonts w:eastAsia="Verdana" w:cs="Verdana"/>
          <w:b/>
          <w:bCs/>
          <w:iCs/>
          <w:szCs w:val="22"/>
          <w:lang w:eastAsia="zh-TW"/>
        </w:rPr>
        <w:tab/>
        <w:t>MONITORING AND EVALUATION</w:t>
      </w:r>
    </w:p>
    <w:p w14:paraId="5CECF68F" w14:textId="77777777" w:rsidR="004C3945" w:rsidRPr="00BE0A6E" w:rsidRDefault="004C3945" w:rsidP="001F6AAF">
      <w:pPr>
        <w:pBdr>
          <w:top w:val="nil"/>
          <w:left w:val="nil"/>
          <w:bottom w:val="nil"/>
          <w:right w:val="nil"/>
          <w:between w:val="nil"/>
          <w:bar w:val="nil"/>
        </w:pBdr>
        <w:tabs>
          <w:tab w:val="clear" w:pos="1134"/>
        </w:tabs>
        <w:spacing w:before="120" w:after="120"/>
        <w:jc w:val="left"/>
        <w:rPr>
          <w:color w:val="000000"/>
          <w:szCs w:val="22"/>
          <w:u w:color="000000"/>
          <w:bdr w:val="nil"/>
          <w:lang w:eastAsia="zh-TW"/>
        </w:rPr>
      </w:pPr>
      <w:r w:rsidRPr="00BE0A6E">
        <w:rPr>
          <w:color w:val="000000"/>
          <w:szCs w:val="22"/>
          <w:u w:color="000000"/>
          <w:bdr w:val="nil"/>
          <w:lang w:eastAsia="zh-TW"/>
        </w:rPr>
        <w:t>The implementation of the Plan will be regularly monitored and evaluated using quantitative and objective methodology wherever possible. The WDQMS will be central to monitoring the implementation and performance of the observing networks themselves.</w:t>
      </w:r>
    </w:p>
    <w:p w14:paraId="09BBB860" w14:textId="77777777" w:rsidR="004C3945" w:rsidRPr="00BE0A6E" w:rsidRDefault="004C3945" w:rsidP="001F6AAF">
      <w:pPr>
        <w:pBdr>
          <w:top w:val="nil"/>
          <w:left w:val="nil"/>
          <w:bottom w:val="nil"/>
          <w:right w:val="nil"/>
          <w:between w:val="nil"/>
          <w:bar w:val="nil"/>
        </w:pBdr>
        <w:tabs>
          <w:tab w:val="clear" w:pos="1134"/>
        </w:tabs>
        <w:spacing w:before="120" w:after="120"/>
        <w:jc w:val="left"/>
        <w:rPr>
          <w:color w:val="000000"/>
          <w:szCs w:val="22"/>
          <w:u w:color="000000"/>
          <w:bdr w:val="nil"/>
          <w:lang w:eastAsia="zh-TW"/>
        </w:rPr>
      </w:pPr>
      <w:r w:rsidRPr="00BE0A6E">
        <w:rPr>
          <w:color w:val="000000"/>
          <w:szCs w:val="22"/>
          <w:u w:color="000000"/>
          <w:bdr w:val="nil"/>
          <w:lang w:eastAsia="zh-TW"/>
        </w:rPr>
        <w:t>K</w:t>
      </w:r>
      <w:r w:rsidR="005E718E">
        <w:rPr>
          <w:color w:val="000000"/>
          <w:szCs w:val="22"/>
          <w:u w:color="000000"/>
          <w:bdr w:val="nil"/>
          <w:lang w:eastAsia="zh-TW"/>
        </w:rPr>
        <w:t>PIs</w:t>
      </w:r>
      <w:r w:rsidRPr="00BE0A6E">
        <w:rPr>
          <w:color w:val="000000"/>
          <w:szCs w:val="22"/>
          <w:u w:color="000000"/>
          <w:bdr w:val="nil"/>
          <w:lang w:eastAsia="zh-TW"/>
        </w:rPr>
        <w:t xml:space="preserve"> with targets and indication evaluation tools are provided</w:t>
      </w:r>
      <w:r w:rsidRPr="00BE0A6E">
        <w:rPr>
          <w:color w:val="000000"/>
          <w:u w:color="000000"/>
          <w:bdr w:val="nil"/>
          <w:lang w:eastAsia="zh-TW"/>
        </w:rPr>
        <w:t xml:space="preserve"> in the </w:t>
      </w:r>
      <w:hyperlink w:anchor="Annex_WOP" w:history="1">
        <w:r w:rsidR="00C32BDE">
          <w:rPr>
            <w:color w:val="0000FF"/>
            <w:u w:color="000000"/>
            <w:bdr w:val="nil"/>
            <w:lang w:eastAsia="zh-TW"/>
          </w:rPr>
          <w:t>annex</w:t>
        </w:r>
      </w:hyperlink>
      <w:r w:rsidRPr="00BE0A6E">
        <w:rPr>
          <w:color w:val="000000"/>
          <w:u w:color="000000"/>
          <w:bdr w:val="nil"/>
          <w:lang w:eastAsia="zh-TW"/>
        </w:rPr>
        <w:t>.</w:t>
      </w:r>
      <w:r w:rsidRPr="00BE0A6E">
        <w:rPr>
          <w:color w:val="000000"/>
          <w:szCs w:val="22"/>
          <w:u w:color="000000"/>
          <w:bdr w:val="nil"/>
          <w:lang w:eastAsia="zh-TW"/>
        </w:rPr>
        <w:t xml:space="preserve"> </w:t>
      </w:r>
    </w:p>
    <w:p w14:paraId="019CE7FC" w14:textId="77777777" w:rsidR="004C3945" w:rsidRPr="00BE0A6E" w:rsidRDefault="004C3945" w:rsidP="001F6AAF">
      <w:pPr>
        <w:tabs>
          <w:tab w:val="clear" w:pos="1134"/>
        </w:tabs>
        <w:spacing w:before="240"/>
        <w:jc w:val="center"/>
        <w:rPr>
          <w:rFonts w:eastAsia="Times New Roman"/>
          <w:szCs w:val="22"/>
          <w:lang w:eastAsia="zh-TW"/>
        </w:rPr>
      </w:pPr>
      <w:r w:rsidRPr="00BE0A6E">
        <w:rPr>
          <w:rFonts w:eastAsia="Verdana" w:cs="Verdana"/>
          <w:lang w:eastAsia="zh-TW"/>
        </w:rPr>
        <w:t>_______</w:t>
      </w:r>
      <w:r w:rsidR="00696F40">
        <w:rPr>
          <w:rFonts w:eastAsia="Verdana" w:cs="Verdana"/>
          <w:lang w:eastAsia="zh-TW"/>
        </w:rPr>
        <w:t>___</w:t>
      </w:r>
    </w:p>
    <w:p w14:paraId="7B7C6F5B" w14:textId="77777777" w:rsidR="004C3945" w:rsidRPr="00BE0A6E" w:rsidRDefault="004C3945" w:rsidP="001F6AAF">
      <w:pPr>
        <w:tabs>
          <w:tab w:val="clear" w:pos="1134"/>
        </w:tabs>
        <w:spacing w:after="160"/>
        <w:jc w:val="left"/>
        <w:rPr>
          <w:rFonts w:eastAsia="Times New Roman"/>
          <w:szCs w:val="22"/>
        </w:rPr>
      </w:pPr>
      <w:r w:rsidRPr="00BE0A6E">
        <w:br w:type="page"/>
      </w:r>
    </w:p>
    <w:p w14:paraId="6FC8FAD5" w14:textId="77777777" w:rsidR="004C3945" w:rsidRPr="00BE0A6E" w:rsidRDefault="004C3945" w:rsidP="00676AE1">
      <w:pPr>
        <w:keepNext/>
        <w:keepLines/>
        <w:tabs>
          <w:tab w:val="clear" w:pos="1134"/>
        </w:tabs>
        <w:spacing w:after="240"/>
        <w:jc w:val="right"/>
        <w:outlineLvl w:val="1"/>
        <w:rPr>
          <w:rFonts w:eastAsia="Verdana" w:cs="Verdana"/>
          <w:iCs/>
          <w:lang w:eastAsia="zh-TW"/>
        </w:rPr>
      </w:pPr>
      <w:bookmarkStart w:id="81" w:name="Annex_KPIs"/>
      <w:bookmarkEnd w:id="81"/>
      <w:r w:rsidRPr="00BE0A6E">
        <w:rPr>
          <w:rFonts w:eastAsia="Verdana" w:cs="Verdana"/>
          <w:b/>
          <w:bCs/>
          <w:iCs/>
          <w:lang w:eastAsia="zh-TW"/>
        </w:rPr>
        <w:lastRenderedPageBreak/>
        <w:t>ANNEX</w:t>
      </w:r>
    </w:p>
    <w:p w14:paraId="0C4B9DAA" w14:textId="77777777" w:rsidR="004C3945" w:rsidRPr="00BE0A6E" w:rsidRDefault="004C3945" w:rsidP="00676AE1">
      <w:pPr>
        <w:keepNext/>
        <w:keepLines/>
        <w:tabs>
          <w:tab w:val="clear" w:pos="1134"/>
          <w:tab w:val="left" w:pos="1080"/>
        </w:tabs>
        <w:spacing w:after="240"/>
        <w:jc w:val="center"/>
        <w:outlineLvl w:val="2"/>
        <w:rPr>
          <w:rFonts w:eastAsia="Times New Roman"/>
          <w:b/>
          <w:bCs/>
          <w:u w:color="000000"/>
        </w:rPr>
      </w:pPr>
      <w:r w:rsidRPr="00BE0A6E">
        <w:rPr>
          <w:rFonts w:eastAsia="Times New Roman"/>
          <w:b/>
          <w:bCs/>
          <w:u w:color="000000"/>
        </w:rPr>
        <w:t>KEY PERFORMANCE INDICATORS</w:t>
      </w:r>
    </w:p>
    <w:p w14:paraId="4BEC45F8" w14:textId="77777777" w:rsidR="004C3945" w:rsidRPr="00BE0A6E" w:rsidRDefault="004C3945" w:rsidP="00676AE1">
      <w:pPr>
        <w:tabs>
          <w:tab w:val="clear" w:pos="1134"/>
        </w:tabs>
        <w:spacing w:after="240"/>
        <w:jc w:val="left"/>
        <w:rPr>
          <w:rFonts w:eastAsia="Verdana" w:cs="Verdana"/>
        </w:rPr>
      </w:pPr>
      <w:r w:rsidRPr="00BE0A6E">
        <w:rPr>
          <w:rFonts w:eastAsia="Verdana" w:cs="Verdana"/>
          <w:lang w:eastAsia="zh-TW"/>
        </w:rPr>
        <w:t>Key Performance Indicators (KPIs) are provided in the table below to help monitor the progress of WIGOS implementation.</w:t>
      </w:r>
    </w:p>
    <w:tbl>
      <w:tblPr>
        <w:tblStyle w:val="TableGrid1"/>
        <w:tblW w:w="5000" w:type="pct"/>
        <w:tblLook w:val="04A0" w:firstRow="1" w:lastRow="0" w:firstColumn="1" w:lastColumn="0" w:noHBand="0" w:noVBand="1"/>
      </w:tblPr>
      <w:tblGrid>
        <w:gridCol w:w="625"/>
        <w:gridCol w:w="2710"/>
        <w:gridCol w:w="2136"/>
        <w:gridCol w:w="1778"/>
        <w:gridCol w:w="2380"/>
      </w:tblGrid>
      <w:tr w:rsidR="004C3945" w:rsidRPr="00972F2B" w14:paraId="52B38852" w14:textId="77777777" w:rsidTr="007F0E3A">
        <w:trPr>
          <w:cantSplit/>
          <w:tblHeader/>
        </w:trPr>
        <w:tc>
          <w:tcPr>
            <w:tcW w:w="325" w:type="pct"/>
            <w:shd w:val="clear" w:color="auto" w:fill="FFFFEF"/>
          </w:tcPr>
          <w:p w14:paraId="4245124F" w14:textId="77777777" w:rsidR="004C3945" w:rsidRPr="00BE0A6E" w:rsidRDefault="004C3945" w:rsidP="001F6AAF">
            <w:pPr>
              <w:adjustRightInd w:val="0"/>
              <w:snapToGrid w:val="0"/>
              <w:spacing w:before="20" w:after="20"/>
              <w:jc w:val="center"/>
              <w:rPr>
                <w:rFonts w:eastAsia="Calibri" w:cs="Calibri"/>
                <w:b/>
                <w:bCs/>
                <w:lang w:eastAsia="zh-TW"/>
              </w:rPr>
            </w:pPr>
            <w:r w:rsidRPr="00BE0A6E">
              <w:rPr>
                <w:rFonts w:eastAsia="Calibri" w:cs="Calibri"/>
                <w:b/>
                <w:bCs/>
                <w:lang w:eastAsia="zh-TW"/>
              </w:rPr>
              <w:t>No.</w:t>
            </w:r>
          </w:p>
        </w:tc>
        <w:tc>
          <w:tcPr>
            <w:tcW w:w="1407" w:type="pct"/>
            <w:shd w:val="clear" w:color="auto" w:fill="FFFFEF"/>
          </w:tcPr>
          <w:p w14:paraId="6EDC4B05" w14:textId="77777777" w:rsidR="004C3945" w:rsidRPr="00BE0A6E" w:rsidRDefault="004C3945" w:rsidP="001F6AAF">
            <w:pPr>
              <w:adjustRightInd w:val="0"/>
              <w:snapToGrid w:val="0"/>
              <w:spacing w:before="20" w:after="20"/>
              <w:jc w:val="center"/>
              <w:rPr>
                <w:rFonts w:eastAsia="Calibri" w:cs="Calibri"/>
                <w:b/>
                <w:bCs/>
                <w:lang w:eastAsia="zh-TW"/>
              </w:rPr>
            </w:pPr>
            <w:r w:rsidRPr="00BE0A6E">
              <w:rPr>
                <w:rFonts w:eastAsia="Calibri" w:cs="Calibri"/>
                <w:b/>
                <w:bCs/>
                <w:lang w:eastAsia="zh-TW"/>
              </w:rPr>
              <w:t>KPI</w:t>
            </w:r>
          </w:p>
        </w:tc>
        <w:tc>
          <w:tcPr>
            <w:tcW w:w="1109" w:type="pct"/>
            <w:shd w:val="clear" w:color="auto" w:fill="FFFFEF"/>
          </w:tcPr>
          <w:p w14:paraId="1436F55B" w14:textId="77777777" w:rsidR="004C3945" w:rsidRPr="00BE0A6E" w:rsidRDefault="004C3945" w:rsidP="001F6AAF">
            <w:pPr>
              <w:adjustRightInd w:val="0"/>
              <w:snapToGrid w:val="0"/>
              <w:spacing w:before="20" w:after="20"/>
              <w:jc w:val="center"/>
              <w:rPr>
                <w:rFonts w:eastAsia="Calibri" w:cs="Calibri"/>
                <w:b/>
                <w:bCs/>
                <w:lang w:eastAsia="zh-TW"/>
              </w:rPr>
            </w:pPr>
            <w:r w:rsidRPr="00BE0A6E">
              <w:rPr>
                <w:rFonts w:eastAsia="Calibri" w:cs="Calibri"/>
                <w:b/>
                <w:bCs/>
                <w:lang w:eastAsia="zh-TW"/>
              </w:rPr>
              <w:t>Priority</w:t>
            </w:r>
          </w:p>
        </w:tc>
        <w:tc>
          <w:tcPr>
            <w:tcW w:w="923" w:type="pct"/>
            <w:shd w:val="clear" w:color="auto" w:fill="FFFFEF"/>
          </w:tcPr>
          <w:p w14:paraId="1B6F6553" w14:textId="77777777" w:rsidR="004C3945" w:rsidRPr="00BE0A6E" w:rsidRDefault="004C3945" w:rsidP="001F6AAF">
            <w:pPr>
              <w:adjustRightInd w:val="0"/>
              <w:snapToGrid w:val="0"/>
              <w:spacing w:before="20" w:after="20"/>
              <w:jc w:val="center"/>
              <w:rPr>
                <w:rFonts w:eastAsia="Calibri" w:cs="Calibri"/>
                <w:b/>
                <w:bCs/>
                <w:lang w:eastAsia="zh-TW"/>
              </w:rPr>
            </w:pPr>
            <w:r w:rsidRPr="00BE0A6E">
              <w:rPr>
                <w:rFonts w:eastAsia="Calibri" w:cs="Calibri"/>
                <w:b/>
                <w:bCs/>
                <w:lang w:eastAsia="zh-TW"/>
              </w:rPr>
              <w:t>Target (2023)</w:t>
            </w:r>
          </w:p>
        </w:tc>
        <w:tc>
          <w:tcPr>
            <w:tcW w:w="1236" w:type="pct"/>
            <w:shd w:val="clear" w:color="auto" w:fill="FFFFEF"/>
          </w:tcPr>
          <w:p w14:paraId="1B8EDCA6" w14:textId="77777777" w:rsidR="004C3945" w:rsidRPr="00BE0A6E" w:rsidRDefault="004C3945" w:rsidP="001F6AAF">
            <w:pPr>
              <w:adjustRightInd w:val="0"/>
              <w:snapToGrid w:val="0"/>
              <w:spacing w:before="20" w:after="20"/>
              <w:jc w:val="center"/>
              <w:rPr>
                <w:rFonts w:eastAsia="Calibri" w:cs="Calibri"/>
                <w:b/>
                <w:bCs/>
                <w:lang w:eastAsia="zh-TW"/>
              </w:rPr>
            </w:pPr>
            <w:r w:rsidRPr="00BE0A6E">
              <w:rPr>
                <w:rFonts w:eastAsia="Calibri" w:cs="Calibri"/>
                <w:b/>
                <w:bCs/>
                <w:lang w:eastAsia="zh-TW"/>
              </w:rPr>
              <w:t>Tool/mechanism to evaluate KPI</w:t>
            </w:r>
          </w:p>
        </w:tc>
      </w:tr>
      <w:tr w:rsidR="004C3945" w:rsidRPr="00972F2B" w14:paraId="29529463" w14:textId="77777777" w:rsidTr="007F0E3A">
        <w:trPr>
          <w:cantSplit/>
        </w:trPr>
        <w:tc>
          <w:tcPr>
            <w:tcW w:w="325" w:type="pct"/>
          </w:tcPr>
          <w:p w14:paraId="4C819E96"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w:t>
            </w:r>
          </w:p>
        </w:tc>
        <w:tc>
          <w:tcPr>
            <w:tcW w:w="1407" w:type="pct"/>
          </w:tcPr>
          <w:p w14:paraId="23ADB071"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WIGOS Implementation Plans adopted/approved by a majority of WMO Members</w:t>
            </w:r>
          </w:p>
        </w:tc>
        <w:tc>
          <w:tcPr>
            <w:tcW w:w="1109" w:type="pct"/>
          </w:tcPr>
          <w:p w14:paraId="5956B19F"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Implementation</w:t>
            </w:r>
          </w:p>
        </w:tc>
        <w:tc>
          <w:tcPr>
            <w:tcW w:w="923" w:type="pct"/>
          </w:tcPr>
          <w:p w14:paraId="6DE9010B"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75 % of WMO Members</w:t>
            </w:r>
          </w:p>
        </w:tc>
        <w:tc>
          <w:tcPr>
            <w:tcW w:w="1236" w:type="pct"/>
          </w:tcPr>
          <w:p w14:paraId="1ED9EC7F"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15C461D6" w14:textId="77777777" w:rsidTr="007F0E3A">
        <w:trPr>
          <w:cantSplit/>
        </w:trPr>
        <w:tc>
          <w:tcPr>
            <w:tcW w:w="325" w:type="pct"/>
          </w:tcPr>
          <w:p w14:paraId="6013620B"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2</w:t>
            </w:r>
          </w:p>
        </w:tc>
        <w:tc>
          <w:tcPr>
            <w:tcW w:w="1407" w:type="pct"/>
          </w:tcPr>
          <w:p w14:paraId="62A53628"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WIGOS governance mechanism established</w:t>
            </w:r>
          </w:p>
        </w:tc>
        <w:tc>
          <w:tcPr>
            <w:tcW w:w="1109" w:type="pct"/>
          </w:tcPr>
          <w:p w14:paraId="771B8787"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Implementation</w:t>
            </w:r>
          </w:p>
        </w:tc>
        <w:tc>
          <w:tcPr>
            <w:tcW w:w="923" w:type="pct"/>
          </w:tcPr>
          <w:p w14:paraId="762B2E91"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75 % of WMO Members</w:t>
            </w:r>
          </w:p>
        </w:tc>
        <w:tc>
          <w:tcPr>
            <w:tcW w:w="1236" w:type="pct"/>
          </w:tcPr>
          <w:p w14:paraId="71A6597F"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4B4D21FD" w14:textId="77777777" w:rsidTr="007F0E3A">
        <w:trPr>
          <w:cantSplit/>
        </w:trPr>
        <w:tc>
          <w:tcPr>
            <w:tcW w:w="325" w:type="pct"/>
          </w:tcPr>
          <w:p w14:paraId="29EA1C98"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3</w:t>
            </w:r>
          </w:p>
        </w:tc>
        <w:tc>
          <w:tcPr>
            <w:tcW w:w="1407" w:type="pct"/>
          </w:tcPr>
          <w:p w14:paraId="1557C27F"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WIGOS partnership agreements implemented</w:t>
            </w:r>
          </w:p>
        </w:tc>
        <w:tc>
          <w:tcPr>
            <w:tcW w:w="1109" w:type="pct"/>
          </w:tcPr>
          <w:p w14:paraId="62CD3C5B"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Implementation</w:t>
            </w:r>
          </w:p>
        </w:tc>
        <w:tc>
          <w:tcPr>
            <w:tcW w:w="923" w:type="pct"/>
          </w:tcPr>
          <w:p w14:paraId="76914E11"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75 % of WMO Members</w:t>
            </w:r>
          </w:p>
        </w:tc>
        <w:tc>
          <w:tcPr>
            <w:tcW w:w="1236" w:type="pct"/>
          </w:tcPr>
          <w:p w14:paraId="3F6CC84E"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53005D47" w14:textId="77777777" w:rsidTr="007F0E3A">
        <w:trPr>
          <w:cantSplit/>
        </w:trPr>
        <w:tc>
          <w:tcPr>
            <w:tcW w:w="325" w:type="pct"/>
          </w:tcPr>
          <w:p w14:paraId="691DD5F4"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4</w:t>
            </w:r>
          </w:p>
        </w:tc>
        <w:tc>
          <w:tcPr>
            <w:tcW w:w="1407" w:type="pct"/>
          </w:tcPr>
          <w:p w14:paraId="38A5D2D3"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WIGOS Station Identifiers implemented </w:t>
            </w:r>
          </w:p>
        </w:tc>
        <w:tc>
          <w:tcPr>
            <w:tcW w:w="1109" w:type="pct"/>
          </w:tcPr>
          <w:p w14:paraId="4C95B2AE"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Implementation</w:t>
            </w:r>
          </w:p>
        </w:tc>
        <w:tc>
          <w:tcPr>
            <w:tcW w:w="923" w:type="pct"/>
          </w:tcPr>
          <w:p w14:paraId="25F4A8BC"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75 % of WMO Members</w:t>
            </w:r>
          </w:p>
        </w:tc>
        <w:tc>
          <w:tcPr>
            <w:tcW w:w="1236" w:type="pct"/>
          </w:tcPr>
          <w:p w14:paraId="35FA00E0"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387993E3" w14:textId="77777777" w:rsidTr="007F0E3A">
        <w:trPr>
          <w:cantSplit/>
        </w:trPr>
        <w:tc>
          <w:tcPr>
            <w:tcW w:w="325" w:type="pct"/>
          </w:tcPr>
          <w:p w14:paraId="500746B5"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5</w:t>
            </w:r>
          </w:p>
        </w:tc>
        <w:tc>
          <w:tcPr>
            <w:tcW w:w="1407" w:type="pct"/>
          </w:tcPr>
          <w:p w14:paraId="42306665"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WIGOS metadata implemented in OSCAR/Surface for all reporting stations</w:t>
            </w:r>
          </w:p>
        </w:tc>
        <w:tc>
          <w:tcPr>
            <w:tcW w:w="1109" w:type="pct"/>
          </w:tcPr>
          <w:p w14:paraId="55D505F5"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Implementation</w:t>
            </w:r>
          </w:p>
        </w:tc>
        <w:tc>
          <w:tcPr>
            <w:tcW w:w="923" w:type="pct"/>
          </w:tcPr>
          <w:p w14:paraId="68527CF7"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75 % of WMO Members</w:t>
            </w:r>
          </w:p>
        </w:tc>
        <w:tc>
          <w:tcPr>
            <w:tcW w:w="1236" w:type="pct"/>
          </w:tcPr>
          <w:p w14:paraId="3F90FE53"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2BDD8015" w14:textId="77777777" w:rsidTr="007F0E3A">
        <w:trPr>
          <w:cantSplit/>
        </w:trPr>
        <w:tc>
          <w:tcPr>
            <w:tcW w:w="325" w:type="pct"/>
          </w:tcPr>
          <w:p w14:paraId="2B2B4E39"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6</w:t>
            </w:r>
          </w:p>
        </w:tc>
        <w:tc>
          <w:tcPr>
            <w:tcW w:w="1407" w:type="pct"/>
          </w:tcPr>
          <w:p w14:paraId="3764A39E"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Processes in place for acting on issues and incidents received from the WDQMS</w:t>
            </w:r>
          </w:p>
        </w:tc>
        <w:tc>
          <w:tcPr>
            <w:tcW w:w="1109" w:type="pct"/>
          </w:tcPr>
          <w:p w14:paraId="2AE5C61B"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Implementation</w:t>
            </w:r>
          </w:p>
        </w:tc>
        <w:tc>
          <w:tcPr>
            <w:tcW w:w="923" w:type="pct"/>
          </w:tcPr>
          <w:p w14:paraId="4BEDCE41"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75 % of WMO Members</w:t>
            </w:r>
          </w:p>
        </w:tc>
        <w:tc>
          <w:tcPr>
            <w:tcW w:w="1236" w:type="pct"/>
          </w:tcPr>
          <w:p w14:paraId="7D0E6249"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762C915C" w14:textId="77777777" w:rsidTr="007F0E3A">
        <w:trPr>
          <w:cantSplit/>
        </w:trPr>
        <w:tc>
          <w:tcPr>
            <w:tcW w:w="325" w:type="pct"/>
          </w:tcPr>
          <w:p w14:paraId="6B877F51"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w:t>
            </w:r>
          </w:p>
        </w:tc>
        <w:tc>
          <w:tcPr>
            <w:tcW w:w="1407" w:type="pct"/>
          </w:tcPr>
          <w:p w14:paraId="482C3086"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Members affiliated with RWC</w:t>
            </w:r>
          </w:p>
        </w:tc>
        <w:tc>
          <w:tcPr>
            <w:tcW w:w="1109" w:type="pct"/>
          </w:tcPr>
          <w:p w14:paraId="624E664F"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National Implementation</w:t>
            </w:r>
          </w:p>
        </w:tc>
        <w:tc>
          <w:tcPr>
            <w:tcW w:w="923" w:type="pct"/>
          </w:tcPr>
          <w:p w14:paraId="74B7D889"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75 % of WMO Members</w:t>
            </w:r>
          </w:p>
        </w:tc>
        <w:tc>
          <w:tcPr>
            <w:tcW w:w="1236" w:type="pct"/>
          </w:tcPr>
          <w:p w14:paraId="4BFAF8EE"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53584537" w14:textId="77777777" w:rsidTr="007F0E3A">
        <w:trPr>
          <w:cantSplit/>
        </w:trPr>
        <w:tc>
          <w:tcPr>
            <w:tcW w:w="325" w:type="pct"/>
          </w:tcPr>
          <w:p w14:paraId="26D15A87"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8</w:t>
            </w:r>
          </w:p>
        </w:tc>
        <w:tc>
          <w:tcPr>
            <w:tcW w:w="1407" w:type="pct"/>
          </w:tcPr>
          <w:p w14:paraId="488ABA4B"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Number of variables considered in WDQMS </w:t>
            </w:r>
            <w:r w:rsidR="00FD1783">
              <w:rPr>
                <w:rFonts w:eastAsia="Calibri" w:cs="Calibri"/>
                <w:lang w:eastAsia="zh-TW"/>
              </w:rPr>
              <w:t>w</w:t>
            </w:r>
            <w:r w:rsidRPr="00BE0A6E">
              <w:rPr>
                <w:rFonts w:eastAsia="Calibri" w:cs="Calibri"/>
                <w:lang w:eastAsia="zh-TW"/>
              </w:rPr>
              <w:t>ebtool</w:t>
            </w:r>
          </w:p>
        </w:tc>
        <w:tc>
          <w:tcPr>
            <w:tcW w:w="1109" w:type="pct"/>
          </w:tcPr>
          <w:p w14:paraId="0D19B381"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WDQMS</w:t>
            </w:r>
          </w:p>
        </w:tc>
        <w:tc>
          <w:tcPr>
            <w:tcW w:w="923" w:type="pct"/>
          </w:tcPr>
          <w:p w14:paraId="2E0810B0"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70 %</w:t>
            </w:r>
          </w:p>
        </w:tc>
        <w:tc>
          <w:tcPr>
            <w:tcW w:w="1236" w:type="pct"/>
          </w:tcPr>
          <w:p w14:paraId="06750BF4"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 Percentage of targeted variables (10)</w:t>
            </w:r>
          </w:p>
        </w:tc>
      </w:tr>
      <w:tr w:rsidR="004C3945" w:rsidRPr="00972F2B" w14:paraId="46215634" w14:textId="77777777" w:rsidTr="007F0E3A">
        <w:trPr>
          <w:cantSplit/>
        </w:trPr>
        <w:tc>
          <w:tcPr>
            <w:tcW w:w="325" w:type="pct"/>
          </w:tcPr>
          <w:p w14:paraId="7C6423F2"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9</w:t>
            </w:r>
          </w:p>
        </w:tc>
        <w:tc>
          <w:tcPr>
            <w:tcW w:w="1407" w:type="pct"/>
          </w:tcPr>
          <w:p w14:paraId="28C3FA5E"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Number of WIGOS observing components/domains integrated in WDQMS </w:t>
            </w:r>
            <w:r w:rsidR="00FD1783">
              <w:rPr>
                <w:rFonts w:eastAsia="Calibri" w:cs="Calibri"/>
                <w:lang w:eastAsia="zh-TW"/>
              </w:rPr>
              <w:t>w</w:t>
            </w:r>
            <w:r w:rsidRPr="00BE0A6E">
              <w:rPr>
                <w:rFonts w:eastAsia="Calibri" w:cs="Calibri"/>
                <w:lang w:eastAsia="zh-TW"/>
              </w:rPr>
              <w:t>ebtool</w:t>
            </w:r>
          </w:p>
        </w:tc>
        <w:tc>
          <w:tcPr>
            <w:tcW w:w="1109" w:type="pct"/>
          </w:tcPr>
          <w:p w14:paraId="0168C0F1"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WDQMS</w:t>
            </w:r>
          </w:p>
        </w:tc>
        <w:tc>
          <w:tcPr>
            <w:tcW w:w="923" w:type="pct"/>
          </w:tcPr>
          <w:p w14:paraId="2ABE9A65" w14:textId="77777777" w:rsidR="004C3945" w:rsidRPr="00DE51C0"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4</w:t>
            </w:r>
            <w:r w:rsidRPr="00BE0A6E">
              <w:rPr>
                <w:rFonts w:eastAsia="Calibri" w:cs="Calibri"/>
                <w:vertAlign w:val="superscript"/>
                <w:lang w:eastAsia="zh-TW"/>
              </w:rPr>
              <w:footnoteReference w:id="15"/>
            </w:r>
          </w:p>
        </w:tc>
        <w:tc>
          <w:tcPr>
            <w:tcW w:w="1236" w:type="pct"/>
          </w:tcPr>
          <w:p w14:paraId="6D35DB0C" w14:textId="77777777" w:rsidR="004C3945" w:rsidRPr="00DE51C0" w:rsidRDefault="004C3945" w:rsidP="001F6AAF">
            <w:pPr>
              <w:adjustRightInd w:val="0"/>
              <w:snapToGrid w:val="0"/>
              <w:spacing w:before="20" w:after="20"/>
              <w:jc w:val="left"/>
              <w:rPr>
                <w:rFonts w:eastAsia="Calibri" w:cs="Calibri"/>
                <w:lang w:eastAsia="zh-TW"/>
              </w:rPr>
            </w:pPr>
            <w:r w:rsidRPr="00DE51C0">
              <w:rPr>
                <w:rFonts w:eastAsia="Calibri" w:cs="Calibri"/>
                <w:lang w:eastAsia="zh-TW"/>
              </w:rPr>
              <w:t>Simple count of  WIGOS observing components/domains</w:t>
            </w:r>
          </w:p>
        </w:tc>
      </w:tr>
      <w:tr w:rsidR="004C3945" w:rsidRPr="00972F2B" w14:paraId="35316FCB" w14:textId="77777777" w:rsidTr="007F0E3A">
        <w:trPr>
          <w:cantSplit/>
        </w:trPr>
        <w:tc>
          <w:tcPr>
            <w:tcW w:w="325" w:type="pct"/>
          </w:tcPr>
          <w:p w14:paraId="07F4EE46"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10</w:t>
            </w:r>
          </w:p>
        </w:tc>
        <w:tc>
          <w:tcPr>
            <w:tcW w:w="1407" w:type="pct"/>
          </w:tcPr>
          <w:p w14:paraId="5A659DB0"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Number of GBON Stations established</w:t>
            </w:r>
          </w:p>
        </w:tc>
        <w:tc>
          <w:tcPr>
            <w:tcW w:w="1109" w:type="pct"/>
          </w:tcPr>
          <w:p w14:paraId="075F53DD"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GBON/RBON</w:t>
            </w:r>
          </w:p>
        </w:tc>
        <w:tc>
          <w:tcPr>
            <w:tcW w:w="923" w:type="pct"/>
          </w:tcPr>
          <w:p w14:paraId="6F21007A" w14:textId="77777777" w:rsidR="004C3945" w:rsidRPr="00DE51C0"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700</w:t>
            </w:r>
            <w:r w:rsidRPr="00BE0A6E">
              <w:rPr>
                <w:rFonts w:eastAsia="Calibri" w:cs="Calibri"/>
                <w:vertAlign w:val="superscript"/>
                <w:lang w:eastAsia="zh-TW"/>
              </w:rPr>
              <w:footnoteReference w:id="16"/>
            </w:r>
          </w:p>
        </w:tc>
        <w:tc>
          <w:tcPr>
            <w:tcW w:w="1236" w:type="pct"/>
          </w:tcPr>
          <w:p w14:paraId="601C3531" w14:textId="77777777" w:rsidR="004C3945" w:rsidRPr="00DE51C0" w:rsidRDefault="004C3945" w:rsidP="001F6AAF">
            <w:pPr>
              <w:adjustRightInd w:val="0"/>
              <w:snapToGrid w:val="0"/>
              <w:spacing w:before="20" w:after="20"/>
              <w:jc w:val="left"/>
              <w:rPr>
                <w:rFonts w:eastAsia="Calibri" w:cs="Calibri"/>
                <w:lang w:eastAsia="zh-TW"/>
              </w:rPr>
            </w:pPr>
            <w:r w:rsidRPr="00DE51C0">
              <w:rPr>
                <w:rFonts w:eastAsia="Calibri" w:cs="Calibri"/>
                <w:lang w:eastAsia="zh-TW"/>
              </w:rPr>
              <w:t>Simple count of station in OSCAR/Surface</w:t>
            </w:r>
          </w:p>
        </w:tc>
      </w:tr>
      <w:tr w:rsidR="004C3945" w:rsidRPr="00972F2B" w14:paraId="6178C852" w14:textId="77777777" w:rsidTr="007F0E3A">
        <w:trPr>
          <w:cantSplit/>
        </w:trPr>
        <w:tc>
          <w:tcPr>
            <w:tcW w:w="325" w:type="pct"/>
          </w:tcPr>
          <w:p w14:paraId="449A942A"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11</w:t>
            </w:r>
          </w:p>
        </w:tc>
        <w:tc>
          <w:tcPr>
            <w:tcW w:w="1407" w:type="pct"/>
          </w:tcPr>
          <w:p w14:paraId="7932EBCB"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Number of RBON Stations established addressing requirements other than NWP and climate</w:t>
            </w:r>
          </w:p>
        </w:tc>
        <w:tc>
          <w:tcPr>
            <w:tcW w:w="1109" w:type="pct"/>
          </w:tcPr>
          <w:p w14:paraId="318CB119"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GBON/RBON</w:t>
            </w:r>
          </w:p>
        </w:tc>
        <w:tc>
          <w:tcPr>
            <w:tcW w:w="923" w:type="pct"/>
          </w:tcPr>
          <w:p w14:paraId="7D72EAB7"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1000</w:t>
            </w:r>
          </w:p>
        </w:tc>
        <w:tc>
          <w:tcPr>
            <w:tcW w:w="1236" w:type="pct"/>
          </w:tcPr>
          <w:p w14:paraId="3CA35821"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Simple count of station in OSCAR/Surface</w:t>
            </w:r>
          </w:p>
        </w:tc>
      </w:tr>
      <w:tr w:rsidR="004C3945" w:rsidRPr="00972F2B" w14:paraId="5907C16B" w14:textId="77777777" w:rsidTr="007F0E3A">
        <w:trPr>
          <w:cantSplit/>
        </w:trPr>
        <w:tc>
          <w:tcPr>
            <w:tcW w:w="325" w:type="pct"/>
          </w:tcPr>
          <w:p w14:paraId="71A9E5ED"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12</w:t>
            </w:r>
          </w:p>
        </w:tc>
        <w:tc>
          <w:tcPr>
            <w:tcW w:w="1407" w:type="pct"/>
          </w:tcPr>
          <w:p w14:paraId="1DE6A3C5"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Pilot GSRN Active</w:t>
            </w:r>
          </w:p>
        </w:tc>
        <w:tc>
          <w:tcPr>
            <w:tcW w:w="1109" w:type="pct"/>
          </w:tcPr>
          <w:p w14:paraId="34257AFC"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GCOS</w:t>
            </w:r>
          </w:p>
        </w:tc>
        <w:tc>
          <w:tcPr>
            <w:tcW w:w="923" w:type="pct"/>
          </w:tcPr>
          <w:p w14:paraId="1CEBD4CA" w14:textId="77777777" w:rsidR="004C3945" w:rsidRPr="00BE0A6E" w:rsidRDefault="004C3945" w:rsidP="001F6AAF">
            <w:pPr>
              <w:adjustRightInd w:val="0"/>
              <w:snapToGrid w:val="0"/>
              <w:spacing w:before="20" w:after="20"/>
              <w:jc w:val="center"/>
              <w:rPr>
                <w:rFonts w:eastAsia="Calibri" w:cs="Calibri"/>
                <w:lang w:eastAsia="zh-TW"/>
              </w:rPr>
            </w:pPr>
            <w:r w:rsidRPr="00BE0A6E">
              <w:rPr>
                <w:lang w:eastAsia="zh-TW"/>
              </w:rPr>
              <w:t>One Lead Centre Active</w:t>
            </w:r>
          </w:p>
        </w:tc>
        <w:tc>
          <w:tcPr>
            <w:tcW w:w="1236" w:type="pct"/>
          </w:tcPr>
          <w:p w14:paraId="1E4F088D"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GSRN Lead Centre Reporting</w:t>
            </w:r>
          </w:p>
        </w:tc>
      </w:tr>
      <w:tr w:rsidR="004C3945" w:rsidRPr="00972F2B" w14:paraId="1E002F76" w14:textId="77777777" w:rsidTr="007F0E3A">
        <w:trPr>
          <w:cantSplit/>
        </w:trPr>
        <w:tc>
          <w:tcPr>
            <w:tcW w:w="325" w:type="pct"/>
          </w:tcPr>
          <w:p w14:paraId="1994088E"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lastRenderedPageBreak/>
              <w:t>13</w:t>
            </w:r>
          </w:p>
        </w:tc>
        <w:tc>
          <w:tcPr>
            <w:tcW w:w="1407" w:type="pct"/>
          </w:tcPr>
          <w:p w14:paraId="5F18EB87"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Number of certified GRUAN stations delivering to WIGOS</w:t>
            </w:r>
          </w:p>
        </w:tc>
        <w:tc>
          <w:tcPr>
            <w:tcW w:w="1109" w:type="pct"/>
          </w:tcPr>
          <w:p w14:paraId="5A107FDF"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GCOS</w:t>
            </w:r>
          </w:p>
        </w:tc>
        <w:tc>
          <w:tcPr>
            <w:tcW w:w="923" w:type="pct"/>
          </w:tcPr>
          <w:p w14:paraId="46066215" w14:textId="77777777" w:rsidR="004C3945" w:rsidRPr="00BE0A6E" w:rsidRDefault="004C3945" w:rsidP="001F6AAF">
            <w:pPr>
              <w:adjustRightInd w:val="0"/>
              <w:snapToGrid w:val="0"/>
              <w:spacing w:before="20" w:after="20"/>
              <w:jc w:val="center"/>
              <w:rPr>
                <w:rFonts w:eastAsia="Calibri" w:cs="Calibri"/>
                <w:lang w:eastAsia="zh-TW"/>
              </w:rPr>
            </w:pPr>
            <w:r w:rsidRPr="00BE0A6E">
              <w:rPr>
                <w:lang w:eastAsia="zh-TW"/>
              </w:rPr>
              <w:t>20</w:t>
            </w:r>
          </w:p>
        </w:tc>
        <w:tc>
          <w:tcPr>
            <w:tcW w:w="1236" w:type="pct"/>
          </w:tcPr>
          <w:p w14:paraId="7DED91D2"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GRUAN Lead Centre Reporting</w:t>
            </w:r>
          </w:p>
        </w:tc>
      </w:tr>
      <w:tr w:rsidR="004C3945" w:rsidRPr="00972F2B" w14:paraId="0C8AE619" w14:textId="77777777" w:rsidTr="007F0E3A">
        <w:trPr>
          <w:cantSplit/>
        </w:trPr>
        <w:tc>
          <w:tcPr>
            <w:tcW w:w="325" w:type="pct"/>
          </w:tcPr>
          <w:p w14:paraId="08297340"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14</w:t>
            </w:r>
          </w:p>
        </w:tc>
        <w:tc>
          <w:tcPr>
            <w:tcW w:w="1407" w:type="pct"/>
          </w:tcPr>
          <w:p w14:paraId="39370643"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Climate observing system status report delivered to WMO and UNFCCC before end 2021</w:t>
            </w:r>
          </w:p>
        </w:tc>
        <w:tc>
          <w:tcPr>
            <w:tcW w:w="1109" w:type="pct"/>
          </w:tcPr>
          <w:p w14:paraId="0EF81208"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GCOS</w:t>
            </w:r>
          </w:p>
        </w:tc>
        <w:tc>
          <w:tcPr>
            <w:tcW w:w="923" w:type="pct"/>
          </w:tcPr>
          <w:p w14:paraId="5DD880A4" w14:textId="77777777" w:rsidR="004C3945" w:rsidRPr="00BE0A6E" w:rsidRDefault="004C3945" w:rsidP="001F6AAF">
            <w:pPr>
              <w:adjustRightInd w:val="0"/>
              <w:snapToGrid w:val="0"/>
              <w:spacing w:before="20" w:after="20"/>
              <w:jc w:val="center"/>
              <w:rPr>
                <w:rFonts w:eastAsia="Calibri" w:cs="Calibri"/>
                <w:lang w:eastAsia="zh-TW"/>
              </w:rPr>
            </w:pPr>
            <w:r w:rsidRPr="00BE0A6E">
              <w:rPr>
                <w:lang w:eastAsia="zh-TW"/>
              </w:rPr>
              <w:t>One report</w:t>
            </w:r>
          </w:p>
        </w:tc>
        <w:tc>
          <w:tcPr>
            <w:tcW w:w="1236" w:type="pct"/>
          </w:tcPr>
          <w:p w14:paraId="55CBF535" w14:textId="77777777" w:rsidR="004C3945" w:rsidRPr="00BE0A6E" w:rsidRDefault="004C3945" w:rsidP="001F6AAF">
            <w:pPr>
              <w:adjustRightInd w:val="0"/>
              <w:snapToGrid w:val="0"/>
              <w:spacing w:before="20" w:after="20"/>
              <w:jc w:val="left"/>
              <w:rPr>
                <w:rFonts w:eastAsia="Calibri" w:cs="Calibri"/>
                <w:lang w:eastAsia="zh-TW"/>
              </w:rPr>
            </w:pPr>
            <w:r w:rsidRPr="00BE0A6E">
              <w:rPr>
                <w:lang w:eastAsia="zh-TW"/>
              </w:rPr>
              <w:t>Publication</w:t>
            </w:r>
          </w:p>
        </w:tc>
      </w:tr>
      <w:tr w:rsidR="004C3945" w:rsidRPr="00972F2B" w14:paraId="588DC327" w14:textId="77777777" w:rsidTr="007F0E3A">
        <w:trPr>
          <w:cantSplit/>
        </w:trPr>
        <w:tc>
          <w:tcPr>
            <w:tcW w:w="325" w:type="pct"/>
          </w:tcPr>
          <w:p w14:paraId="47A9F984"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15</w:t>
            </w:r>
          </w:p>
        </w:tc>
        <w:tc>
          <w:tcPr>
            <w:tcW w:w="1407" w:type="pct"/>
          </w:tcPr>
          <w:p w14:paraId="5ED60BC7"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Number of </w:t>
            </w:r>
            <w:r w:rsidR="00F67FED">
              <w:rPr>
                <w:rFonts w:eastAsia="Calibri" w:cs="Calibri"/>
                <w:lang w:eastAsia="zh-TW"/>
              </w:rPr>
              <w:t>r</w:t>
            </w:r>
            <w:r w:rsidRPr="00BE0A6E">
              <w:rPr>
                <w:rFonts w:eastAsia="Calibri" w:cs="Calibri"/>
                <w:lang w:eastAsia="zh-TW"/>
              </w:rPr>
              <w:t xml:space="preserve">egions with at least one established Regional WIGOS Centre </w:t>
            </w:r>
          </w:p>
        </w:tc>
        <w:tc>
          <w:tcPr>
            <w:tcW w:w="1109" w:type="pct"/>
          </w:tcPr>
          <w:p w14:paraId="548EAE6E"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Regional WIGOS </w:t>
            </w:r>
            <w:r w:rsidR="008720A5">
              <w:rPr>
                <w:rFonts w:eastAsia="Calibri" w:cs="Calibri"/>
                <w:lang w:eastAsia="zh-TW"/>
              </w:rPr>
              <w:t>c</w:t>
            </w:r>
            <w:r w:rsidRPr="00BE0A6E">
              <w:rPr>
                <w:rFonts w:eastAsia="Calibri" w:cs="Calibri"/>
                <w:lang w:eastAsia="zh-TW"/>
              </w:rPr>
              <w:t>entres</w:t>
            </w:r>
          </w:p>
        </w:tc>
        <w:tc>
          <w:tcPr>
            <w:tcW w:w="923" w:type="pct"/>
          </w:tcPr>
          <w:p w14:paraId="00C68356"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w:t>
            </w:r>
          </w:p>
          <w:p w14:paraId="5AA937C2"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(6 regions plus Antarctica)</w:t>
            </w:r>
          </w:p>
        </w:tc>
        <w:tc>
          <w:tcPr>
            <w:tcW w:w="1236" w:type="pct"/>
          </w:tcPr>
          <w:p w14:paraId="28CCEC30"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Simple count</w:t>
            </w:r>
          </w:p>
        </w:tc>
      </w:tr>
      <w:tr w:rsidR="004C3945" w:rsidRPr="00972F2B" w14:paraId="2E02E5AF" w14:textId="77777777" w:rsidTr="007F0E3A">
        <w:trPr>
          <w:cantSplit/>
        </w:trPr>
        <w:tc>
          <w:tcPr>
            <w:tcW w:w="325" w:type="pct"/>
          </w:tcPr>
          <w:p w14:paraId="5184A794"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16</w:t>
            </w:r>
          </w:p>
        </w:tc>
        <w:tc>
          <w:tcPr>
            <w:tcW w:w="1407" w:type="pct"/>
          </w:tcPr>
          <w:p w14:paraId="691DAEA2"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WIGOS Metadata complete in OSCAR/Surface</w:t>
            </w:r>
          </w:p>
        </w:tc>
        <w:tc>
          <w:tcPr>
            <w:tcW w:w="1109" w:type="pct"/>
          </w:tcPr>
          <w:p w14:paraId="32C15CD6"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OSCAR</w:t>
            </w:r>
          </w:p>
        </w:tc>
        <w:tc>
          <w:tcPr>
            <w:tcW w:w="923" w:type="pct"/>
          </w:tcPr>
          <w:p w14:paraId="3F134B5E"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75</w:t>
            </w:r>
          </w:p>
        </w:tc>
        <w:tc>
          <w:tcPr>
            <w:tcW w:w="1236" w:type="pct"/>
          </w:tcPr>
          <w:p w14:paraId="623F35E1"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Average of </w:t>
            </w:r>
            <w:r w:rsidR="003D640B">
              <w:rPr>
                <w:rFonts w:eastAsia="Calibri" w:cs="Calibri"/>
                <w:lang w:eastAsia="zh-TW"/>
              </w:rPr>
              <w:t>p</w:t>
            </w:r>
            <w:r w:rsidRPr="00BE0A6E">
              <w:rPr>
                <w:rFonts w:eastAsia="Calibri" w:cs="Calibri"/>
                <w:lang w:eastAsia="zh-TW"/>
              </w:rPr>
              <w:t>latform completeness index as provided by OSCAR/Surface</w:t>
            </w:r>
          </w:p>
        </w:tc>
      </w:tr>
      <w:tr w:rsidR="004C3945" w:rsidRPr="00972F2B" w14:paraId="65C14015" w14:textId="77777777" w:rsidTr="007F0E3A">
        <w:trPr>
          <w:cantSplit/>
        </w:trPr>
        <w:tc>
          <w:tcPr>
            <w:tcW w:w="325" w:type="pct"/>
          </w:tcPr>
          <w:p w14:paraId="40324876"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17</w:t>
            </w:r>
          </w:p>
        </w:tc>
        <w:tc>
          <w:tcPr>
            <w:tcW w:w="1407" w:type="pct"/>
          </w:tcPr>
          <w:p w14:paraId="6412A132"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Number of component databases</w:t>
            </w:r>
            <w:r w:rsidRPr="00BE0A6E">
              <w:rPr>
                <w:rFonts w:eastAsia="Calibri" w:cs="Calibri"/>
                <w:vertAlign w:val="superscript"/>
                <w:lang w:eastAsia="zh-TW"/>
              </w:rPr>
              <w:footnoteReference w:id="17"/>
            </w:r>
            <w:r w:rsidRPr="00BE0A6E">
              <w:rPr>
                <w:rFonts w:eastAsia="Calibri" w:cs="Calibri"/>
                <w:lang w:eastAsia="zh-TW"/>
              </w:rPr>
              <w:t xml:space="preserve"> interfaced with OSCAR/Surface</w:t>
            </w:r>
          </w:p>
        </w:tc>
        <w:tc>
          <w:tcPr>
            <w:tcW w:w="1109" w:type="pct"/>
          </w:tcPr>
          <w:p w14:paraId="39BEDC32"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OSCAR</w:t>
            </w:r>
          </w:p>
        </w:tc>
        <w:tc>
          <w:tcPr>
            <w:tcW w:w="923" w:type="pct"/>
          </w:tcPr>
          <w:p w14:paraId="6A124C9E"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7</w:t>
            </w:r>
          </w:p>
        </w:tc>
        <w:tc>
          <w:tcPr>
            <w:tcW w:w="1236" w:type="pct"/>
          </w:tcPr>
          <w:p w14:paraId="5B123D29"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Simple count</w:t>
            </w:r>
          </w:p>
        </w:tc>
      </w:tr>
      <w:tr w:rsidR="004C3945" w:rsidRPr="00972F2B" w14:paraId="41FC9BCE" w14:textId="77777777" w:rsidTr="007F0E3A">
        <w:trPr>
          <w:cantSplit/>
        </w:trPr>
        <w:tc>
          <w:tcPr>
            <w:tcW w:w="325" w:type="pct"/>
          </w:tcPr>
          <w:p w14:paraId="41C45EF0"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18</w:t>
            </w:r>
          </w:p>
        </w:tc>
        <w:tc>
          <w:tcPr>
            <w:tcW w:w="1407" w:type="pct"/>
          </w:tcPr>
          <w:p w14:paraId="257AF9F3"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 xml:space="preserve">Number of countries using machine-to-machine interface with OSCAR/Surface (XML files) </w:t>
            </w:r>
          </w:p>
        </w:tc>
        <w:tc>
          <w:tcPr>
            <w:tcW w:w="1109" w:type="pct"/>
          </w:tcPr>
          <w:p w14:paraId="79D3B42B"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OSCAR</w:t>
            </w:r>
          </w:p>
        </w:tc>
        <w:tc>
          <w:tcPr>
            <w:tcW w:w="923" w:type="pct"/>
          </w:tcPr>
          <w:p w14:paraId="49B3CE1B"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25 % of WMO Members</w:t>
            </w:r>
          </w:p>
        </w:tc>
        <w:tc>
          <w:tcPr>
            <w:tcW w:w="1236" w:type="pct"/>
          </w:tcPr>
          <w:p w14:paraId="11F6BEA6"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Percentage of Members</w:t>
            </w:r>
          </w:p>
        </w:tc>
      </w:tr>
      <w:tr w:rsidR="004C3945" w:rsidRPr="00972F2B" w14:paraId="1A8E90B1" w14:textId="77777777" w:rsidTr="007F0E3A">
        <w:trPr>
          <w:cantSplit/>
        </w:trPr>
        <w:tc>
          <w:tcPr>
            <w:tcW w:w="325" w:type="pct"/>
          </w:tcPr>
          <w:p w14:paraId="12F1FBD7"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19</w:t>
            </w:r>
          </w:p>
        </w:tc>
        <w:tc>
          <w:tcPr>
            <w:tcW w:w="1407" w:type="pct"/>
          </w:tcPr>
          <w:p w14:paraId="68571DF3"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Number of GOOS Essential Ocean Variables (EOV) implemented by GBON/RBON for NWP and forecasting of High Impact Events</w:t>
            </w:r>
          </w:p>
        </w:tc>
        <w:tc>
          <w:tcPr>
            <w:tcW w:w="1109" w:type="pct"/>
          </w:tcPr>
          <w:p w14:paraId="7124F1FA"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GBON/RBON</w:t>
            </w:r>
          </w:p>
        </w:tc>
        <w:tc>
          <w:tcPr>
            <w:tcW w:w="923" w:type="pct"/>
          </w:tcPr>
          <w:p w14:paraId="316409F1" w14:textId="77777777" w:rsidR="004C3945" w:rsidRPr="00BE0A6E" w:rsidRDefault="004C3945" w:rsidP="001F6AAF">
            <w:pPr>
              <w:adjustRightInd w:val="0"/>
              <w:snapToGrid w:val="0"/>
              <w:spacing w:before="20" w:after="20"/>
              <w:jc w:val="center"/>
              <w:rPr>
                <w:rFonts w:eastAsia="Calibri" w:cs="Calibri"/>
                <w:lang w:eastAsia="zh-TW"/>
              </w:rPr>
            </w:pPr>
            <w:r w:rsidRPr="00BE0A6E">
              <w:rPr>
                <w:rFonts w:eastAsia="Calibri" w:cs="Calibri"/>
                <w:lang w:eastAsia="zh-TW"/>
              </w:rPr>
              <w:t>10</w:t>
            </w:r>
          </w:p>
        </w:tc>
        <w:tc>
          <w:tcPr>
            <w:tcW w:w="1236" w:type="pct"/>
          </w:tcPr>
          <w:p w14:paraId="65DE41C8" w14:textId="77777777" w:rsidR="004C3945" w:rsidRPr="00BE0A6E" w:rsidRDefault="004C3945" w:rsidP="001F6AAF">
            <w:pPr>
              <w:adjustRightInd w:val="0"/>
              <w:snapToGrid w:val="0"/>
              <w:spacing w:before="20" w:after="20"/>
              <w:jc w:val="left"/>
              <w:rPr>
                <w:rFonts w:eastAsia="Calibri" w:cs="Calibri"/>
                <w:lang w:eastAsia="zh-TW"/>
              </w:rPr>
            </w:pPr>
            <w:r w:rsidRPr="00BE0A6E">
              <w:rPr>
                <w:rFonts w:eastAsia="Calibri" w:cs="Calibri"/>
                <w:lang w:eastAsia="zh-TW"/>
              </w:rPr>
              <w:t>OSCAR, RRR</w:t>
            </w:r>
          </w:p>
        </w:tc>
      </w:tr>
    </w:tbl>
    <w:p w14:paraId="6A519384" w14:textId="77777777" w:rsidR="00D20296" w:rsidRPr="00BE0A6E" w:rsidRDefault="004C3945" w:rsidP="00E90E3E">
      <w:pPr>
        <w:tabs>
          <w:tab w:val="clear" w:pos="1134"/>
        </w:tabs>
        <w:spacing w:before="360"/>
        <w:jc w:val="center"/>
        <w:rPr>
          <w:rFonts w:eastAsia="Verdana" w:cs="Verdana"/>
          <w:lang w:eastAsia="zh-TW"/>
        </w:rPr>
      </w:pPr>
      <w:r w:rsidRPr="00BE0A6E">
        <w:rPr>
          <w:rFonts w:eastAsia="Verdana" w:cs="Verdana"/>
          <w:lang w:eastAsia="zh-TW"/>
        </w:rPr>
        <w:t>_______</w:t>
      </w:r>
      <w:bookmarkStart w:id="82" w:name="_APPENDIX_B:_"/>
      <w:bookmarkStart w:id="83" w:name="_Annex_to_Draft_2"/>
      <w:bookmarkStart w:id="84" w:name="_Annex_to_Draft"/>
      <w:bookmarkEnd w:id="82"/>
      <w:bookmarkEnd w:id="83"/>
      <w:bookmarkEnd w:id="84"/>
      <w:r w:rsidR="00E90E3E">
        <w:rPr>
          <w:rFonts w:eastAsia="Verdana" w:cs="Verdana"/>
          <w:lang w:eastAsia="zh-TW"/>
        </w:rPr>
        <w:t>___</w:t>
      </w:r>
    </w:p>
    <w:sectPr w:rsidR="00D20296" w:rsidRPr="00BE0A6E" w:rsidSect="00F80A7D">
      <w:headerReference w:type="even" r:id="rId53"/>
      <w:headerReference w:type="default" r:id="rId54"/>
      <w:pgSz w:w="11907" w:h="16840" w:code="9"/>
      <w:pgMar w:top="1134" w:right="1134" w:bottom="1134" w:left="1134" w:header="1134" w:footer="85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7AB15" w14:textId="77777777" w:rsidR="00463734" w:rsidRDefault="00463734">
      <w:r>
        <w:separator/>
      </w:r>
    </w:p>
    <w:p w14:paraId="140B1CAC" w14:textId="77777777" w:rsidR="00463734" w:rsidRDefault="00463734"/>
    <w:p w14:paraId="0957B660" w14:textId="77777777" w:rsidR="00463734" w:rsidRDefault="00463734"/>
  </w:endnote>
  <w:endnote w:type="continuationSeparator" w:id="0">
    <w:p w14:paraId="57F30F14" w14:textId="77777777" w:rsidR="00463734" w:rsidRDefault="00463734">
      <w:r>
        <w:continuationSeparator/>
      </w:r>
    </w:p>
    <w:p w14:paraId="229645D0" w14:textId="77777777" w:rsidR="00463734" w:rsidRDefault="00463734"/>
    <w:p w14:paraId="7A010457" w14:textId="77777777" w:rsidR="00463734" w:rsidRDefault="00463734"/>
  </w:endnote>
  <w:endnote w:type="continuationNotice" w:id="1">
    <w:p w14:paraId="57C87F2B" w14:textId="77777777" w:rsidR="00463734" w:rsidRDefault="00463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w Cen MT Condensed Extra Bold">
    <w:panose1 w:val="020B0803020202020204"/>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Arial"/>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9D9F" w14:textId="77777777" w:rsidR="004C3945" w:rsidRPr="00A416FD" w:rsidRDefault="004C3945" w:rsidP="00A416FD">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1D3AB" w14:textId="77777777" w:rsidR="00463734" w:rsidRDefault="00463734">
      <w:r>
        <w:separator/>
      </w:r>
    </w:p>
  </w:footnote>
  <w:footnote w:type="continuationSeparator" w:id="0">
    <w:p w14:paraId="01E24C25" w14:textId="77777777" w:rsidR="00463734" w:rsidRDefault="00463734">
      <w:r>
        <w:continuationSeparator/>
      </w:r>
    </w:p>
    <w:p w14:paraId="618FE435" w14:textId="77777777" w:rsidR="00463734" w:rsidRDefault="00463734"/>
    <w:p w14:paraId="6832AB02" w14:textId="77777777" w:rsidR="00463734" w:rsidRDefault="00463734"/>
  </w:footnote>
  <w:footnote w:type="continuationNotice" w:id="1">
    <w:p w14:paraId="311E6BA2" w14:textId="77777777" w:rsidR="00463734" w:rsidRDefault="00463734"/>
  </w:footnote>
  <w:footnote w:id="2">
    <w:p w14:paraId="57CBB154" w14:textId="77777777" w:rsidR="004C3945" w:rsidRPr="002A2EAD" w:rsidRDefault="004C3945" w:rsidP="002A34A5">
      <w:pPr>
        <w:pStyle w:val="FootnoteText"/>
        <w:spacing w:before="0"/>
        <w:ind w:left="284" w:hanging="284"/>
        <w:rPr>
          <w:lang w:val="en-US"/>
        </w:rPr>
      </w:pPr>
      <w:r w:rsidRPr="002A2EAD">
        <w:rPr>
          <w:rStyle w:val="FootnoteReference"/>
        </w:rPr>
        <w:footnoteRef/>
      </w:r>
      <w:r w:rsidR="00846ED9">
        <w:tab/>
      </w:r>
      <w:r w:rsidRPr="002A2EAD">
        <w:rPr>
          <w:lang w:val="en-US"/>
        </w:rPr>
        <w:t>The Plan for the WIGOS Initial Operational Phase (2020-2023) will be finalized for its submission to EC-73 in accordance with Recommendation 4.1.1(1)/1 (INFCOM-1).</w:t>
      </w:r>
    </w:p>
  </w:footnote>
  <w:footnote w:id="3">
    <w:p w14:paraId="3C5EBB1B" w14:textId="77777777" w:rsidR="004C3945" w:rsidRPr="00572F80" w:rsidRDefault="004C3945" w:rsidP="00F57E44">
      <w:pPr>
        <w:pStyle w:val="FootnoteText"/>
        <w:spacing w:before="0" w:after="120"/>
        <w:ind w:left="284" w:hanging="284"/>
      </w:pPr>
      <w:r w:rsidRPr="00572F80">
        <w:rPr>
          <w:rStyle w:val="FootnoteReference"/>
        </w:rPr>
        <w:footnoteRef/>
      </w:r>
      <w:r w:rsidRPr="00572F80">
        <w:t xml:space="preserve"> </w:t>
      </w:r>
      <w:r>
        <w:tab/>
      </w:r>
      <w:r w:rsidRPr="00572F80">
        <w:t xml:space="preserve">See list of application areas with their </w:t>
      </w:r>
      <w:hyperlink r:id="rId1" w:history="1">
        <w:r w:rsidRPr="00A90CE6">
          <w:rPr>
            <w:rStyle w:val="Hyperlink"/>
          </w:rPr>
          <w:t>Statements of Guidance</w:t>
        </w:r>
      </w:hyperlink>
      <w:r w:rsidRPr="00572F80">
        <w:t xml:space="preserve"> </w:t>
      </w:r>
    </w:p>
  </w:footnote>
  <w:footnote w:id="4">
    <w:p w14:paraId="193CE19D" w14:textId="77777777" w:rsidR="004C3945" w:rsidRPr="00572F80" w:rsidRDefault="004C3945" w:rsidP="00846ED9">
      <w:pPr>
        <w:pStyle w:val="FootnoteText"/>
        <w:spacing w:before="0"/>
        <w:ind w:left="284" w:hanging="284"/>
      </w:pPr>
      <w:r w:rsidRPr="00572F80">
        <w:rPr>
          <w:rStyle w:val="FootnoteReference"/>
        </w:rPr>
        <w:footnoteRef/>
      </w:r>
      <w:r w:rsidRPr="00572F80">
        <w:t xml:space="preserve"> </w:t>
      </w:r>
      <w:r>
        <w:tab/>
      </w:r>
      <w:hyperlink r:id="rId2" w:history="1">
        <w:r w:rsidRPr="00A90520">
          <w:rPr>
            <w:rStyle w:val="Hyperlink"/>
          </w:rPr>
          <w:t>https://oscar.wmo.int/surface</w:t>
        </w:r>
      </w:hyperlink>
      <w:r w:rsidRPr="00572F80">
        <w:t xml:space="preserve"> </w:t>
      </w:r>
    </w:p>
  </w:footnote>
  <w:footnote w:id="5">
    <w:p w14:paraId="4FA7FF9A" w14:textId="77777777" w:rsidR="004C3945" w:rsidRPr="002D565B" w:rsidRDefault="004C3945" w:rsidP="00F73B28">
      <w:pPr>
        <w:pStyle w:val="FootnoteText"/>
        <w:spacing w:before="0"/>
        <w:ind w:left="284" w:hanging="284"/>
      </w:pPr>
      <w:r w:rsidRPr="002D565B">
        <w:rPr>
          <w:rStyle w:val="FootnoteReference"/>
        </w:rPr>
        <w:footnoteRef/>
      </w:r>
      <w:r w:rsidR="007F7F5C">
        <w:tab/>
      </w:r>
      <w:hyperlink r:id="rId3" w:history="1">
        <w:r w:rsidRPr="002D565B">
          <w:rPr>
            <w:rStyle w:val="Hyperlink"/>
          </w:rPr>
          <w:t>https://www.wmo-sat.info/oscar/observingrequirements</w:t>
        </w:r>
      </w:hyperlink>
      <w:r w:rsidRPr="002D565B">
        <w:t xml:space="preserve"> </w:t>
      </w:r>
    </w:p>
  </w:footnote>
  <w:footnote w:id="6">
    <w:p w14:paraId="7B05A04B" w14:textId="77777777" w:rsidR="004C3945" w:rsidRPr="006A5E93" w:rsidRDefault="004C3945" w:rsidP="004C3945">
      <w:pPr>
        <w:pStyle w:val="FootnoteText"/>
        <w:ind w:left="284" w:hanging="284"/>
      </w:pPr>
      <w:r w:rsidRPr="006A5E93">
        <w:rPr>
          <w:rStyle w:val="FootnoteReference"/>
        </w:rPr>
        <w:footnoteRef/>
      </w:r>
      <w:r w:rsidRPr="006A5E93">
        <w:t xml:space="preserve"> </w:t>
      </w:r>
      <w:r>
        <w:tab/>
      </w:r>
      <w:r w:rsidRPr="006A5E93">
        <w:t>“Substantial Majority” in this context means more than 75 % of WMO Members</w:t>
      </w:r>
    </w:p>
  </w:footnote>
  <w:footnote w:id="7">
    <w:p w14:paraId="21E345EC" w14:textId="77777777" w:rsidR="004C3945" w:rsidRPr="007A115A" w:rsidRDefault="004C3945" w:rsidP="004C3945">
      <w:pPr>
        <w:pStyle w:val="FootnoteText"/>
        <w:ind w:left="284" w:hanging="284"/>
      </w:pPr>
      <w:r w:rsidRPr="007A115A">
        <w:rPr>
          <w:rStyle w:val="FootnoteReference"/>
        </w:rPr>
        <w:footnoteRef/>
      </w:r>
      <w:r w:rsidRPr="007A115A">
        <w:t xml:space="preserve"> </w:t>
      </w:r>
      <w:r>
        <w:tab/>
      </w:r>
      <w:hyperlink r:id="rId4" w:history="1">
        <w:r w:rsidRPr="00A90520">
          <w:rPr>
            <w:rStyle w:val="Hyperlink"/>
          </w:rPr>
          <w:t>https://www.wmo.int/pages/prog/www/wigos/wigos-readiness.html</w:t>
        </w:r>
      </w:hyperlink>
      <w:r w:rsidRPr="007A115A">
        <w:rPr>
          <w:rStyle w:val="Hyperlink"/>
        </w:rPr>
        <w:t xml:space="preserve"> </w:t>
      </w:r>
    </w:p>
  </w:footnote>
  <w:footnote w:id="8">
    <w:p w14:paraId="26FE3F22" w14:textId="77777777" w:rsidR="004C3945" w:rsidRPr="00C44E76" w:rsidRDefault="004C3945" w:rsidP="004C3945">
      <w:pPr>
        <w:pStyle w:val="FootnoteText"/>
        <w:rPr>
          <w:lang w:val="en-US"/>
        </w:rPr>
      </w:pPr>
      <w:r>
        <w:rPr>
          <w:rStyle w:val="FootnoteReference"/>
        </w:rPr>
        <w:footnoteRef/>
      </w:r>
      <w:r>
        <w:t xml:space="preserve"> Integration is across all Earth </w:t>
      </w:r>
      <w:r w:rsidR="00972851">
        <w:t>s</w:t>
      </w:r>
      <w:r>
        <w:t>ystem domains with consistent approaches regarding data exchange, collection of WIGOS metadata, quality monitoring and incident management, and the use of capacity development instruments such as the Systematic Observations Financial Facility (SOFF)</w:t>
      </w:r>
    </w:p>
  </w:footnote>
  <w:footnote w:id="9">
    <w:p w14:paraId="02C8D160" w14:textId="77777777" w:rsidR="004C3945" w:rsidRDefault="004C3945" w:rsidP="009C0D17">
      <w:pPr>
        <w:pStyle w:val="FootnoteText"/>
        <w:spacing w:before="0"/>
        <w:ind w:left="284" w:hanging="284"/>
      </w:pPr>
      <w:r w:rsidRPr="7254750F">
        <w:rPr>
          <w:rStyle w:val="FootnoteReference"/>
        </w:rPr>
        <w:footnoteRef/>
      </w:r>
      <w:r w:rsidR="009C0D17">
        <w:tab/>
      </w:r>
      <w:r w:rsidRPr="00E064D6">
        <w:t>For example, the WMO-IOC Collaborative Board offers an opportunity to better align WMO and IOC strategies in support of WIGOS and GOOS.</w:t>
      </w:r>
    </w:p>
  </w:footnote>
  <w:footnote w:id="10">
    <w:p w14:paraId="6D14F111" w14:textId="77777777" w:rsidR="004C3945" w:rsidRPr="00666BEA" w:rsidRDefault="004C3945" w:rsidP="00A8272E">
      <w:pPr>
        <w:pStyle w:val="FootnoteText"/>
        <w:tabs>
          <w:tab w:val="left" w:pos="284"/>
        </w:tabs>
        <w:spacing w:before="0"/>
        <w:ind w:left="284" w:hanging="284"/>
      </w:pPr>
      <w:r w:rsidRPr="00E327A8">
        <w:rPr>
          <w:rStyle w:val="FootnoteReference"/>
        </w:rPr>
        <w:footnoteRef/>
      </w:r>
      <w:r w:rsidRPr="00E327A8">
        <w:t xml:space="preserve"> </w:t>
      </w:r>
      <w:r w:rsidRPr="00E327A8">
        <w:tab/>
      </w:r>
      <w:r w:rsidRPr="00666BEA">
        <w:t>Ocean application, climate monitoring (GCOS), hydrology and water resources, Forecasting Atmospheric Composition, Monitoring Atmospheric Composition, and Providing Atmospheric Composition information to support services in urban and populated areas.</w:t>
      </w:r>
    </w:p>
  </w:footnote>
  <w:footnote w:id="11">
    <w:p w14:paraId="577104ED" w14:textId="77777777" w:rsidR="004C3945" w:rsidRPr="00666BEA" w:rsidRDefault="004C3945" w:rsidP="004C3945">
      <w:pPr>
        <w:pStyle w:val="FootnoteText"/>
        <w:tabs>
          <w:tab w:val="clear" w:pos="1134"/>
        </w:tabs>
        <w:spacing w:before="0"/>
        <w:ind w:left="284" w:hanging="284"/>
        <w:rPr>
          <w:lang w:val="en-US"/>
        </w:rPr>
      </w:pPr>
      <w:r w:rsidRPr="00666BEA">
        <w:rPr>
          <w:rStyle w:val="FootnoteReference"/>
        </w:rPr>
        <w:footnoteRef/>
      </w:r>
      <w:r w:rsidRPr="00666BEA">
        <w:t xml:space="preserve"> </w:t>
      </w:r>
      <w:r w:rsidRPr="00666BEA">
        <w:rPr>
          <w:lang w:val="en-US"/>
        </w:rPr>
        <w:tab/>
        <w:t>Such templates are designed to facilitate the submission of WIGOS metadata to OSCAR/Surface for specific types of observing platforms (e.g. GCW observing stations).</w:t>
      </w:r>
    </w:p>
  </w:footnote>
  <w:footnote w:id="12">
    <w:p w14:paraId="25D6CA4C" w14:textId="77777777" w:rsidR="004C3945" w:rsidRDefault="004C3945" w:rsidP="0031380B">
      <w:pPr>
        <w:ind w:left="284" w:hanging="284"/>
        <w:jc w:val="left"/>
      </w:pPr>
      <w:r w:rsidRPr="00666BEA">
        <w:rPr>
          <w:rStyle w:val="FootnoteReference"/>
        </w:rPr>
        <w:footnoteRef/>
      </w:r>
      <w:r w:rsidR="0031380B">
        <w:tab/>
      </w:r>
      <w:r w:rsidRPr="00666BEA">
        <w:rPr>
          <w:sz w:val="18"/>
          <w:szCs w:val="18"/>
        </w:rPr>
        <w:t>See also Resolution 45 (Cg-18)</w:t>
      </w:r>
      <w:r w:rsidR="0031380B">
        <w:rPr>
          <w:sz w:val="18"/>
          <w:szCs w:val="18"/>
        </w:rPr>
        <w:t xml:space="preserve"> -</w:t>
      </w:r>
      <w:r w:rsidRPr="00666BEA">
        <w:rPr>
          <w:sz w:val="18"/>
          <w:szCs w:val="18"/>
        </w:rPr>
        <w:t xml:space="preserve"> Ensuring adequate marine meteorological and oceanographic observations and data coverage for the safety of navigation and the protection of life and property in coastal and offshore areas, which offers justification for such GBON expansion into the ocean.</w:t>
      </w:r>
    </w:p>
  </w:footnote>
  <w:footnote w:id="13">
    <w:p w14:paraId="3C1B830D" w14:textId="77777777" w:rsidR="004C3945" w:rsidRPr="00E327A8" w:rsidRDefault="004C3945" w:rsidP="004C3945">
      <w:pPr>
        <w:pStyle w:val="FootnoteText"/>
        <w:tabs>
          <w:tab w:val="left" w:pos="284"/>
        </w:tabs>
        <w:spacing w:before="0"/>
        <w:ind w:left="284" w:hanging="284"/>
      </w:pPr>
      <w:r w:rsidRPr="00E327A8">
        <w:rPr>
          <w:rStyle w:val="FootnoteReference"/>
        </w:rPr>
        <w:footnoteRef/>
      </w:r>
      <w:r w:rsidRPr="00E327A8">
        <w:tab/>
        <w:t>WIGOS Observing Network Design Principle No.</w:t>
      </w:r>
      <w:r w:rsidR="009E655E">
        <w:t> </w:t>
      </w:r>
      <w:r w:rsidRPr="00E327A8">
        <w:t>7: “Designing through a tiered approach”: Observing network design should use a tiered structure, through which information from reference observations of high quality can be transferred to other observations and used to improve their quality and utility.</w:t>
      </w:r>
    </w:p>
  </w:footnote>
  <w:footnote w:id="14">
    <w:p w14:paraId="067F6178" w14:textId="77777777" w:rsidR="004C3945" w:rsidRPr="00A54027" w:rsidRDefault="004C3945" w:rsidP="00DA390B">
      <w:pPr>
        <w:pStyle w:val="FootnoteText"/>
        <w:spacing w:before="0"/>
        <w:ind w:left="284" w:hanging="284"/>
      </w:pPr>
      <w:r w:rsidRPr="00A54027">
        <w:rPr>
          <w:rStyle w:val="FootnoteReference"/>
        </w:rPr>
        <w:footnoteRef/>
      </w:r>
      <w:r w:rsidRPr="00A54027">
        <w:t xml:space="preserve"> </w:t>
      </w:r>
      <w:r w:rsidRPr="00A54027">
        <w:tab/>
        <w:t>GCOS Upper</w:t>
      </w:r>
      <w:r w:rsidR="00A20046">
        <w:t>-a</w:t>
      </w:r>
      <w:r w:rsidRPr="00A54027">
        <w:t>ir Network (GUAN), GCOS Reference Upper</w:t>
      </w:r>
      <w:r w:rsidR="00A20046">
        <w:t>-a</w:t>
      </w:r>
      <w:r w:rsidRPr="00A54027">
        <w:t>ir Network (GRUAN), GCOS Surface Network (GSN), and the new GCOS Reference Surface Network (GSRN).</w:t>
      </w:r>
    </w:p>
  </w:footnote>
  <w:footnote w:id="15">
    <w:p w14:paraId="5FCAE09B" w14:textId="77777777" w:rsidR="004C3945" w:rsidRPr="00BC3E1D" w:rsidRDefault="004C3945" w:rsidP="009751DE">
      <w:pPr>
        <w:pStyle w:val="FootnoteText"/>
        <w:tabs>
          <w:tab w:val="left" w:pos="284"/>
        </w:tabs>
        <w:spacing w:before="0"/>
        <w:ind w:left="284" w:hanging="284"/>
      </w:pPr>
      <w:r w:rsidRPr="00BC3E1D">
        <w:rPr>
          <w:rStyle w:val="FootnoteReference"/>
        </w:rPr>
        <w:footnoteRef/>
      </w:r>
      <w:r w:rsidRPr="00BC3E1D">
        <w:t xml:space="preserve"> </w:t>
      </w:r>
      <w:r w:rsidRPr="00BC3E1D">
        <w:tab/>
      </w:r>
      <w:r>
        <w:t xml:space="preserve">Weather, </w:t>
      </w:r>
      <w:r w:rsidRPr="00BC3E1D">
        <w:t xml:space="preserve">Climate, </w:t>
      </w:r>
      <w:r>
        <w:t>Marine observations, Aircraft observations</w:t>
      </w:r>
    </w:p>
  </w:footnote>
  <w:footnote w:id="16">
    <w:p w14:paraId="05177400" w14:textId="77777777" w:rsidR="004C3945" w:rsidRPr="00BC3E1D" w:rsidRDefault="004C3945" w:rsidP="009751DE">
      <w:pPr>
        <w:pStyle w:val="FootnoteText"/>
        <w:tabs>
          <w:tab w:val="left" w:pos="284"/>
        </w:tabs>
        <w:spacing w:before="0"/>
        <w:ind w:left="284" w:hanging="284"/>
      </w:pPr>
      <w:r w:rsidRPr="00BC3E1D">
        <w:rPr>
          <w:rStyle w:val="FootnoteReference"/>
        </w:rPr>
        <w:footnoteRef/>
      </w:r>
      <w:r w:rsidRPr="00BC3E1D">
        <w:t xml:space="preserve"> </w:t>
      </w:r>
      <w:r w:rsidRPr="00BC3E1D">
        <w:tab/>
        <w:t>Target of 500km x 500 km horizontal resolution over land surface</w:t>
      </w:r>
    </w:p>
  </w:footnote>
  <w:footnote w:id="17">
    <w:p w14:paraId="6FC9E7BC" w14:textId="77777777" w:rsidR="004C3945" w:rsidRPr="0064340F" w:rsidRDefault="004C3945" w:rsidP="009751DE">
      <w:pPr>
        <w:pStyle w:val="FootnoteText"/>
        <w:spacing w:before="0"/>
        <w:ind w:left="284" w:hanging="284"/>
        <w:rPr>
          <w:lang w:val="en-US"/>
        </w:rPr>
      </w:pPr>
      <w:r w:rsidRPr="0064340F">
        <w:rPr>
          <w:rStyle w:val="FootnoteReference"/>
        </w:rPr>
        <w:footnoteRef/>
      </w:r>
      <w:r w:rsidRPr="0064340F">
        <w:t xml:space="preserve"> </w:t>
      </w:r>
      <w:r w:rsidRPr="0064340F">
        <w:tab/>
      </w:r>
      <w:r w:rsidRPr="0064340F">
        <w:rPr>
          <w:lang w:val="en-US"/>
        </w:rPr>
        <w:t xml:space="preserve">GCW, JCOMMOPS, </w:t>
      </w:r>
      <w:proofErr w:type="spellStart"/>
      <w:r w:rsidRPr="0064340F">
        <w:rPr>
          <w:lang w:val="en-US"/>
        </w:rPr>
        <w:t>WRD</w:t>
      </w:r>
      <w:proofErr w:type="spellEnd"/>
      <w:r w:rsidRPr="0064340F">
        <w:rPr>
          <w:lang w:val="en-US"/>
        </w:rPr>
        <w:t xml:space="preserve">, </w:t>
      </w:r>
      <w:r>
        <w:rPr>
          <w:lang w:val="en-US"/>
        </w:rPr>
        <w:t>Hydrology</w:t>
      </w:r>
      <w:r w:rsidRPr="0064340F">
        <w:rPr>
          <w:lang w:val="en-US"/>
        </w:rPr>
        <w:t>, OSCAR/Requirements, CPDB, WDQMS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494D" w14:textId="77777777" w:rsidR="0096324D" w:rsidRDefault="00463734">
    <w:pPr>
      <w:pStyle w:val="Header"/>
    </w:pPr>
    <w:r>
      <w:rPr>
        <w:noProof/>
      </w:rPr>
      <w:pict w14:anchorId="3688B771">
        <v:shapetype id="_x0000_m2211"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35F22A7D">
        <v:shape id="_x0000_s2170" type="#_x0000_m2211" style="position:absolute;left:0;text-align:left;margin-left:0;margin-top:0;width:595.3pt;height:550pt;z-index:-251630080;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0E73E452" w14:textId="77777777" w:rsidR="00A90626" w:rsidRDefault="00A90626"/>
  <w:p w14:paraId="0F0ACCFF" w14:textId="77777777" w:rsidR="0096324D" w:rsidRDefault="00463734">
    <w:pPr>
      <w:pStyle w:val="Header"/>
    </w:pPr>
    <w:r>
      <w:rPr>
        <w:noProof/>
      </w:rPr>
      <w:pict w14:anchorId="2654DF58">
        <v:shapetype id="_x0000_m2210"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2108F5F5">
        <v:shape id="_x0000_s2172" type="#_x0000_m2210" style="position:absolute;left:0;text-align:left;margin-left:0;margin-top:0;width:595.3pt;height:550pt;z-index:-251631104;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2C6716C0" w14:textId="77777777" w:rsidR="00A90626" w:rsidRDefault="00A90626"/>
  <w:p w14:paraId="09E07B80" w14:textId="77777777" w:rsidR="0096324D" w:rsidRDefault="00463734">
    <w:pPr>
      <w:pStyle w:val="Header"/>
    </w:pPr>
    <w:r>
      <w:rPr>
        <w:noProof/>
      </w:rPr>
      <w:pict w14:anchorId="6FD07A50">
        <v:shapetype id="_x0000_m2209"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2BF145C0">
        <v:shape id="_x0000_s2174" type="#_x0000_m2209" style="position:absolute;left:0;text-align:left;margin-left:0;margin-top:0;width:595.3pt;height:550pt;z-index:-251632128;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03EE9660" w14:textId="77777777" w:rsidR="00A90626" w:rsidRDefault="00A90626"/>
  <w:p w14:paraId="730B8F2E" w14:textId="77777777" w:rsidR="006E425B" w:rsidRDefault="00463734">
    <w:pPr>
      <w:pStyle w:val="Header"/>
    </w:pPr>
    <w:r>
      <w:rPr>
        <w:noProof/>
      </w:rPr>
      <w:pict w14:anchorId="620DA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8" type="#_x0000_t75" style="position:absolute;left:0;text-align:left;margin-left:0;margin-top:0;width:50pt;height:50pt;z-index:251664896;visibility:hidden">
          <v:path gradientshapeok="f"/>
          <o:lock v:ext="edit" selection="t"/>
        </v:shape>
      </w:pict>
    </w:r>
    <w:r>
      <w:pict w14:anchorId="409E7527">
        <v:shapetype id="_x0000_m2208"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pict w14:anchorId="1A011E2E">
        <v:shape id="WordPictureWatermark835936646" o:spid="_x0000_s2050" type="#_x0000_m2208" style="position:absolute;left:0;text-align:left;margin-left:0;margin-top:0;width:595.3pt;height:550pt;z-index:-251637248;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1D80BB4B" w14:textId="77777777" w:rsidR="006D716D" w:rsidRDefault="006D716D"/>
  <w:p w14:paraId="6E9DEF28" w14:textId="77777777" w:rsidR="006E425B" w:rsidRDefault="00463734">
    <w:pPr>
      <w:pStyle w:val="Header"/>
    </w:pPr>
    <w:r>
      <w:rPr>
        <w:noProof/>
      </w:rPr>
      <w:pict w14:anchorId="37EF895A">
        <v:shape id="_x0000_s2186" type="#_x0000_t75" style="position:absolute;left:0;text-align:left;margin-left:0;margin-top:0;width:50pt;height:50pt;z-index:251665920;visibility:hidden">
          <v:path gradientshapeok="f"/>
          <o:lock v:ext="edit" selection="t"/>
        </v:shape>
      </w:pict>
    </w:r>
  </w:p>
  <w:p w14:paraId="3BECB33D" w14:textId="77777777" w:rsidR="006D716D" w:rsidRDefault="006D716D"/>
  <w:p w14:paraId="02A4FF9C" w14:textId="77777777" w:rsidR="006E425B" w:rsidRDefault="00463734">
    <w:pPr>
      <w:pStyle w:val="Header"/>
    </w:pPr>
    <w:r>
      <w:rPr>
        <w:noProof/>
      </w:rPr>
      <w:pict w14:anchorId="7B7515D6">
        <v:shape id="_x0000_s2185" type="#_x0000_t75" style="position:absolute;left:0;text-align:left;margin-left:0;margin-top:0;width:50pt;height:50pt;z-index:251666944;visibility:hidden">
          <v:path gradientshapeok="f"/>
          <o:lock v:ext="edit" selection="t"/>
        </v:shape>
      </w:pict>
    </w:r>
  </w:p>
  <w:p w14:paraId="0EEEABFD" w14:textId="77777777" w:rsidR="006D716D" w:rsidRDefault="006D716D"/>
  <w:p w14:paraId="7548B1BF" w14:textId="77777777" w:rsidR="00147E1A" w:rsidRDefault="00463734">
    <w:pPr>
      <w:pStyle w:val="Header"/>
    </w:pPr>
    <w:r>
      <w:rPr>
        <w:noProof/>
      </w:rPr>
      <w:pict w14:anchorId="55D3B245">
        <v:shape id="_x0000_s2110" type="#_x0000_t75" style="position:absolute;left:0;text-align:left;margin-left:0;margin-top:0;width:50pt;height:50pt;z-index:251712000;visibility:hidden">
          <v:path gradientshapeok="f"/>
          <o:lock v:ext="edit" selection="t"/>
        </v:shape>
      </w:pict>
    </w:r>
    <w:r>
      <w:pict w14:anchorId="356AE0E7">
        <v:shape id="_x0000_s2184" type="#_x0000_t75" style="position:absolute;left:0;text-align:left;margin-left:0;margin-top:0;width:50pt;height:50pt;z-index:251667968;visibility:hidden">
          <v:path gradientshapeok="f"/>
          <o:lock v:ext="edit" selection="t"/>
        </v:shape>
      </w:pict>
    </w:r>
  </w:p>
  <w:p w14:paraId="00D7DD02" w14:textId="77777777" w:rsidR="000F672C" w:rsidRDefault="000F672C"/>
  <w:p w14:paraId="74464980" w14:textId="77777777" w:rsidR="004C3945" w:rsidRDefault="004C3945">
    <w:pPr>
      <w:pStyle w:val="Header"/>
    </w:pPr>
    <w:r>
      <w:rPr>
        <w:noProof/>
        <w:lang w:val="en-US"/>
      </w:rPr>
      <mc:AlternateContent>
        <mc:Choice Requires="wps">
          <w:drawing>
            <wp:anchor distT="0" distB="0" distL="114300" distR="114300" simplePos="0" relativeHeight="251599360" behindDoc="0" locked="0" layoutInCell="1" allowOverlap="1" wp14:anchorId="6042BD9B" wp14:editId="7B70CC48">
              <wp:simplePos x="0" y="0"/>
              <wp:positionH relativeFrom="column">
                <wp:posOffset>0</wp:posOffset>
              </wp:positionH>
              <wp:positionV relativeFrom="paragraph">
                <wp:posOffset>0</wp:posOffset>
              </wp:positionV>
              <wp:extent cx="635000" cy="635000"/>
              <wp:effectExtent l="0" t="0" r="3175" b="3175"/>
              <wp:wrapNone/>
              <wp:docPr id="1339023077" name="Rectangle 133902307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339023077" o:spid="_x0000_s1026" stroked="f" filled="f">
              <o:lock selection="t" aspectratio="t" v:ext="edit"/>
            </v:rect>
          </w:pict>
        </mc:Fallback>
      </mc:AlternateContent>
    </w:r>
    <w:r>
      <w:rPr>
        <w:noProof/>
        <w:lang w:val="en-US"/>
      </w:rPr>
      <w:drawing>
        <wp:anchor distT="0" distB="0" distL="114300" distR="114300" simplePos="0" relativeHeight="251617792" behindDoc="1" locked="0" layoutInCell="0" allowOverlap="1" wp14:anchorId="3159D25B" wp14:editId="5DE7AB9F">
          <wp:simplePos x="0" y="0"/>
          <wp:positionH relativeFrom="page">
            <wp:align>left</wp:align>
          </wp:positionH>
          <wp:positionV relativeFrom="page">
            <wp:align>top</wp:align>
          </wp:positionV>
          <wp:extent cx="6120765" cy="5655310"/>
          <wp:effectExtent l="0" t="0" r="0" b="2540"/>
          <wp:wrapNone/>
          <wp:docPr id="1339023076" name="Picture 1339023076" descr="docx4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cx4j-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20765" cy="5655310"/>
                  </a:xfrm>
                  <a:prstGeom prst="rect">
                    <a:avLst/>
                  </a:prstGeom>
                  <a:noFill/>
                  <a:ln>
                    <a:noFill/>
                  </a:ln>
                </pic:spPr>
              </pic:pic>
            </a:graphicData>
          </a:graphic>
          <wp14:sizeRelH relativeFrom="page">
            <wp14:pctWidth>0</wp14:pctWidth>
          </wp14:sizeRelH>
          <wp14:sizeRelV relativeFrom="page">
            <wp14:pctHeight>0</wp14:pctHeight>
          </wp14:sizeRelV>
        </wp:anchor>
      </w:drawing>
    </w:r>
    <w:r w:rsidR="00463734">
      <w:pict w14:anchorId="1BAFE64E">
        <v:shape id="_x0000_s2108" type="#_x0000_t75" style="position:absolute;left:0;text-align:left;margin-left:0;margin-top:0;width:50pt;height:50pt;z-index:251713024;visibility:hidden;mso-position-horizontal-relative:text;mso-position-vertical-relative:text">
          <v:path gradientshapeok="f"/>
          <o:lock v:ext="edit" selection="t"/>
        </v:shape>
      </w:pict>
    </w:r>
  </w:p>
  <w:p w14:paraId="477EA10C" w14:textId="77777777" w:rsidR="004C3945" w:rsidRDefault="004C3945"/>
  <w:p w14:paraId="5FF51DCD" w14:textId="77777777" w:rsidR="004C3945" w:rsidRDefault="004C3945">
    <w:pPr>
      <w:pStyle w:val="Header"/>
    </w:pPr>
    <w:r>
      <w:rPr>
        <w:noProof/>
        <w:lang w:val="en-US"/>
      </w:rPr>
      <mc:AlternateContent>
        <mc:Choice Requires="wps">
          <w:drawing>
            <wp:anchor distT="0" distB="0" distL="114300" distR="114300" simplePos="0" relativeHeight="251600384" behindDoc="0" locked="0" layoutInCell="1" allowOverlap="1" wp14:anchorId="4622F542" wp14:editId="4627C449">
              <wp:simplePos x="0" y="0"/>
              <wp:positionH relativeFrom="column">
                <wp:posOffset>0</wp:posOffset>
              </wp:positionH>
              <wp:positionV relativeFrom="paragraph">
                <wp:posOffset>0</wp:posOffset>
              </wp:positionV>
              <wp:extent cx="635000" cy="635000"/>
              <wp:effectExtent l="0" t="0" r="3175" b="3175"/>
              <wp:wrapNone/>
              <wp:docPr id="1339023075" name="Rectangle 133902307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339023075" o:spid="_x0000_s1026" stroked="f" filled="f">
              <o:lock selection="t" aspectratio="t" v:ext="edit"/>
            </v:rect>
          </w:pict>
        </mc:Fallback>
      </mc:AlternateContent>
    </w:r>
    <w:r>
      <w:rPr>
        <w:noProof/>
        <w:lang w:val="en-US"/>
      </w:rPr>
      <w:drawing>
        <wp:anchor distT="0" distB="0" distL="114300" distR="114300" simplePos="0" relativeHeight="251616768" behindDoc="1" locked="0" layoutInCell="0" allowOverlap="1" wp14:anchorId="7EA20027" wp14:editId="27ECDDFE">
          <wp:simplePos x="0" y="0"/>
          <wp:positionH relativeFrom="page">
            <wp:align>left</wp:align>
          </wp:positionH>
          <wp:positionV relativeFrom="page">
            <wp:align>top</wp:align>
          </wp:positionV>
          <wp:extent cx="6120765" cy="5655310"/>
          <wp:effectExtent l="0" t="0" r="0" b="2540"/>
          <wp:wrapNone/>
          <wp:docPr id="1339023074" name="Picture 1339023074" descr="docx4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x4j-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20765" cy="5655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53682" w14:textId="77777777" w:rsidR="004C3945" w:rsidRDefault="004C3945"/>
  <w:p w14:paraId="66890EC9" w14:textId="77777777" w:rsidR="004C3945" w:rsidRDefault="004C3945">
    <w:pPr>
      <w:pStyle w:val="Header"/>
    </w:pPr>
    <w:r>
      <w:rPr>
        <w:noProof/>
        <w:lang w:val="en-US"/>
      </w:rPr>
      <mc:AlternateContent>
        <mc:Choice Requires="wps">
          <w:drawing>
            <wp:anchor distT="0" distB="0" distL="114300" distR="114300" simplePos="0" relativeHeight="251601408" behindDoc="0" locked="0" layoutInCell="1" allowOverlap="1" wp14:anchorId="450D1CA2" wp14:editId="23105802">
              <wp:simplePos x="0" y="0"/>
              <wp:positionH relativeFrom="column">
                <wp:posOffset>0</wp:posOffset>
              </wp:positionH>
              <wp:positionV relativeFrom="paragraph">
                <wp:posOffset>0</wp:posOffset>
              </wp:positionV>
              <wp:extent cx="635000" cy="635000"/>
              <wp:effectExtent l="0" t="0" r="3175" b="3175"/>
              <wp:wrapNone/>
              <wp:docPr id="1339023073" name="Rectangle 133902307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339023073" o:spid="_x0000_s1026" stroked="f" filled="f">
              <o:lock selection="t" aspectratio="t" v:ext="edit"/>
            </v:rect>
          </w:pict>
        </mc:Fallback>
      </mc:AlternateContent>
    </w:r>
    <w:r>
      <w:rPr>
        <w:noProof/>
        <w:lang w:val="en-US"/>
      </w:rPr>
      <w:drawing>
        <wp:anchor distT="0" distB="0" distL="114300" distR="114300" simplePos="0" relativeHeight="251615744" behindDoc="1" locked="0" layoutInCell="0" allowOverlap="1" wp14:anchorId="450D0072" wp14:editId="1ED6E657">
          <wp:simplePos x="0" y="0"/>
          <wp:positionH relativeFrom="page">
            <wp:align>left</wp:align>
          </wp:positionH>
          <wp:positionV relativeFrom="page">
            <wp:align>top</wp:align>
          </wp:positionV>
          <wp:extent cx="6120765" cy="5655310"/>
          <wp:effectExtent l="0" t="0" r="0" b="2540"/>
          <wp:wrapNone/>
          <wp:docPr id="1339023072" name="Picture 1339023072" descr="docx4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x4j-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20765" cy="5655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93500" w14:textId="77777777" w:rsidR="004C3945" w:rsidRDefault="004C3945"/>
  <w:p w14:paraId="0342FDC5" w14:textId="77777777" w:rsidR="004C3945" w:rsidRDefault="004C3945">
    <w:pPr>
      <w:pStyle w:val="Header"/>
    </w:pPr>
    <w:r>
      <w:rPr>
        <w:noProof/>
        <w:lang w:val="en-US"/>
      </w:rPr>
      <mc:AlternateContent>
        <mc:Choice Requires="wps">
          <w:drawing>
            <wp:anchor distT="0" distB="0" distL="114300" distR="114300" simplePos="0" relativeHeight="251605504" behindDoc="0" locked="0" layoutInCell="1" allowOverlap="1" wp14:anchorId="354F51AD" wp14:editId="3EFD2AEC">
              <wp:simplePos x="0" y="0"/>
              <wp:positionH relativeFrom="column">
                <wp:posOffset>0</wp:posOffset>
              </wp:positionH>
              <wp:positionV relativeFrom="paragraph">
                <wp:posOffset>0</wp:posOffset>
              </wp:positionV>
              <wp:extent cx="635000" cy="635000"/>
              <wp:effectExtent l="0" t="0" r="3175" b="3175"/>
              <wp:wrapNone/>
              <wp:docPr id="31" name="Rectangle 3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31"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02432" behindDoc="0" locked="0" layoutInCell="1" allowOverlap="1" wp14:anchorId="116467BE" wp14:editId="53ECACDA">
              <wp:simplePos x="0" y="0"/>
              <wp:positionH relativeFrom="column">
                <wp:posOffset>0</wp:posOffset>
              </wp:positionH>
              <wp:positionV relativeFrom="paragraph">
                <wp:posOffset>0</wp:posOffset>
              </wp:positionV>
              <wp:extent cx="635000" cy="635000"/>
              <wp:effectExtent l="0" t="0" r="3175" b="3175"/>
              <wp:wrapNone/>
              <wp:docPr id="30" name="Rectangle 3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30" o:spid="_x0000_s1026" stroked="f" filled="f">
              <o:lock selection="t" aspectratio="t" v:ext="edit"/>
            </v:rect>
          </w:pict>
        </mc:Fallback>
      </mc:AlternateContent>
    </w:r>
    <w:r>
      <w:rPr>
        <w:noProof/>
        <w:lang w:val="en-US"/>
      </w:rPr>
      <w:drawing>
        <wp:anchor distT="0" distB="0" distL="114300" distR="114300" simplePos="0" relativeHeight="251613696" behindDoc="1" locked="0" layoutInCell="0" allowOverlap="1" wp14:anchorId="39B01651" wp14:editId="3354E337">
          <wp:simplePos x="0" y="0"/>
          <wp:positionH relativeFrom="page">
            <wp:align>left</wp:align>
          </wp:positionH>
          <wp:positionV relativeFrom="page">
            <wp:align>top</wp:align>
          </wp:positionV>
          <wp:extent cx="6120765" cy="5655310"/>
          <wp:effectExtent l="0" t="0" r="0" b="2540"/>
          <wp:wrapNone/>
          <wp:docPr id="29" name="Picture 29" descr="docx4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x4j-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20765" cy="5655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E2DF5" w14:textId="77777777" w:rsidR="004C3945" w:rsidRDefault="004C3945"/>
  <w:p w14:paraId="0705DD1C" w14:textId="77777777" w:rsidR="004C3945" w:rsidRDefault="004C3945">
    <w:pPr>
      <w:pStyle w:val="Header"/>
    </w:pPr>
    <w:r>
      <w:rPr>
        <w:noProof/>
        <w:lang w:val="en-US"/>
      </w:rPr>
      <mc:AlternateContent>
        <mc:Choice Requires="wps">
          <w:drawing>
            <wp:anchor distT="0" distB="0" distL="114300" distR="114300" simplePos="0" relativeHeight="251609600" behindDoc="0" locked="0" layoutInCell="1" allowOverlap="1" wp14:anchorId="5A9D7AE3" wp14:editId="6680425C">
              <wp:simplePos x="0" y="0"/>
              <wp:positionH relativeFrom="column">
                <wp:posOffset>0</wp:posOffset>
              </wp:positionH>
              <wp:positionV relativeFrom="paragraph">
                <wp:posOffset>0</wp:posOffset>
              </wp:positionV>
              <wp:extent cx="635000" cy="635000"/>
              <wp:effectExtent l="0" t="0" r="3175" b="3175"/>
              <wp:wrapNone/>
              <wp:docPr id="28" name="Rectangle 2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8"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06528" behindDoc="0" locked="0" layoutInCell="1" allowOverlap="1" wp14:anchorId="617EB2D7" wp14:editId="549FBFC4">
              <wp:simplePos x="0" y="0"/>
              <wp:positionH relativeFrom="column">
                <wp:posOffset>0</wp:posOffset>
              </wp:positionH>
              <wp:positionV relativeFrom="paragraph">
                <wp:posOffset>0</wp:posOffset>
              </wp:positionV>
              <wp:extent cx="635000" cy="635000"/>
              <wp:effectExtent l="0" t="0" r="3175" b="3175"/>
              <wp:wrapNone/>
              <wp:docPr id="27" name="Rectangle 2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7" o:spid="_x0000_s1026" stroked="f" filled="f">
              <o:lock selection="t" aspectratio="t" v:ext="edit"/>
            </v:rect>
          </w:pict>
        </mc:Fallback>
      </mc:AlternateContent>
    </w:r>
  </w:p>
  <w:p w14:paraId="07004222" w14:textId="77777777" w:rsidR="004C3945" w:rsidRDefault="004C3945"/>
  <w:p w14:paraId="2FF5C65A" w14:textId="77777777" w:rsidR="004C3945" w:rsidRDefault="004C3945">
    <w:pPr>
      <w:pStyle w:val="Header"/>
    </w:pPr>
    <w:r>
      <w:rPr>
        <w:noProof/>
        <w:lang w:val="en-US"/>
      </w:rPr>
      <mc:AlternateContent>
        <mc:Choice Requires="wps">
          <w:drawing>
            <wp:anchor distT="0" distB="0" distL="114300" distR="114300" simplePos="0" relativeHeight="251614720" behindDoc="0" locked="0" layoutInCell="1" allowOverlap="1" wp14:anchorId="0F8C9DFE" wp14:editId="2095E04F">
              <wp:simplePos x="0" y="0"/>
              <wp:positionH relativeFrom="column">
                <wp:posOffset>0</wp:posOffset>
              </wp:positionH>
              <wp:positionV relativeFrom="paragraph">
                <wp:posOffset>0</wp:posOffset>
              </wp:positionV>
              <wp:extent cx="635000" cy="635000"/>
              <wp:effectExtent l="0" t="0" r="3175" b="3175"/>
              <wp:wrapNone/>
              <wp:docPr id="26" name="Rectangle 2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8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6"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10624" behindDoc="0" locked="0" layoutInCell="1" allowOverlap="1" wp14:anchorId="30CAF1AB" wp14:editId="74A60516">
              <wp:simplePos x="0" y="0"/>
              <wp:positionH relativeFrom="column">
                <wp:posOffset>0</wp:posOffset>
              </wp:positionH>
              <wp:positionV relativeFrom="paragraph">
                <wp:posOffset>0</wp:posOffset>
              </wp:positionV>
              <wp:extent cx="635000" cy="635000"/>
              <wp:effectExtent l="0" t="0" r="3175" b="3175"/>
              <wp:wrapNone/>
              <wp:docPr id="25" name="Rectangle 2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8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5" o:spid="_x0000_s1026" stroked="f" filled="f">
              <o:lock selection="t" aspectratio="t" v:ext="edit"/>
            </v:rect>
          </w:pict>
        </mc:Fallback>
      </mc:AlternateContent>
    </w:r>
  </w:p>
  <w:p w14:paraId="02C746C9" w14:textId="77777777" w:rsidR="004C3945" w:rsidRDefault="004C3945"/>
  <w:p w14:paraId="31F34990" w14:textId="77777777" w:rsidR="004C3945" w:rsidRDefault="004C3945">
    <w:pPr>
      <w:pStyle w:val="Header"/>
    </w:pPr>
    <w:r>
      <w:rPr>
        <w:noProof/>
        <w:lang w:val="en-US"/>
      </w:rPr>
      <mc:AlternateContent>
        <mc:Choice Requires="wps">
          <w:drawing>
            <wp:anchor distT="0" distB="0" distL="114300" distR="114300" simplePos="0" relativeHeight="251621888" behindDoc="0" locked="0" layoutInCell="1" allowOverlap="1" wp14:anchorId="201E0046" wp14:editId="39FD4AD5">
              <wp:simplePos x="0" y="0"/>
              <wp:positionH relativeFrom="column">
                <wp:posOffset>0</wp:posOffset>
              </wp:positionH>
              <wp:positionV relativeFrom="paragraph">
                <wp:posOffset>0</wp:posOffset>
              </wp:positionV>
              <wp:extent cx="635000" cy="635000"/>
              <wp:effectExtent l="0" t="0" r="3175" b="3175"/>
              <wp:wrapNone/>
              <wp:docPr id="24" name="Rectangle 2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4"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18816" behindDoc="0" locked="0" layoutInCell="1" allowOverlap="1" wp14:anchorId="452C9935" wp14:editId="5AFE5933">
              <wp:simplePos x="0" y="0"/>
              <wp:positionH relativeFrom="column">
                <wp:posOffset>0</wp:posOffset>
              </wp:positionH>
              <wp:positionV relativeFrom="paragraph">
                <wp:posOffset>0</wp:posOffset>
              </wp:positionV>
              <wp:extent cx="635000" cy="635000"/>
              <wp:effectExtent l="0" t="0" r="3175" b="3175"/>
              <wp:wrapNone/>
              <wp:docPr id="23" name="Rectangle 2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3" o:spid="_x0000_s1026" stroked="f" filled="f">
              <o:lock selection="t" aspectratio="t" v:ext="edi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9175C" w14:textId="45A05591" w:rsidR="004C3945" w:rsidRDefault="004C3945" w:rsidP="00B847F8">
    <w:pPr>
      <w:pStyle w:val="Header"/>
    </w:pPr>
    <w:r>
      <w:t>INFCOM-1/Doc. 4.1.1(1)</w:t>
    </w:r>
    <w:r w:rsidRPr="00C2459D">
      <w:t xml:space="preserve">, </w:t>
    </w:r>
    <w:del w:id="11" w:author="Alida Catcheside" w:date="2020-11-11T15:07:00Z">
      <w:r w:rsidRPr="00C2459D" w:rsidDel="00E044FB">
        <w:delText>DRAFT 1</w:delText>
      </w:r>
    </w:del>
    <w:ins w:id="12" w:author="Alida Catcheside" w:date="2020-11-11T15:07:00Z">
      <w:r w:rsidR="00E044FB">
        <w:t>APPROVED</w:t>
      </w:r>
    </w:ins>
    <w:r w:rsidRPr="00C2459D">
      <w:t xml:space="preserve">, p. </w:t>
    </w:r>
    <w:r w:rsidRPr="00C2459D">
      <w:rPr>
        <w:rStyle w:val="PageNumber"/>
      </w:rPr>
      <w:fldChar w:fldCharType="begin"/>
    </w:r>
    <w:r w:rsidRPr="00C2459D">
      <w:rPr>
        <w:rStyle w:val="PageNumber"/>
      </w:rPr>
      <w:instrText xml:space="preserve"> PAGE </w:instrText>
    </w:r>
    <w:r w:rsidRPr="00C2459D">
      <w:rPr>
        <w:rStyle w:val="PageNumber"/>
      </w:rPr>
      <w:fldChar w:fldCharType="separate"/>
    </w:r>
    <w:r>
      <w:rPr>
        <w:rStyle w:val="PageNumber"/>
        <w:noProof/>
      </w:rPr>
      <w:t>3</w:t>
    </w:r>
    <w:r w:rsidRPr="00C2459D">
      <w:rPr>
        <w:rStyle w:val="PageNumber"/>
      </w:rPr>
      <w:fldChar w:fldCharType="end"/>
    </w:r>
    <w:r>
      <w:rPr>
        <w:noProof/>
        <w:lang w:val="en-US"/>
      </w:rPr>
      <mc:AlternateContent>
        <mc:Choice Requires="wps">
          <w:drawing>
            <wp:anchor distT="0" distB="0" distL="114300" distR="114300" simplePos="0" relativeHeight="251622912" behindDoc="0" locked="0" layoutInCell="1" allowOverlap="1" wp14:anchorId="6AB0D649" wp14:editId="1D19A9C7">
              <wp:simplePos x="0" y="0"/>
              <wp:positionH relativeFrom="column">
                <wp:posOffset>0</wp:posOffset>
              </wp:positionH>
              <wp:positionV relativeFrom="paragraph">
                <wp:posOffset>0</wp:posOffset>
              </wp:positionV>
              <wp:extent cx="635000" cy="635000"/>
              <wp:effectExtent l="0" t="0" r="3175" b="3175"/>
              <wp:wrapNone/>
              <wp:docPr id="22" name="Rectangle 2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2"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23936" behindDoc="0" locked="0" layoutInCell="1" allowOverlap="1" wp14:anchorId="7C930969" wp14:editId="2FDD0458">
              <wp:simplePos x="0" y="0"/>
              <wp:positionH relativeFrom="column">
                <wp:posOffset>0</wp:posOffset>
              </wp:positionH>
              <wp:positionV relativeFrom="paragraph">
                <wp:posOffset>0</wp:posOffset>
              </wp:positionV>
              <wp:extent cx="635000" cy="635000"/>
              <wp:effectExtent l="0" t="0" r="3175" b="3175"/>
              <wp:wrapNone/>
              <wp:docPr id="21" name="Rectangle 2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1"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19840" behindDoc="0" locked="0" layoutInCell="1" allowOverlap="1" wp14:anchorId="4CFC7FE8" wp14:editId="0DC3BC41">
              <wp:simplePos x="0" y="0"/>
              <wp:positionH relativeFrom="column">
                <wp:posOffset>0</wp:posOffset>
              </wp:positionH>
              <wp:positionV relativeFrom="paragraph">
                <wp:posOffset>0</wp:posOffset>
              </wp:positionV>
              <wp:extent cx="635000" cy="635000"/>
              <wp:effectExtent l="0" t="0" r="3175" b="3175"/>
              <wp:wrapNone/>
              <wp:docPr id="20" name="Rectangle 2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8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0"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20864" behindDoc="0" locked="0" layoutInCell="1" allowOverlap="1" wp14:anchorId="2919BC57" wp14:editId="5B5B2E52">
              <wp:simplePos x="0" y="0"/>
              <wp:positionH relativeFrom="column">
                <wp:posOffset>0</wp:posOffset>
              </wp:positionH>
              <wp:positionV relativeFrom="paragraph">
                <wp:posOffset>0</wp:posOffset>
              </wp:positionV>
              <wp:extent cx="635000" cy="635000"/>
              <wp:effectExtent l="0" t="0" r="3175" b="3175"/>
              <wp:wrapNone/>
              <wp:docPr id="19" name="Rectangle 1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9"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11648" behindDoc="0" locked="0" layoutInCell="1" allowOverlap="1" wp14:anchorId="540CDC06" wp14:editId="0C61C306">
              <wp:simplePos x="0" y="0"/>
              <wp:positionH relativeFrom="column">
                <wp:posOffset>0</wp:posOffset>
              </wp:positionH>
              <wp:positionV relativeFrom="paragraph">
                <wp:posOffset>0</wp:posOffset>
              </wp:positionV>
              <wp:extent cx="635000" cy="635000"/>
              <wp:effectExtent l="0" t="0" r="3175" b="3175"/>
              <wp:wrapNone/>
              <wp:docPr id="18" name="Rectangle 1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8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8"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12672" behindDoc="0" locked="0" layoutInCell="1" allowOverlap="1" wp14:anchorId="1D8385CA" wp14:editId="59B04A3B">
              <wp:simplePos x="0" y="0"/>
              <wp:positionH relativeFrom="column">
                <wp:posOffset>0</wp:posOffset>
              </wp:positionH>
              <wp:positionV relativeFrom="paragraph">
                <wp:posOffset>0</wp:posOffset>
              </wp:positionV>
              <wp:extent cx="635000" cy="635000"/>
              <wp:effectExtent l="0" t="0" r="3175" b="3175"/>
              <wp:wrapNone/>
              <wp:docPr id="17" name="Rectangle 1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8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7"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07552" behindDoc="0" locked="0" layoutInCell="1" allowOverlap="1" wp14:anchorId="5B1CADF2" wp14:editId="764A080F">
              <wp:simplePos x="0" y="0"/>
              <wp:positionH relativeFrom="column">
                <wp:posOffset>0</wp:posOffset>
              </wp:positionH>
              <wp:positionV relativeFrom="paragraph">
                <wp:posOffset>0</wp:posOffset>
              </wp:positionV>
              <wp:extent cx="635000" cy="635000"/>
              <wp:effectExtent l="0" t="0" r="3175" b="3175"/>
              <wp:wrapNone/>
              <wp:docPr id="16" name="Rectangle 1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6"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08576" behindDoc="0" locked="0" layoutInCell="1" allowOverlap="1" wp14:anchorId="11241DEA" wp14:editId="319C543A">
              <wp:simplePos x="0" y="0"/>
              <wp:positionH relativeFrom="column">
                <wp:posOffset>0</wp:posOffset>
              </wp:positionH>
              <wp:positionV relativeFrom="paragraph">
                <wp:posOffset>0</wp:posOffset>
              </wp:positionV>
              <wp:extent cx="635000" cy="635000"/>
              <wp:effectExtent l="0" t="0" r="3175" b="3175"/>
              <wp:wrapNone/>
              <wp:docPr id="15" name="Rectangle 1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5"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03456" behindDoc="0" locked="0" layoutInCell="1" allowOverlap="1" wp14:anchorId="55581414" wp14:editId="2F072965">
              <wp:simplePos x="0" y="0"/>
              <wp:positionH relativeFrom="column">
                <wp:posOffset>0</wp:posOffset>
              </wp:positionH>
              <wp:positionV relativeFrom="paragraph">
                <wp:posOffset>0</wp:posOffset>
              </wp:positionV>
              <wp:extent cx="635000" cy="635000"/>
              <wp:effectExtent l="0" t="0" r="3175" b="3175"/>
              <wp:wrapNone/>
              <wp:docPr id="14" name="Rectangle 1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4"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604480" behindDoc="0" locked="0" layoutInCell="1" allowOverlap="1" wp14:anchorId="40CBD145" wp14:editId="66282C24">
              <wp:simplePos x="0" y="0"/>
              <wp:positionH relativeFrom="column">
                <wp:posOffset>0</wp:posOffset>
              </wp:positionH>
              <wp:positionV relativeFrom="paragraph">
                <wp:posOffset>0</wp:posOffset>
              </wp:positionV>
              <wp:extent cx="635000" cy="635000"/>
              <wp:effectExtent l="0" t="0" r="3175" b="3175"/>
              <wp:wrapNone/>
              <wp:docPr id="13" name="Rectangle 1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3" o:spid="_x0000_s1026" stroked="f" filled="f">
              <o:lock selection="t" aspectratio="t" v:ext="edit"/>
            </v:rect>
          </w:pict>
        </mc:Fallback>
      </mc:AlternateContent>
    </w:r>
    <w:r w:rsidR="00463734">
      <w:pict w14:anchorId="2E324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0;text-align:left;margin-left:0;margin-top:0;width:50pt;height:50pt;z-index:251714048;visibility:hidden;mso-position-horizontal-relative:text;mso-position-vertical-relative:text">
          <v:path gradientshapeok="f"/>
          <o:lock v:ext="edit" selection="t"/>
        </v:shape>
      </w:pict>
    </w:r>
    <w:r w:rsidR="00463734">
      <w:pict w14:anchorId="59C2E741">
        <v:shape id="_x0000_s2106" type="#_x0000_t75" style="position:absolute;left:0;text-align:left;margin-left:0;margin-top:0;width:50pt;height:50pt;z-index:251715072;visibility:hidden;mso-position-horizontal-relative:text;mso-position-vertical-relative:text">
          <v:path gradientshapeok="f"/>
          <o:lock v:ext="edit" selection="t"/>
        </v:shape>
      </w:pict>
    </w:r>
    <w:r w:rsidR="00463734">
      <w:pict w14:anchorId="252E97A9">
        <v:shape id="_x0000_s2129" type="#_x0000_t75" style="position:absolute;left:0;text-align:left;margin-left:0;margin-top:0;width:50pt;height:50pt;z-index:251702784;visibility:hidden;mso-position-horizontal-relative:text;mso-position-vertical-relative:text">
          <v:path gradientshapeok="f"/>
          <o:lock v:ext="edit" selection="t"/>
        </v:shape>
      </w:pict>
    </w:r>
    <w:r w:rsidR="00463734">
      <w:pict w14:anchorId="077CE938">
        <v:shape id="_x0000_s2128" type="#_x0000_t75" style="position:absolute;left:0;text-align:left;margin-left:0;margin-top:0;width:50pt;height:50pt;z-index:251703808;visibility:hidden;mso-position-horizontal-relative:text;mso-position-vertical-relative:text">
          <v:path gradientshapeok="f"/>
          <o:lock v:ext="edit" selection="t"/>
        </v:shape>
      </w:pict>
    </w:r>
    <w:r w:rsidR="00463734">
      <w:pict w14:anchorId="5E0BAD02">
        <v:shape id="_x0000_s2207" type="#_x0000_t75" style="position:absolute;left:0;text-align:left;margin-left:0;margin-top:0;width:50pt;height:50pt;z-index:251645440;visibility:hidden;mso-position-horizontal-relative:text;mso-position-vertical-relative:text">
          <v:path gradientshapeok="f"/>
          <o:lock v:ext="edit" selection="t"/>
        </v:shape>
      </w:pict>
    </w:r>
    <w:r w:rsidR="00463734">
      <w:pict w14:anchorId="6E1790D3">
        <v:shape id="_x0000_s2206" type="#_x0000_t75" style="position:absolute;left:0;text-align:left;margin-left:0;margin-top:0;width:50pt;height:50pt;z-index:251646464;visibility:hidden;mso-position-horizontal-relative:text;mso-position-vertical-relative:text">
          <v:path gradientshapeok="f"/>
          <o:lock v:ext="edit" selection="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5D776" w14:textId="31DD2E01" w:rsidR="00147E1A" w:rsidRPr="00AD549D" w:rsidRDefault="00463734" w:rsidP="00AD549D">
    <w:pPr>
      <w:pStyle w:val="Header"/>
      <w:spacing w:after="0"/>
      <w:jc w:val="left"/>
      <w:rPr>
        <w:sz w:val="12"/>
        <w:szCs w:val="12"/>
      </w:rPr>
    </w:pPr>
    <w:r>
      <w:rPr>
        <w:noProof/>
        <w:sz w:val="12"/>
        <w:szCs w:val="12"/>
      </w:rPr>
      <w:pict w14:anchorId="5D907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1" type="#_x0000_t75" style="position:absolute;margin-left:0;margin-top:0;width:50pt;height:50pt;z-index:251716096;visibility:hidden">
          <v:path gradientshapeok="f"/>
          <o:lock v:ext="edit" selection="t"/>
        </v:shape>
      </w:pict>
    </w:r>
    <w:r>
      <w:rPr>
        <w:sz w:val="12"/>
        <w:szCs w:val="12"/>
      </w:rPr>
      <w:pict w14:anchorId="0B14621E">
        <v:shape id="_x0000_s2127" type="#_x0000_t75" style="position:absolute;margin-left:0;margin-top:0;width:50pt;height:50pt;z-index:251704832;visibility:hidden">
          <v:path gradientshapeok="f"/>
          <o:lock v:ext="edit" selection="t"/>
        </v:shape>
      </w:pict>
    </w:r>
    <w:r>
      <w:rPr>
        <w:sz w:val="12"/>
        <w:szCs w:val="12"/>
      </w:rPr>
      <w:pict w14:anchorId="2804D538">
        <v:shape id="_x0000_s2126" type="#_x0000_t75" style="position:absolute;margin-left:0;margin-top:0;width:50pt;height:50pt;z-index:251705856;visibility:hidden">
          <v:path gradientshapeok="f"/>
          <o:lock v:ext="edit" selection="t"/>
        </v:shape>
      </w:pict>
    </w:r>
    <w:r>
      <w:pict w14:anchorId="5C748149">
        <v:shape id="_x0000_s2205" type="#_x0000_t75" style="position:absolute;margin-left:0;margin-top:0;width:50pt;height:50pt;z-index:251647488;visibility:hidden">
          <v:path gradientshapeok="f"/>
          <o:lock v:ext="edit" selection="t"/>
        </v:shape>
      </w:pict>
    </w:r>
    <w:r>
      <w:pict w14:anchorId="563D3167">
        <v:shape id="_x0000_s2204" type="#_x0000_t75" style="position:absolute;margin-left:0;margin-top:0;width:50pt;height:50pt;z-index:251648512;visibility:hidden">
          <v:path gradientshapeok="f"/>
          <o:lock v:ext="edit" selection="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394C0" w14:textId="77777777" w:rsidR="0096324D" w:rsidRDefault="00463734">
    <w:pPr>
      <w:pStyle w:val="Header"/>
    </w:pPr>
    <w:r>
      <w:rPr>
        <w:noProof/>
      </w:rPr>
      <w:pict w14:anchorId="184C4095">
        <v:shapetype id="_x0000_m2203"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405663A1">
        <v:shape id="_x0000_s2146" type="#_x0000_m2203" style="position:absolute;left:0;text-align:left;margin-left:0;margin-top:0;width:595.3pt;height:550pt;z-index:-251620864;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644E4DC8" w14:textId="77777777" w:rsidR="00A90626" w:rsidRDefault="00A90626"/>
  <w:p w14:paraId="2B0AEF2A" w14:textId="77777777" w:rsidR="0096324D" w:rsidRDefault="00463734">
    <w:pPr>
      <w:pStyle w:val="Header"/>
    </w:pPr>
    <w:r>
      <w:rPr>
        <w:noProof/>
      </w:rPr>
      <w:pict w14:anchorId="4D38E69D">
        <v:shapetype id="_x0000_m2202"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1AF3E7AF">
        <v:shape id="_x0000_s2148" type="#_x0000_m2202" style="position:absolute;left:0;text-align:left;margin-left:0;margin-top:0;width:595.3pt;height:550pt;z-index:-251621888;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5D85E6B6" w14:textId="77777777" w:rsidR="00A90626" w:rsidRDefault="00A90626"/>
  <w:p w14:paraId="74F0C6C1" w14:textId="77777777" w:rsidR="0096324D" w:rsidRDefault="00463734">
    <w:pPr>
      <w:pStyle w:val="Header"/>
    </w:pPr>
    <w:r>
      <w:rPr>
        <w:noProof/>
      </w:rPr>
      <w:pict w14:anchorId="1A0BE577">
        <v:shapetype id="_x0000_m2201"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556EC53F">
        <v:shape id="_x0000_s2150" type="#_x0000_m2201" style="position:absolute;left:0;text-align:left;margin-left:0;margin-top:0;width:595.3pt;height:550pt;z-index:-251622912;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5405D6DE" w14:textId="77777777" w:rsidR="00A90626" w:rsidRDefault="00A90626"/>
  <w:p w14:paraId="7F10ED1E" w14:textId="77777777" w:rsidR="006E425B" w:rsidRDefault="00463734">
    <w:pPr>
      <w:pStyle w:val="Header"/>
    </w:pPr>
    <w:r>
      <w:rPr>
        <w:noProof/>
      </w:rPr>
      <w:pict w14:anchorId="1591D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9" type="#_x0000_t75" style="position:absolute;left:0;text-align:left;margin-left:0;margin-top:0;width:50pt;height:50pt;z-index:251668992;visibility:hidden">
          <v:path gradientshapeok="f"/>
          <o:lock v:ext="edit" selection="t"/>
        </v:shape>
      </w:pict>
    </w:r>
    <w:r>
      <w:pict w14:anchorId="1645B027">
        <v:shapetype id="_x0000_m2200"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pict w14:anchorId="0A83835D">
        <v:shape id="_x0000_s2167" type="#_x0000_m2200" style="position:absolute;left:0;text-align:left;margin-left:0;margin-top:0;width:595.3pt;height:550pt;z-index:-251629056;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47659C5F" w14:textId="77777777" w:rsidR="006D716D" w:rsidRDefault="006D716D"/>
  <w:p w14:paraId="202CC7BF" w14:textId="77777777" w:rsidR="006E425B" w:rsidRDefault="00463734">
    <w:pPr>
      <w:pStyle w:val="Header"/>
    </w:pPr>
    <w:r>
      <w:rPr>
        <w:noProof/>
      </w:rPr>
      <w:pict w14:anchorId="72534D4A">
        <v:shape id="_x0000_s2166" type="#_x0000_t75" style="position:absolute;left:0;text-align:left;margin-left:0;margin-top:0;width:50pt;height:50pt;z-index:251670016;visibility:hidden">
          <v:path gradientshapeok="f"/>
          <o:lock v:ext="edit" selection="t"/>
        </v:shape>
      </w:pict>
    </w:r>
  </w:p>
  <w:p w14:paraId="70F7BF0E" w14:textId="77777777" w:rsidR="006D716D" w:rsidRDefault="006D716D"/>
  <w:p w14:paraId="6B695FAA" w14:textId="77777777" w:rsidR="006E425B" w:rsidRDefault="00463734">
    <w:pPr>
      <w:pStyle w:val="Header"/>
    </w:pPr>
    <w:r>
      <w:rPr>
        <w:noProof/>
      </w:rPr>
      <w:pict w14:anchorId="00C90D2B">
        <v:shape id="_x0000_s2165" type="#_x0000_t75" style="position:absolute;left:0;text-align:left;margin-left:0;margin-top:0;width:50pt;height:50pt;z-index:251671040;visibility:hidden">
          <v:path gradientshapeok="f"/>
          <o:lock v:ext="edit" selection="t"/>
        </v:shape>
      </w:pict>
    </w:r>
  </w:p>
  <w:p w14:paraId="4487E608" w14:textId="77777777" w:rsidR="006D716D" w:rsidRDefault="006D716D"/>
  <w:p w14:paraId="2C90A2B0" w14:textId="77777777" w:rsidR="00147E1A" w:rsidRDefault="00463734">
    <w:pPr>
      <w:pStyle w:val="Header"/>
    </w:pPr>
    <w:r>
      <w:rPr>
        <w:noProof/>
      </w:rPr>
      <w:pict w14:anchorId="3C0AD2B5">
        <v:shape id="_x0000_s2090" type="#_x0000_t75" style="position:absolute;left:0;text-align:left;margin-left:0;margin-top:0;width:50pt;height:50pt;z-index:251717120;visibility:hidden">
          <v:path gradientshapeok="f"/>
          <o:lock v:ext="edit" selection="t"/>
        </v:shape>
      </w:pict>
    </w:r>
    <w:r>
      <w:pict w14:anchorId="06424A6B">
        <v:shape id="_x0000_s2164" type="#_x0000_t75" style="position:absolute;left:0;text-align:left;margin-left:0;margin-top:0;width:50pt;height:50pt;z-index:251672064;visibility:hidden">
          <v:path gradientshapeok="f"/>
          <o:lock v:ext="edit" selection="t"/>
        </v:shape>
      </w:pict>
    </w:r>
  </w:p>
  <w:p w14:paraId="43BE155A" w14:textId="77777777" w:rsidR="000F672C" w:rsidRDefault="000F672C"/>
  <w:p w14:paraId="6E45E83F" w14:textId="77777777" w:rsidR="004C3945" w:rsidRDefault="004C3945">
    <w:pPr>
      <w:pStyle w:val="Header"/>
    </w:pPr>
    <w:r>
      <w:rPr>
        <w:noProof/>
        <w:lang w:val="en-US"/>
      </w:rPr>
      <mc:AlternateContent>
        <mc:Choice Requires="wps">
          <w:drawing>
            <wp:anchor distT="0" distB="0" distL="114300" distR="114300" simplePos="0" relativeHeight="251624960" behindDoc="0" locked="0" layoutInCell="1" allowOverlap="1" wp14:anchorId="382D8F96" wp14:editId="46EA477B">
              <wp:simplePos x="0" y="0"/>
              <wp:positionH relativeFrom="column">
                <wp:posOffset>0</wp:posOffset>
              </wp:positionH>
              <wp:positionV relativeFrom="paragraph">
                <wp:posOffset>0</wp:posOffset>
              </wp:positionV>
              <wp:extent cx="635000" cy="635000"/>
              <wp:effectExtent l="0" t="0" r="0" b="0"/>
              <wp:wrapNone/>
              <wp:docPr id="46" name="AutoShape 67"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67" o:spid="_x0000_s1026" stroked="f" filled="f"/>
          </w:pict>
        </mc:Fallback>
      </mc:AlternateContent>
    </w:r>
    <w:r>
      <w:rPr>
        <w:noProof/>
        <w:lang w:val="en-US"/>
      </w:rPr>
      <w:drawing>
        <wp:anchor distT="0" distB="0" distL="114300" distR="114300" simplePos="0" relativeHeight="251636224" behindDoc="1" locked="0" layoutInCell="0" allowOverlap="1" wp14:anchorId="24C5194B" wp14:editId="38682365">
          <wp:simplePos x="0" y="0"/>
          <wp:positionH relativeFrom="page">
            <wp:align>left</wp:align>
          </wp:positionH>
          <wp:positionV relativeFrom="page">
            <wp:align>top</wp:align>
          </wp:positionV>
          <wp:extent cx="7560310" cy="6985000"/>
          <wp:effectExtent l="0" t="0" r="0" b="0"/>
          <wp:wrapNone/>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98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3734">
      <w:pict w14:anchorId="0E22A8AB">
        <v:shape id="_x0000_s2087" type="#_x0000_t75" style="position:absolute;left:0;text-align:left;margin-left:0;margin-top:0;width:50pt;height:50pt;z-index:251718144;visibility:hidden;mso-position-horizontal-relative:text;mso-position-vertical-relative:text">
          <v:path gradientshapeok="f"/>
          <o:lock v:ext="edit" selection="t"/>
        </v:shape>
      </w:pict>
    </w:r>
  </w:p>
  <w:p w14:paraId="0AEBAED4" w14:textId="77777777" w:rsidR="004C3945" w:rsidRDefault="004C3945"/>
  <w:p w14:paraId="0E9EAAE6" w14:textId="77777777" w:rsidR="004C3945" w:rsidRDefault="004C3945">
    <w:pPr>
      <w:pStyle w:val="Header"/>
    </w:pPr>
    <w:r>
      <w:rPr>
        <w:noProof/>
        <w:lang w:val="en-US"/>
      </w:rPr>
      <mc:AlternateContent>
        <mc:Choice Requires="wps">
          <w:drawing>
            <wp:anchor distT="0" distB="0" distL="114300" distR="114300" simplePos="0" relativeHeight="251625984" behindDoc="0" locked="0" layoutInCell="1" allowOverlap="1" wp14:anchorId="62AD6CD4" wp14:editId="3234F083">
              <wp:simplePos x="0" y="0"/>
              <wp:positionH relativeFrom="column">
                <wp:posOffset>0</wp:posOffset>
              </wp:positionH>
              <wp:positionV relativeFrom="paragraph">
                <wp:posOffset>0</wp:posOffset>
              </wp:positionV>
              <wp:extent cx="635000" cy="635000"/>
              <wp:effectExtent l="0" t="0" r="0" b="0"/>
              <wp:wrapNone/>
              <wp:docPr id="41" name="AutoShape 6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66" o:spid="_x0000_s1026" stroked="f" filled="f"/>
          </w:pict>
        </mc:Fallback>
      </mc:AlternateContent>
    </w:r>
    <w:r>
      <w:rPr>
        <w:noProof/>
        <w:lang w:val="en-US"/>
      </w:rPr>
      <w:drawing>
        <wp:anchor distT="0" distB="0" distL="114300" distR="114300" simplePos="0" relativeHeight="251635200" behindDoc="1" locked="0" layoutInCell="0" allowOverlap="1" wp14:anchorId="33FB8FDB" wp14:editId="54CA9C39">
          <wp:simplePos x="0" y="0"/>
          <wp:positionH relativeFrom="page">
            <wp:align>left</wp:align>
          </wp:positionH>
          <wp:positionV relativeFrom="page">
            <wp:align>top</wp:align>
          </wp:positionV>
          <wp:extent cx="7560310" cy="6985000"/>
          <wp:effectExtent l="0" t="0" r="0" b="0"/>
          <wp:wrapNone/>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98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EEFA6" w14:textId="77777777" w:rsidR="004C3945" w:rsidRDefault="004C3945"/>
  <w:p w14:paraId="700CB90D" w14:textId="77777777" w:rsidR="004C3945" w:rsidRDefault="004C3945">
    <w:pPr>
      <w:pStyle w:val="Header"/>
    </w:pPr>
    <w:r>
      <w:rPr>
        <w:noProof/>
        <w:lang w:val="en-US"/>
      </w:rPr>
      <mc:AlternateContent>
        <mc:Choice Requires="wps">
          <w:drawing>
            <wp:anchor distT="0" distB="0" distL="114300" distR="114300" simplePos="0" relativeHeight="251627008" behindDoc="0" locked="0" layoutInCell="1" allowOverlap="1" wp14:anchorId="7BD82479" wp14:editId="2DFC3A22">
              <wp:simplePos x="0" y="0"/>
              <wp:positionH relativeFrom="column">
                <wp:posOffset>0</wp:posOffset>
              </wp:positionH>
              <wp:positionV relativeFrom="paragraph">
                <wp:posOffset>0</wp:posOffset>
              </wp:positionV>
              <wp:extent cx="635000" cy="635000"/>
              <wp:effectExtent l="0" t="0" r="0" b="0"/>
              <wp:wrapNone/>
              <wp:docPr id="40" name="AutoShape 6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65" o:spid="_x0000_s1026" stroked="f" filled="f"/>
          </w:pict>
        </mc:Fallback>
      </mc:AlternateContent>
    </w:r>
    <w:r>
      <w:rPr>
        <w:noProof/>
        <w:lang w:val="en-US"/>
      </w:rPr>
      <w:drawing>
        <wp:anchor distT="0" distB="0" distL="114300" distR="114300" simplePos="0" relativeHeight="251634176" behindDoc="1" locked="0" layoutInCell="0" allowOverlap="1" wp14:anchorId="404EEDB6" wp14:editId="2F024446">
          <wp:simplePos x="0" y="0"/>
          <wp:positionH relativeFrom="page">
            <wp:align>left</wp:align>
          </wp:positionH>
          <wp:positionV relativeFrom="page">
            <wp:align>top</wp:align>
          </wp:positionV>
          <wp:extent cx="7560310" cy="6985000"/>
          <wp:effectExtent l="0" t="0" r="0" b="0"/>
          <wp:wrapNone/>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98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40A68" w14:textId="77777777" w:rsidR="004C3945" w:rsidRDefault="004C3945"/>
  <w:p w14:paraId="08AFF3CD" w14:textId="77777777" w:rsidR="004C3945" w:rsidRDefault="004C3945">
    <w:pPr>
      <w:pStyle w:val="Header"/>
    </w:pPr>
    <w:r>
      <w:rPr>
        <w:noProof/>
        <w:lang w:val="en-US"/>
      </w:rPr>
      <mc:AlternateContent>
        <mc:Choice Requires="wps">
          <w:drawing>
            <wp:anchor distT="0" distB="0" distL="114300" distR="114300" simplePos="0" relativeHeight="251629056" behindDoc="0" locked="0" layoutInCell="1" allowOverlap="1" wp14:anchorId="0501ED27" wp14:editId="35F39BBA">
              <wp:simplePos x="0" y="0"/>
              <wp:positionH relativeFrom="column">
                <wp:posOffset>0</wp:posOffset>
              </wp:positionH>
              <wp:positionV relativeFrom="paragraph">
                <wp:posOffset>0</wp:posOffset>
              </wp:positionV>
              <wp:extent cx="635000" cy="635000"/>
              <wp:effectExtent l="0" t="0" r="0" b="0"/>
              <wp:wrapNone/>
              <wp:docPr id="39" name="AutoShape 2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21" o:spid="_x0000_s1026" stroked="f" filled="f"/>
          </w:pict>
        </mc:Fallback>
      </mc:AlternateContent>
    </w:r>
    <w:r>
      <w:rPr>
        <w:noProof/>
        <w:lang w:val="en-US"/>
      </w:rPr>
      <mc:AlternateContent>
        <mc:Choice Requires="wps">
          <w:drawing>
            <wp:anchor distT="0" distB="0" distL="114300" distR="114300" simplePos="0" relativeHeight="251628032" behindDoc="0" locked="0" layoutInCell="1" allowOverlap="1" wp14:anchorId="5DAA0F00" wp14:editId="600E6A6F">
              <wp:simplePos x="0" y="0"/>
              <wp:positionH relativeFrom="column">
                <wp:posOffset>0</wp:posOffset>
              </wp:positionH>
              <wp:positionV relativeFrom="paragraph">
                <wp:posOffset>0</wp:posOffset>
              </wp:positionV>
              <wp:extent cx="635000" cy="635000"/>
              <wp:effectExtent l="0" t="0" r="0" b="0"/>
              <wp:wrapNone/>
              <wp:docPr id="38" name="AutoShape 64"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64" o:spid="_x0000_s1026" stroked="f" filled="f"/>
          </w:pict>
        </mc:Fallback>
      </mc:AlternateContent>
    </w:r>
    <w:r>
      <w:rPr>
        <w:noProof/>
        <w:lang w:val="en-US"/>
      </w:rPr>
      <w:drawing>
        <wp:anchor distT="0" distB="0" distL="114300" distR="114300" simplePos="0" relativeHeight="251633152" behindDoc="1" locked="0" layoutInCell="0" allowOverlap="1" wp14:anchorId="241612B2" wp14:editId="7DD7FF7E">
          <wp:simplePos x="0" y="0"/>
          <wp:positionH relativeFrom="page">
            <wp:align>left</wp:align>
          </wp:positionH>
          <wp:positionV relativeFrom="page">
            <wp:align>top</wp:align>
          </wp:positionV>
          <wp:extent cx="7560310" cy="6985000"/>
          <wp:effectExtent l="0" t="0" r="0" b="0"/>
          <wp:wrapNone/>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98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28C5E7" w14:textId="77777777" w:rsidR="004C3945" w:rsidRDefault="004C3945"/>
  <w:p w14:paraId="743D253A" w14:textId="77777777" w:rsidR="004C3945" w:rsidRDefault="004C3945">
    <w:pPr>
      <w:pStyle w:val="Header"/>
    </w:pPr>
    <w:r>
      <w:rPr>
        <w:noProof/>
        <w:lang w:val="en-US"/>
      </w:rPr>
      <mc:AlternateContent>
        <mc:Choice Requires="wps">
          <w:drawing>
            <wp:anchor distT="0" distB="0" distL="114300" distR="114300" simplePos="0" relativeHeight="251631104" behindDoc="0" locked="0" layoutInCell="1" allowOverlap="1" wp14:anchorId="627173E4" wp14:editId="3577DA0E">
              <wp:simplePos x="0" y="0"/>
              <wp:positionH relativeFrom="column">
                <wp:posOffset>0</wp:posOffset>
              </wp:positionH>
              <wp:positionV relativeFrom="paragraph">
                <wp:posOffset>0</wp:posOffset>
              </wp:positionV>
              <wp:extent cx="635000" cy="635000"/>
              <wp:effectExtent l="0" t="0" r="0" b="0"/>
              <wp:wrapNone/>
              <wp:docPr id="37" name="AutoShape 3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31" o:spid="_x0000_s1026" stroked="f" filled="f"/>
          </w:pict>
        </mc:Fallback>
      </mc:AlternateContent>
    </w:r>
    <w:r>
      <w:rPr>
        <w:noProof/>
        <w:lang w:val="en-US"/>
      </w:rPr>
      <mc:AlternateContent>
        <mc:Choice Requires="wps">
          <w:drawing>
            <wp:anchor distT="0" distB="0" distL="114300" distR="114300" simplePos="0" relativeHeight="251630080" behindDoc="0" locked="0" layoutInCell="1" allowOverlap="1" wp14:anchorId="51F517F6" wp14:editId="42A52025">
              <wp:simplePos x="0" y="0"/>
              <wp:positionH relativeFrom="column">
                <wp:posOffset>0</wp:posOffset>
              </wp:positionH>
              <wp:positionV relativeFrom="paragraph">
                <wp:posOffset>0</wp:posOffset>
              </wp:positionV>
              <wp:extent cx="635000" cy="635000"/>
              <wp:effectExtent l="0" t="0" r="0" b="0"/>
              <wp:wrapNone/>
              <wp:docPr id="36" name="AutoShape 2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70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22" o:spid="_x0000_s1026" stroked="f" filled="f"/>
          </w:pict>
        </mc:Fallback>
      </mc:AlternateContent>
    </w:r>
  </w:p>
  <w:p w14:paraId="68CA1B01" w14:textId="77777777" w:rsidR="004C3945" w:rsidRDefault="004C3945"/>
  <w:p w14:paraId="2C7AD5CC" w14:textId="77777777" w:rsidR="004C3945" w:rsidRDefault="004C3945">
    <w:pPr>
      <w:pStyle w:val="Header"/>
    </w:pPr>
    <w:r>
      <w:rPr>
        <w:noProof/>
        <w:lang w:val="en-US"/>
      </w:rPr>
      <mc:AlternateContent>
        <mc:Choice Requires="wps">
          <w:drawing>
            <wp:anchor distT="0" distB="0" distL="114300" distR="114300" simplePos="0" relativeHeight="251637248" behindDoc="0" locked="0" layoutInCell="1" allowOverlap="1" wp14:anchorId="53CEF4DF" wp14:editId="4594E927">
              <wp:simplePos x="0" y="0"/>
              <wp:positionH relativeFrom="column">
                <wp:posOffset>0</wp:posOffset>
              </wp:positionH>
              <wp:positionV relativeFrom="paragraph">
                <wp:posOffset>0</wp:posOffset>
              </wp:positionV>
              <wp:extent cx="635000" cy="635000"/>
              <wp:effectExtent l="0" t="0" r="0" b="0"/>
              <wp:wrapNone/>
              <wp:docPr id="35" name="AutoShape 5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70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53" o:spid="_x0000_s1026" stroked="f" filled="f"/>
          </w:pict>
        </mc:Fallback>
      </mc:AlternateContent>
    </w:r>
    <w:r>
      <w:rPr>
        <w:noProof/>
        <w:lang w:val="en-US"/>
      </w:rPr>
      <mc:AlternateContent>
        <mc:Choice Requires="wps">
          <w:drawing>
            <wp:anchor distT="0" distB="0" distL="114300" distR="114300" simplePos="0" relativeHeight="251632128" behindDoc="0" locked="0" layoutInCell="1" allowOverlap="1" wp14:anchorId="7CC14459" wp14:editId="1D67F99A">
              <wp:simplePos x="0" y="0"/>
              <wp:positionH relativeFrom="column">
                <wp:posOffset>0</wp:posOffset>
              </wp:positionH>
              <wp:positionV relativeFrom="paragraph">
                <wp:posOffset>0</wp:posOffset>
              </wp:positionV>
              <wp:extent cx="635000" cy="635000"/>
              <wp:effectExtent l="0" t="0" r="0" b="0"/>
              <wp:wrapNone/>
              <wp:docPr id="34" name="AutoShape 3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70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32" o:spid="_x0000_s1026" stroked="f" filled="f"/>
          </w:pict>
        </mc:Fallback>
      </mc:AlternateContent>
    </w:r>
  </w:p>
  <w:p w14:paraId="7F68C42E" w14:textId="77777777" w:rsidR="004C3945" w:rsidRDefault="004C3945"/>
  <w:p w14:paraId="713B0714" w14:textId="77777777" w:rsidR="004C3945" w:rsidRDefault="004C3945">
    <w:pPr>
      <w:pStyle w:val="Header"/>
    </w:pPr>
    <w:r>
      <w:rPr>
        <w:noProof/>
        <w:lang w:val="en-US"/>
      </w:rPr>
      <mc:AlternateContent>
        <mc:Choice Requires="wps">
          <w:drawing>
            <wp:anchor distT="0" distB="0" distL="114300" distR="114300" simplePos="0" relativeHeight="251639296" behindDoc="0" locked="0" layoutInCell="1" allowOverlap="1" wp14:anchorId="38DF58BF" wp14:editId="6B5C5C05">
              <wp:simplePos x="0" y="0"/>
              <wp:positionH relativeFrom="column">
                <wp:posOffset>0</wp:posOffset>
              </wp:positionH>
              <wp:positionV relativeFrom="paragraph">
                <wp:posOffset>0</wp:posOffset>
              </wp:positionV>
              <wp:extent cx="635000" cy="635000"/>
              <wp:effectExtent l="0" t="0" r="0" b="0"/>
              <wp:wrapNone/>
              <wp:docPr id="33" name="AutoShape 6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70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62" o:spid="_x0000_s1026" stroked="f" filled="f"/>
          </w:pict>
        </mc:Fallback>
      </mc:AlternateContent>
    </w:r>
    <w:r>
      <w:rPr>
        <w:noProof/>
        <w:lang w:val="en-US"/>
      </w:rPr>
      <mc:AlternateContent>
        <mc:Choice Requires="wps">
          <w:drawing>
            <wp:anchor distT="0" distB="0" distL="114300" distR="114300" simplePos="0" relativeHeight="251638272" behindDoc="0" locked="0" layoutInCell="1" allowOverlap="1" wp14:anchorId="51431457" wp14:editId="1570366F">
              <wp:simplePos x="0" y="0"/>
              <wp:positionH relativeFrom="column">
                <wp:posOffset>0</wp:posOffset>
              </wp:positionH>
              <wp:positionV relativeFrom="paragraph">
                <wp:posOffset>0</wp:posOffset>
              </wp:positionV>
              <wp:extent cx="635000" cy="635000"/>
              <wp:effectExtent l="0" t="0" r="0" b="0"/>
              <wp:wrapNone/>
              <wp:docPr id="32" name="AutoShape 54"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70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54" o:spid="_x0000_s1026" stroked="f" filled="f"/>
          </w:pict>
        </mc:Fallback>
      </mc:AlternateContent>
    </w:r>
  </w:p>
  <w:p w14:paraId="008B798A" w14:textId="77777777" w:rsidR="004C3945" w:rsidRDefault="004C3945"/>
  <w:p w14:paraId="01C24C93" w14:textId="77777777" w:rsidR="004C3945" w:rsidRDefault="004C3945" w:rsidP="00B847F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r>
      <w:rPr>
        <w:noProof/>
        <w:lang w:val="en-US"/>
      </w:rPr>
      <mc:AlternateContent>
        <mc:Choice Requires="wps">
          <w:drawing>
            <wp:anchor distT="0" distB="0" distL="114300" distR="114300" simplePos="0" relativeHeight="251640320" behindDoc="0" locked="0" layoutInCell="1" allowOverlap="1" wp14:anchorId="0CE4F839" wp14:editId="47136984">
              <wp:simplePos x="0" y="0"/>
              <wp:positionH relativeFrom="column">
                <wp:posOffset>0</wp:posOffset>
              </wp:positionH>
              <wp:positionV relativeFrom="paragraph">
                <wp:posOffset>0</wp:posOffset>
              </wp:positionV>
              <wp:extent cx="635000" cy="635000"/>
              <wp:effectExtent l="0" t="0" r="0" b="0"/>
              <wp:wrapNone/>
              <wp:docPr id="1" name="AutoShape 6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71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63" o:spid="_x0000_s1026" stroked="f" filled="f"/>
          </w:pict>
        </mc:Fallback>
      </mc:AlternateContent>
    </w:r>
  </w:p>
  <w:p w14:paraId="160041AD" w14:textId="77777777" w:rsidR="004C3945" w:rsidRDefault="004C3945" w:rsidP="00B847F8">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DF6A0" w14:textId="77777777" w:rsidR="004C3945" w:rsidRPr="00F047AE" w:rsidRDefault="004C3945" w:rsidP="00B847F8">
    <w:pPr>
      <w:pStyle w:val="Header"/>
    </w:pPr>
    <w:r>
      <w:t>INFCOM-1/Doc. 4.2(1)</w:t>
    </w:r>
    <w:r w:rsidRPr="00C2459D">
      <w:t xml:space="preserve">, </w:t>
    </w:r>
    <w:del w:id="13" w:author="Alida Catcheside" w:date="2020-11-11T15:07:00Z">
      <w:r w:rsidRPr="00C2459D" w:rsidDel="00E044FB">
        <w:delText>DRAFT 1</w:delText>
      </w:r>
    </w:del>
    <w:ins w:id="14" w:author="Alida Catcheside" w:date="2020-11-11T15:07:00Z">
      <w:r w:rsidR="00E044FB">
        <w:t>APPROVED</w:t>
      </w:r>
    </w:ins>
    <w:r w:rsidRPr="00C2459D">
      <w:t xml:space="preserve">, p. </w:t>
    </w:r>
    <w:r w:rsidRPr="00C2459D">
      <w:rPr>
        <w:rStyle w:val="PageNumber"/>
      </w:rPr>
      <w:fldChar w:fldCharType="begin"/>
    </w:r>
    <w:r w:rsidRPr="00C2459D">
      <w:rPr>
        <w:rStyle w:val="PageNumber"/>
      </w:rPr>
      <w:instrText xml:space="preserve"> PAGE </w:instrText>
    </w:r>
    <w:r w:rsidRPr="00C2459D">
      <w:rPr>
        <w:rStyle w:val="PageNumber"/>
      </w:rPr>
      <w:fldChar w:fldCharType="separate"/>
    </w:r>
    <w:r>
      <w:rPr>
        <w:rStyle w:val="PageNumber"/>
        <w:noProof/>
      </w:rPr>
      <w:t>24</w:t>
    </w:r>
    <w:r w:rsidRPr="00C2459D">
      <w:rPr>
        <w:rStyle w:val="PageNumber"/>
      </w:rPr>
      <w:fldChar w:fldCharType="end"/>
    </w:r>
    <w:r>
      <w:rPr>
        <w:noProof/>
        <w:lang w:val="en-US"/>
      </w:rPr>
      <mc:AlternateContent>
        <mc:Choice Requires="wps">
          <w:drawing>
            <wp:anchor distT="0" distB="0" distL="114300" distR="114300" simplePos="0" relativeHeight="251597312" behindDoc="0" locked="0" layoutInCell="1" allowOverlap="1" wp14:anchorId="4EC3B961" wp14:editId="45ABA291">
              <wp:simplePos x="0" y="0"/>
              <wp:positionH relativeFrom="column">
                <wp:posOffset>0</wp:posOffset>
              </wp:positionH>
              <wp:positionV relativeFrom="paragraph">
                <wp:posOffset>0</wp:posOffset>
              </wp:positionV>
              <wp:extent cx="635000" cy="635000"/>
              <wp:effectExtent l="0" t="0" r="3175" b="3175"/>
              <wp:wrapNone/>
              <wp:docPr id="11" name="Rectangle 1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1"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8336" behindDoc="0" locked="0" layoutInCell="1" allowOverlap="1" wp14:anchorId="648876D4" wp14:editId="6243A145">
              <wp:simplePos x="0" y="0"/>
              <wp:positionH relativeFrom="column">
                <wp:posOffset>0</wp:posOffset>
              </wp:positionH>
              <wp:positionV relativeFrom="paragraph">
                <wp:posOffset>0</wp:posOffset>
              </wp:positionV>
              <wp:extent cx="635000" cy="635000"/>
              <wp:effectExtent l="0" t="0" r="3175" b="3175"/>
              <wp:wrapNone/>
              <wp:docPr id="10" name="Rectangle 1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0"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5264" behindDoc="0" locked="0" layoutInCell="1" allowOverlap="1" wp14:anchorId="578EB060" wp14:editId="18114AB0">
              <wp:simplePos x="0" y="0"/>
              <wp:positionH relativeFrom="column">
                <wp:posOffset>0</wp:posOffset>
              </wp:positionH>
              <wp:positionV relativeFrom="paragraph">
                <wp:posOffset>0</wp:posOffset>
              </wp:positionV>
              <wp:extent cx="635000" cy="635000"/>
              <wp:effectExtent l="0" t="0" r="3175" b="3175"/>
              <wp:wrapNone/>
              <wp:docPr id="9" name="Rectangle 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9"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6288" behindDoc="0" locked="0" layoutInCell="1" allowOverlap="1" wp14:anchorId="6A6B066B" wp14:editId="26E237D3">
              <wp:simplePos x="0" y="0"/>
              <wp:positionH relativeFrom="column">
                <wp:posOffset>0</wp:posOffset>
              </wp:positionH>
              <wp:positionV relativeFrom="paragraph">
                <wp:posOffset>0</wp:posOffset>
              </wp:positionV>
              <wp:extent cx="635000" cy="635000"/>
              <wp:effectExtent l="0" t="0" r="3175" b="3175"/>
              <wp:wrapNone/>
              <wp:docPr id="8" name="Rectangle 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8"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3216" behindDoc="0" locked="0" layoutInCell="1" allowOverlap="1" wp14:anchorId="4F846448" wp14:editId="2507F4B3">
              <wp:simplePos x="0" y="0"/>
              <wp:positionH relativeFrom="column">
                <wp:posOffset>0</wp:posOffset>
              </wp:positionH>
              <wp:positionV relativeFrom="paragraph">
                <wp:posOffset>0</wp:posOffset>
              </wp:positionV>
              <wp:extent cx="635000" cy="635000"/>
              <wp:effectExtent l="0" t="0" r="3175" b="3175"/>
              <wp:wrapNone/>
              <wp:docPr id="7" name="Rectangle 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7"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4240" behindDoc="0" locked="0" layoutInCell="1" allowOverlap="1" wp14:anchorId="3D434900" wp14:editId="595453E6">
              <wp:simplePos x="0" y="0"/>
              <wp:positionH relativeFrom="column">
                <wp:posOffset>0</wp:posOffset>
              </wp:positionH>
              <wp:positionV relativeFrom="paragraph">
                <wp:posOffset>0</wp:posOffset>
              </wp:positionV>
              <wp:extent cx="635000" cy="635000"/>
              <wp:effectExtent l="0" t="0" r="3175" b="3175"/>
              <wp:wrapNone/>
              <wp:docPr id="6" name="Rectangle 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6"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1168" behindDoc="0" locked="0" layoutInCell="1" allowOverlap="1" wp14:anchorId="132382A9" wp14:editId="54585AA5">
              <wp:simplePos x="0" y="0"/>
              <wp:positionH relativeFrom="column">
                <wp:posOffset>0</wp:posOffset>
              </wp:positionH>
              <wp:positionV relativeFrom="paragraph">
                <wp:posOffset>0</wp:posOffset>
              </wp:positionV>
              <wp:extent cx="635000" cy="635000"/>
              <wp:effectExtent l="0" t="0" r="3175" b="3175"/>
              <wp:wrapNone/>
              <wp:docPr id="5" name="Rectangl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5"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2192" behindDoc="0" locked="0" layoutInCell="1" allowOverlap="1" wp14:anchorId="5C9A5032" wp14:editId="2703695B">
              <wp:simplePos x="0" y="0"/>
              <wp:positionH relativeFrom="column">
                <wp:posOffset>0</wp:posOffset>
              </wp:positionH>
              <wp:positionV relativeFrom="paragraph">
                <wp:posOffset>0</wp:posOffset>
              </wp:positionV>
              <wp:extent cx="635000" cy="635000"/>
              <wp:effectExtent l="0" t="0" r="3175" b="3175"/>
              <wp:wrapNone/>
              <wp:docPr id="4" name="Rectangle 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4"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89120" behindDoc="0" locked="0" layoutInCell="1" allowOverlap="1" wp14:anchorId="48ED7DB5" wp14:editId="59FC64B1">
              <wp:simplePos x="0" y="0"/>
              <wp:positionH relativeFrom="column">
                <wp:posOffset>0</wp:posOffset>
              </wp:positionH>
              <wp:positionV relativeFrom="paragraph">
                <wp:posOffset>0</wp:posOffset>
              </wp:positionV>
              <wp:extent cx="635000" cy="635000"/>
              <wp:effectExtent l="0" t="0" r="3175" b="3175"/>
              <wp:wrapNone/>
              <wp:docPr id="2" name="Rectangle 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 o:spid="_x0000_s1026" stroked="f" filled="f">
              <o:lock selection="t" aspectratio="t" v:ext="edit"/>
            </v:rect>
          </w:pict>
        </mc:Fallback>
      </mc:AlternateContent>
    </w:r>
    <w:r>
      <w:rPr>
        <w:noProof/>
        <w:lang w:val="en-US"/>
      </w:rPr>
      <mc:AlternateContent>
        <mc:Choice Requires="wps">
          <w:drawing>
            <wp:anchor distT="0" distB="0" distL="114300" distR="114300" simplePos="0" relativeHeight="251590144" behindDoc="0" locked="0" layoutInCell="1" allowOverlap="1" wp14:anchorId="42AFAF45" wp14:editId="68E3C327">
              <wp:simplePos x="0" y="0"/>
              <wp:positionH relativeFrom="column">
                <wp:posOffset>0</wp:posOffset>
              </wp:positionH>
              <wp:positionV relativeFrom="paragraph">
                <wp:posOffset>0</wp:posOffset>
              </wp:positionV>
              <wp:extent cx="635000" cy="635000"/>
              <wp:effectExtent l="0" t="0" r="3175" b="3175"/>
              <wp:wrapNone/>
              <wp:docPr id="12" name="Rectangle 1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14="http://schemas.microsoft.com/office/drawing/2010/main" xmlns:a="http://schemas.openxmlformats.org/drawingml/2006/main">
          <w:pict>
            <v:rect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2" o:spid="_x0000_s1026" stroked="f" filled="f">
              <o:lock selection="t" aspectratio="t" v:ext="edit"/>
            </v:rect>
          </w:pict>
        </mc:Fallback>
      </mc:AlternateContent>
    </w:r>
    <w:r w:rsidR="00463734">
      <w:pict w14:anchorId="04C2A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0;text-align:left;margin-left:0;margin-top:0;width:50pt;height:50pt;z-index:251719168;visibility:hidden;mso-position-horizontal-relative:text;mso-position-vertical-relative:text">
          <v:path gradientshapeok="f"/>
          <o:lock v:ext="edit" selection="t"/>
        </v:shape>
      </w:pict>
    </w:r>
    <w:r w:rsidR="00463734">
      <w:pict w14:anchorId="3BA38320">
        <v:shape id="_x0000_s2085" type="#_x0000_t75" style="position:absolute;left:0;text-align:left;margin-left:0;margin-top:0;width:50pt;height:50pt;z-index:251720192;visibility:hidden;mso-position-horizontal-relative:text;mso-position-vertical-relative:text">
          <v:path gradientshapeok="f"/>
          <o:lock v:ext="edit" selection="t"/>
        </v:shape>
      </w:pict>
    </w:r>
    <w:r w:rsidR="00463734">
      <w:pict w14:anchorId="0AEA2D1B">
        <v:shape id="_x0000_s2163" type="#_x0000_t75" style="position:absolute;left:0;text-align:left;margin-left:0;margin-top:0;width:50pt;height:50pt;z-index:251673088;visibility:hidden;mso-position-horizontal-relative:text;mso-position-vertical-relative:text">
          <v:path gradientshapeok="f"/>
          <o:lock v:ext="edit" selection="t"/>
        </v:shape>
      </w:pict>
    </w:r>
    <w:r w:rsidR="00463734">
      <w:pict w14:anchorId="54D12D6A">
        <v:shape id="_x0000_s2162" type="#_x0000_t75" style="position:absolute;left:0;text-align:left;margin-left:0;margin-top:0;width:50pt;height:50pt;z-index:251674112;visibility:hidden;mso-position-horizontal-relative:text;mso-position-vertical-relative:text">
          <v:path gradientshapeok="f"/>
          <o:lock v:ext="edit" selection="t"/>
        </v:shape>
      </w:pict>
    </w:r>
    <w:r w:rsidR="00463734">
      <w:pict w14:anchorId="77C815B8">
        <v:shapetype id="_x0000_m2199"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sidR="00463734">
      <w:pict w14:anchorId="51F6285B">
        <v:shape id="_x0000_s2160" type="#_x0000_m2199" style="position:absolute;left:0;text-align:left;margin-left:0;margin-top:0;width:595.3pt;height:550pt;z-index:-251628032;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r w:rsidR="00463734">
      <w:pict w14:anchorId="6B771647">
        <v:shapetype id="_x0000_m2198"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sidR="00463734">
      <w:pict w14:anchorId="529E9F39">
        <v:shape id="_x0000_s2158" type="#_x0000_m2198" style="position:absolute;left:0;text-align:left;margin-left:0;margin-top:0;width:595.3pt;height:550pt;z-index:-251627008;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C8A8" w14:textId="39FD9BAA" w:rsidR="004C3945" w:rsidRDefault="004C3945">
    <w:pPr>
      <w:pStyle w:val="Header"/>
    </w:pPr>
    <w:r>
      <w:t>INFCOM-1/Doc. 4.1.1(1)</w:t>
    </w:r>
    <w:r w:rsidRPr="00C2459D">
      <w:t xml:space="preserve">, </w:t>
    </w:r>
    <w:del w:id="15" w:author="Alida Catcheside" w:date="2020-11-11T15:07:00Z">
      <w:r w:rsidRPr="00C2459D" w:rsidDel="00E044FB">
        <w:delText>DRAFT 1</w:delText>
      </w:r>
    </w:del>
    <w:ins w:id="16" w:author="Alida Catcheside" w:date="2020-11-11T15:07:00Z">
      <w:r w:rsidR="00E044FB">
        <w:t>APPROVED</w:t>
      </w:r>
    </w:ins>
    <w:r w:rsidRPr="00C2459D">
      <w:t xml:space="preserve">, p. </w:t>
    </w:r>
    <w:r w:rsidRPr="00C2459D">
      <w:rPr>
        <w:rStyle w:val="PageNumber"/>
      </w:rPr>
      <w:fldChar w:fldCharType="begin"/>
    </w:r>
    <w:r w:rsidRPr="00C2459D">
      <w:rPr>
        <w:rStyle w:val="PageNumber"/>
      </w:rPr>
      <w:instrText xml:space="preserve"> PAGE </w:instrText>
    </w:r>
    <w:r w:rsidRPr="00C2459D">
      <w:rPr>
        <w:rStyle w:val="PageNumber"/>
      </w:rPr>
      <w:fldChar w:fldCharType="separate"/>
    </w:r>
    <w:r>
      <w:rPr>
        <w:rStyle w:val="PageNumber"/>
        <w:noProof/>
      </w:rPr>
      <w:t>5</w:t>
    </w:r>
    <w:r w:rsidRPr="00C2459D">
      <w:rPr>
        <w:rStyle w:val="PageNumber"/>
      </w:rPr>
      <w:fldChar w:fldCharType="end"/>
    </w:r>
    <w:r w:rsidR="00463734">
      <w:pict w14:anchorId="2A4F2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left:0;text-align:left;margin-left:0;margin-top:0;width:50pt;height:50pt;z-index:251721216;visibility:hidden;mso-position-horizontal-relative:text;mso-position-vertical-relative:text">
          <v:path gradientshapeok="f"/>
          <o:lock v:ext="edit" selection="t"/>
        </v:shape>
      </w:pict>
    </w:r>
    <w:r w:rsidR="00463734">
      <w:pict w14:anchorId="3A1472E0">
        <v:shape id="_x0000_s2079" type="#_x0000_t75" style="position:absolute;left:0;text-align:left;margin-left:0;margin-top:0;width:50pt;height:50pt;z-index:251722240;visibility:hidden;mso-position-horizontal-relative:text;mso-position-vertical-relative:text">
          <v:path gradientshapeok="f"/>
          <o:lock v:ext="edit" selection="t"/>
        </v:shape>
      </w:pict>
    </w:r>
    <w:r w:rsidR="00463734">
      <w:pict w14:anchorId="3D87D9DC">
        <v:shape id="_x0000_s2078" type="#_x0000_t75" style="position:absolute;left:0;text-align:left;margin-left:0;margin-top:0;width:50pt;height:50pt;z-index:251723264;visibility:hidden;mso-position-horizontal-relative:text;mso-position-vertical-relative:text">
          <v:path gradientshapeok="f"/>
          <o:lock v:ext="edit" selection="t"/>
        </v:shape>
      </w:pict>
    </w:r>
    <w:r w:rsidR="00463734">
      <w:pict w14:anchorId="1FBDA8A3">
        <v:shape id="_x0000_s2119" type="#_x0000_t75" style="position:absolute;left:0;text-align:left;margin-left:0;margin-top:0;width:50pt;height:50pt;z-index:251706880;visibility:hidden;mso-position-horizontal-relative:text;mso-position-vertical-relative:text">
          <v:path gradientshapeok="f"/>
          <o:lock v:ext="edit" selection="t"/>
        </v:shape>
      </w:pict>
    </w:r>
    <w:r w:rsidR="00463734">
      <w:pict w14:anchorId="49FB3547">
        <v:shape id="_x0000_s2118" type="#_x0000_t75" style="position:absolute;left:0;text-align:left;margin-left:0;margin-top:0;width:50pt;height:50pt;z-index:251707904;visibility:hidden;mso-position-horizontal-relative:text;mso-position-vertical-relative:text">
          <v:path gradientshapeok="f"/>
          <o:lock v:ext="edit" selection="t"/>
        </v:shape>
      </w:pict>
    </w:r>
    <w:r w:rsidR="00463734">
      <w:pict w14:anchorId="4537CA3F">
        <v:shape id="_x0000_s2117" type="#_x0000_t75" style="position:absolute;left:0;text-align:left;margin-left:0;margin-top:0;width:50pt;height:50pt;z-index:251708928;visibility:hidden;mso-position-horizontal-relative:text;mso-position-vertical-relative:text">
          <v:path gradientshapeok="f"/>
          <o:lock v:ext="edit" selection="t"/>
        </v:shape>
      </w:pict>
    </w:r>
    <w:r w:rsidR="00463734">
      <w:pict w14:anchorId="0856AA7B">
        <v:shape id="_x0000_s2197" type="#_x0000_t75" style="position:absolute;left:0;text-align:left;margin-left:0;margin-top:0;width:50pt;height:50pt;z-index:251655680;visibility:hidden;mso-position-horizontal-relative:text;mso-position-vertical-relative:text">
          <v:path gradientshapeok="f"/>
          <o:lock v:ext="edit" selection="t"/>
        </v:shape>
      </w:pict>
    </w:r>
    <w:r w:rsidR="00463734">
      <w:pict w14:anchorId="73ED1431">
        <v:shape id="_x0000_s2196" type="#_x0000_t75" style="position:absolute;left:0;text-align:left;margin-left:0;margin-top:0;width:50pt;height:50pt;z-index:251656704;visibility:hidden;mso-position-horizontal-relative:text;mso-position-vertical-relative:text">
          <v:path gradientshapeok="f"/>
          <o:lock v:ext="edit" selection="t"/>
        </v:shape>
      </w:pict>
    </w:r>
    <w:r w:rsidR="00463734">
      <w:pict w14:anchorId="6BFFCB6C">
        <v:shape id="_x0000_s2195" type="#_x0000_t75" style="position:absolute;left:0;text-align:left;margin-left:0;margin-top:0;width:50pt;height:50pt;z-index:251657728;visibility:hidden;mso-position-horizontal-relative:text;mso-position-vertical-relative:text">
          <v:path gradientshapeok="f"/>
          <o:lock v:ext="edit" selection="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C053" w14:textId="77777777" w:rsidR="0096324D" w:rsidRDefault="00463734">
    <w:pPr>
      <w:pStyle w:val="Header"/>
    </w:pPr>
    <w:r>
      <w:rPr>
        <w:noProof/>
      </w:rPr>
      <w:pict w14:anchorId="62673C04">
        <v:shapetype id="_x0000_m2194"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2D766249">
        <v:shape id="_x0000_s2130" type="#_x0000_m2194" style="position:absolute;left:0;text-align:left;margin-left:0;margin-top:0;width:595.3pt;height:550pt;z-index:-251614720;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3C401F1F" w14:textId="77777777" w:rsidR="00A90626" w:rsidRDefault="00A90626"/>
  <w:p w14:paraId="02F6C28E" w14:textId="77777777" w:rsidR="0096324D" w:rsidRDefault="00463734">
    <w:pPr>
      <w:pStyle w:val="Header"/>
    </w:pPr>
    <w:r>
      <w:rPr>
        <w:noProof/>
      </w:rPr>
      <w:pict w14:anchorId="31A55586">
        <v:shapetype id="_x0000_m2193"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2ECEC8B4">
        <v:shape id="_x0000_s2132" type="#_x0000_m2193" style="position:absolute;left:0;text-align:left;margin-left:0;margin-top:0;width:595.3pt;height:550pt;z-index:-251615744;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4F927057" w14:textId="77777777" w:rsidR="00A90626" w:rsidRDefault="00A90626"/>
  <w:p w14:paraId="3FECA0A2" w14:textId="77777777" w:rsidR="0096324D" w:rsidRDefault="00463734">
    <w:pPr>
      <w:pStyle w:val="Header"/>
    </w:pPr>
    <w:r>
      <w:rPr>
        <w:noProof/>
      </w:rPr>
      <w:pict w14:anchorId="4DF65EC2">
        <v:shapetype id="_x0000_m2192"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7F9E093F">
        <v:shape id="_x0000_s2134" type="#_x0000_m2192" style="position:absolute;left:0;text-align:left;margin-left:0;margin-top:0;width:595.3pt;height:550pt;z-index:-251616768;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73DB4E53" w14:textId="77777777" w:rsidR="00A90626" w:rsidRDefault="00A90626"/>
  <w:p w14:paraId="3F58C070" w14:textId="77777777" w:rsidR="006E425B" w:rsidRDefault="00463734">
    <w:pPr>
      <w:pStyle w:val="Header"/>
    </w:pPr>
    <w:r>
      <w:rPr>
        <w:noProof/>
      </w:rPr>
      <w:pict w14:anchorId="6CD5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5" type="#_x0000_t75" style="position:absolute;left:0;text-align:left;margin-left:0;margin-top:0;width:50pt;height:50pt;z-index:251675136;visibility:hidden">
          <v:path gradientshapeok="f"/>
          <o:lock v:ext="edit" selection="t"/>
        </v:shape>
      </w:pict>
    </w:r>
    <w:r>
      <w:pict w14:anchorId="5C9DAEC6">
        <v:shapetype id="_x0000_m2191"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pict w14:anchorId="2846D698">
        <v:shape id="_x0000_s2143" type="#_x0000_m2191" style="position:absolute;left:0;text-align:left;margin-left:0;margin-top:0;width:595.3pt;height:550pt;z-index:-251619840;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4ADB4CF2" w14:textId="77777777" w:rsidR="006D716D" w:rsidRDefault="006D716D"/>
  <w:p w14:paraId="5A23CBF6" w14:textId="77777777" w:rsidR="006E425B" w:rsidRDefault="00463734">
    <w:pPr>
      <w:pStyle w:val="Header"/>
    </w:pPr>
    <w:r>
      <w:rPr>
        <w:noProof/>
      </w:rPr>
      <w:pict w14:anchorId="40A357F1">
        <v:shape id="_x0000_s2142" type="#_x0000_t75" style="position:absolute;left:0;text-align:left;margin-left:0;margin-top:0;width:50pt;height:50pt;z-index:251676160;visibility:hidden">
          <v:path gradientshapeok="f"/>
          <o:lock v:ext="edit" selection="t"/>
        </v:shape>
      </w:pict>
    </w:r>
  </w:p>
  <w:p w14:paraId="2A54735C" w14:textId="77777777" w:rsidR="006D716D" w:rsidRDefault="006D716D"/>
  <w:p w14:paraId="04DA65D8" w14:textId="77777777" w:rsidR="006E425B" w:rsidRDefault="00463734">
    <w:pPr>
      <w:pStyle w:val="Header"/>
    </w:pPr>
    <w:r>
      <w:rPr>
        <w:noProof/>
      </w:rPr>
      <w:pict w14:anchorId="55718068">
        <v:shape id="_x0000_s2141" type="#_x0000_t75" style="position:absolute;left:0;text-align:left;margin-left:0;margin-top:0;width:50pt;height:50pt;z-index:251677184;visibility:hidden">
          <v:path gradientshapeok="f"/>
          <o:lock v:ext="edit" selection="t"/>
        </v:shape>
      </w:pict>
    </w:r>
  </w:p>
  <w:p w14:paraId="4981C5A4" w14:textId="77777777" w:rsidR="006D716D" w:rsidRDefault="006D716D"/>
  <w:p w14:paraId="12880AEF" w14:textId="77777777" w:rsidR="00147E1A" w:rsidRDefault="00463734">
    <w:pPr>
      <w:pStyle w:val="Header"/>
    </w:pPr>
    <w:r>
      <w:rPr>
        <w:noProof/>
      </w:rPr>
      <w:pict w14:anchorId="7E57F709">
        <v:shape id="_x0000_s2065" type="#_x0000_t75" style="position:absolute;left:0;text-align:left;margin-left:0;margin-top:0;width:50pt;height:50pt;z-index:251724288;visibility:hidden">
          <v:path gradientshapeok="f"/>
          <o:lock v:ext="edit" selection="t"/>
        </v:shape>
      </w:pict>
    </w:r>
    <w:r>
      <w:pict w14:anchorId="0FAD0BA2">
        <v:shape id="_x0000_s2140" type="#_x0000_t75" style="position:absolute;left:0;text-align:left;margin-left:0;margin-top:0;width:50pt;height:50pt;z-index:251678208;visibility:hidden">
          <v:path gradientshapeok="f"/>
          <o:lock v:ext="edit" selection="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61A1" w14:textId="115FB437" w:rsidR="007C212A" w:rsidRDefault="002D0EA9" w:rsidP="00B72444">
    <w:pPr>
      <w:pStyle w:val="Header"/>
    </w:pPr>
    <w:r>
      <w:t>INFCOM-1/Doc. 4.1.1(1)</w:t>
    </w:r>
    <w:r w:rsidR="0020095E" w:rsidRPr="00C2459D">
      <w:t xml:space="preserve">, </w:t>
    </w:r>
    <w:del w:id="85" w:author="Alida Catcheside" w:date="2020-11-11T15:07:00Z">
      <w:r w:rsidR="0020095E" w:rsidRPr="00C2459D" w:rsidDel="00E044FB">
        <w:delText>DRAFT 1</w:delText>
      </w:r>
    </w:del>
    <w:ins w:id="86" w:author="Alida Catcheside" w:date="2020-11-11T15:07:00Z">
      <w:r w:rsidR="00E044FB">
        <w:t>APPROVED</w:t>
      </w:r>
    </w:ins>
    <w:r w:rsidR="0020095E" w:rsidRPr="00C2459D">
      <w:t xml:space="preserve">, p. </w:t>
    </w:r>
    <w:r w:rsidR="0020095E" w:rsidRPr="00C2459D">
      <w:rPr>
        <w:rStyle w:val="PageNumber"/>
      </w:rPr>
      <w:fldChar w:fldCharType="begin"/>
    </w:r>
    <w:r w:rsidR="0020095E" w:rsidRPr="00C2459D">
      <w:rPr>
        <w:rStyle w:val="PageNumber"/>
      </w:rPr>
      <w:instrText xml:space="preserve"> PAGE </w:instrText>
    </w:r>
    <w:r w:rsidR="0020095E" w:rsidRPr="00C2459D">
      <w:rPr>
        <w:rStyle w:val="PageNumber"/>
      </w:rPr>
      <w:fldChar w:fldCharType="separate"/>
    </w:r>
    <w:r w:rsidR="00B62F03">
      <w:rPr>
        <w:rStyle w:val="PageNumber"/>
        <w:noProof/>
      </w:rPr>
      <w:t>6</w:t>
    </w:r>
    <w:r w:rsidR="0020095E" w:rsidRPr="00C2459D">
      <w:rPr>
        <w:rStyle w:val="PageNumber"/>
      </w:rPr>
      <w:fldChar w:fldCharType="end"/>
    </w:r>
    <w:r w:rsidR="00463734">
      <w:pict w14:anchorId="7CA40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0;text-align:left;margin-left:0;margin-top:0;width:50pt;height:50pt;z-index:251725312;visibility:hidden;mso-position-horizontal-relative:text;mso-position-vertical-relative:text">
          <v:path gradientshapeok="f"/>
          <o:lock v:ext="edit" selection="t"/>
        </v:shape>
      </w:pict>
    </w:r>
    <w:r w:rsidR="00463734">
      <w:pict w14:anchorId="3BAC05A7">
        <v:shape id="_x0000_s2061" type="#_x0000_t75" style="position:absolute;left:0;text-align:left;margin-left:0;margin-top:0;width:50pt;height:50pt;z-index:251726336;visibility:hidden;mso-position-horizontal-relative:text;mso-position-vertical-relative:text">
          <v:path gradientshapeok="f"/>
          <o:lock v:ext="edit" selection="t"/>
        </v:shape>
      </w:pict>
    </w:r>
    <w:r w:rsidR="00463734">
      <w:pict w14:anchorId="51619BED">
        <v:shape id="_x0000_s2112" type="#_x0000_t75" style="position:absolute;left:0;text-align:left;margin-left:0;margin-top:0;width:50pt;height:50pt;z-index:251709952;visibility:hidden;mso-position-horizontal-relative:text;mso-position-vertical-relative:text">
          <v:path gradientshapeok="f"/>
          <o:lock v:ext="edit" selection="t"/>
        </v:shape>
      </w:pict>
    </w:r>
    <w:r w:rsidR="00463734">
      <w:pict w14:anchorId="28A7BF25">
        <v:shape id="_x0000_s2111" type="#_x0000_t75" style="position:absolute;left:0;text-align:left;margin-left:0;margin-top:0;width:50pt;height:50pt;z-index:251710976;visibility:hidden;mso-position-horizontal-relative:text;mso-position-vertical-relative:text">
          <v:path gradientshapeok="f"/>
          <o:lock v:ext="edit" selection="t"/>
        </v:shape>
      </w:pict>
    </w:r>
    <w:r w:rsidR="00463734">
      <w:pict w14:anchorId="465CC56F">
        <v:shape id="_x0000_s2190" type="#_x0000_t75" style="position:absolute;left:0;text-align:left;margin-left:0;margin-top:0;width:50pt;height:50pt;z-index:251662848;visibility:hidden;mso-position-horizontal-relative:text;mso-position-vertical-relative:text">
          <v:path gradientshapeok="f"/>
          <o:lock v:ext="edit" selection="t"/>
        </v:shape>
      </w:pict>
    </w:r>
    <w:r w:rsidR="00463734">
      <w:pict w14:anchorId="0BCF3D90">
        <v:shape id="_x0000_s2189" type="#_x0000_t75" style="position:absolute;left:0;text-align:left;margin-left:0;margin-top:0;width:50pt;height:50pt;z-index:251663872;visibility:hidden;mso-position-horizontal-relative:text;mso-position-vertical-relative:text">
          <v:path gradientshapeok="f"/>
          <o:lock v:ext="edit" selectio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7C9D"/>
    <w:multiLevelType w:val="hybridMultilevel"/>
    <w:tmpl w:val="B4F0F6BA"/>
    <w:lvl w:ilvl="0" w:tplc="EC4CA842">
      <w:start w:val="1"/>
      <w:numFmt w:val="bullet"/>
      <w:lvlText w:val=""/>
      <w:lvlJc w:val="left"/>
      <w:pPr>
        <w:ind w:left="720" w:hanging="360"/>
      </w:pPr>
      <w:rPr>
        <w:rFonts w:ascii="Symbol" w:hAnsi="Symbol" w:hint="default"/>
      </w:rPr>
    </w:lvl>
    <w:lvl w:ilvl="1" w:tplc="96281CEA">
      <w:start w:val="1"/>
      <w:numFmt w:val="bullet"/>
      <w:lvlText w:val="o"/>
      <w:lvlJc w:val="left"/>
      <w:pPr>
        <w:ind w:left="1440" w:hanging="360"/>
      </w:pPr>
      <w:rPr>
        <w:rFonts w:ascii="Courier New" w:hAnsi="Courier New" w:hint="default"/>
      </w:rPr>
    </w:lvl>
    <w:lvl w:ilvl="2" w:tplc="7D5A80D6">
      <w:start w:val="1"/>
      <w:numFmt w:val="bullet"/>
      <w:lvlText w:val=""/>
      <w:lvlJc w:val="left"/>
      <w:pPr>
        <w:ind w:left="2160" w:hanging="360"/>
      </w:pPr>
      <w:rPr>
        <w:rFonts w:ascii="Wingdings" w:hAnsi="Wingdings" w:hint="default"/>
      </w:rPr>
    </w:lvl>
    <w:lvl w:ilvl="3" w:tplc="192AC53C">
      <w:start w:val="1"/>
      <w:numFmt w:val="bullet"/>
      <w:lvlText w:val=""/>
      <w:lvlJc w:val="left"/>
      <w:pPr>
        <w:ind w:left="2880" w:hanging="360"/>
      </w:pPr>
      <w:rPr>
        <w:rFonts w:ascii="Symbol" w:hAnsi="Symbol" w:hint="default"/>
      </w:rPr>
    </w:lvl>
    <w:lvl w:ilvl="4" w:tplc="0BB6C204">
      <w:start w:val="1"/>
      <w:numFmt w:val="bullet"/>
      <w:lvlText w:val="o"/>
      <w:lvlJc w:val="left"/>
      <w:pPr>
        <w:ind w:left="3600" w:hanging="360"/>
      </w:pPr>
      <w:rPr>
        <w:rFonts w:ascii="Courier New" w:hAnsi="Courier New" w:hint="default"/>
      </w:rPr>
    </w:lvl>
    <w:lvl w:ilvl="5" w:tplc="C4300F58">
      <w:start w:val="1"/>
      <w:numFmt w:val="bullet"/>
      <w:lvlText w:val=""/>
      <w:lvlJc w:val="left"/>
      <w:pPr>
        <w:ind w:left="4320" w:hanging="360"/>
      </w:pPr>
      <w:rPr>
        <w:rFonts w:ascii="Wingdings" w:hAnsi="Wingdings" w:hint="default"/>
      </w:rPr>
    </w:lvl>
    <w:lvl w:ilvl="6" w:tplc="17289C1A">
      <w:start w:val="1"/>
      <w:numFmt w:val="bullet"/>
      <w:lvlText w:val=""/>
      <w:lvlJc w:val="left"/>
      <w:pPr>
        <w:ind w:left="5040" w:hanging="360"/>
      </w:pPr>
      <w:rPr>
        <w:rFonts w:ascii="Symbol" w:hAnsi="Symbol" w:hint="default"/>
      </w:rPr>
    </w:lvl>
    <w:lvl w:ilvl="7" w:tplc="2EEC815C">
      <w:start w:val="1"/>
      <w:numFmt w:val="bullet"/>
      <w:lvlText w:val="o"/>
      <w:lvlJc w:val="left"/>
      <w:pPr>
        <w:ind w:left="5760" w:hanging="360"/>
      </w:pPr>
      <w:rPr>
        <w:rFonts w:ascii="Courier New" w:hAnsi="Courier New" w:hint="default"/>
      </w:rPr>
    </w:lvl>
    <w:lvl w:ilvl="8" w:tplc="3BF0D16E">
      <w:start w:val="1"/>
      <w:numFmt w:val="bullet"/>
      <w:lvlText w:val=""/>
      <w:lvlJc w:val="left"/>
      <w:pPr>
        <w:ind w:left="6480" w:hanging="360"/>
      </w:pPr>
      <w:rPr>
        <w:rFonts w:ascii="Wingdings" w:hAnsi="Wingdings" w:hint="default"/>
      </w:rPr>
    </w:lvl>
  </w:abstractNum>
  <w:abstractNum w:abstractNumId="1" w15:restartNumberingAfterBreak="0">
    <w:nsid w:val="0E423008"/>
    <w:multiLevelType w:val="hybridMultilevel"/>
    <w:tmpl w:val="862A78A4"/>
    <w:lvl w:ilvl="0" w:tplc="1A08F8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755B8"/>
    <w:multiLevelType w:val="hybridMultilevel"/>
    <w:tmpl w:val="905694D2"/>
    <w:lvl w:ilvl="0" w:tplc="18EEC258">
      <w:start w:val="1"/>
      <w:numFmt w:val="decimal"/>
      <w:lvlText w:val="(%1)"/>
      <w:lvlJc w:val="left"/>
      <w:pPr>
        <w:ind w:left="720" w:hanging="360"/>
      </w:pPr>
      <w:rPr>
        <w:rFonts w:ascii="Verdana" w:hAnsi="Verdana"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6048D4"/>
    <w:multiLevelType w:val="hybridMultilevel"/>
    <w:tmpl w:val="55CCD512"/>
    <w:lvl w:ilvl="0" w:tplc="324CD8FE">
      <w:start w:val="1"/>
      <w:numFmt w:val="lowerLetter"/>
      <w:lvlText w:val="(%1)"/>
      <w:lvlJc w:val="left"/>
      <w:pPr>
        <w:ind w:left="1287" w:hanging="360"/>
      </w:pPr>
      <w:rPr>
        <w:rFonts w:ascii="Verdana" w:hAnsi="Verdana" w:cs="Times New Roman" w:hint="default"/>
        <w:b w:val="0"/>
        <w:bCs w:val="0"/>
        <w:i w:val="0"/>
        <w:iCs w:val="0"/>
        <w:color w:val="auto"/>
        <w:sz w:val="2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20F76043"/>
    <w:multiLevelType w:val="hybridMultilevel"/>
    <w:tmpl w:val="76563F06"/>
    <w:lvl w:ilvl="0" w:tplc="18EEC258">
      <w:start w:val="1"/>
      <w:numFmt w:val="decimal"/>
      <w:lvlText w:val="(%1)"/>
      <w:lvlJc w:val="left"/>
      <w:pPr>
        <w:ind w:left="720" w:hanging="360"/>
      </w:pPr>
      <w:rPr>
        <w:rFonts w:ascii="Verdana" w:hAnsi="Verdana" w:hint="default"/>
        <w:b w:val="0"/>
        <w:i w:val="0"/>
        <w:sz w:val="20"/>
      </w:rPr>
    </w:lvl>
    <w:lvl w:ilvl="1" w:tplc="A5680B8A">
      <w:start w:val="1"/>
      <w:numFmt w:val="lowerLetter"/>
      <w:lvlText w:val="%2."/>
      <w:lvlJc w:val="left"/>
      <w:pPr>
        <w:ind w:left="1440" w:hanging="360"/>
      </w:pPr>
    </w:lvl>
    <w:lvl w:ilvl="2" w:tplc="02CA6BBA">
      <w:start w:val="1"/>
      <w:numFmt w:val="lowerRoman"/>
      <w:lvlText w:val="%3."/>
      <w:lvlJc w:val="right"/>
      <w:pPr>
        <w:ind w:left="2160" w:hanging="180"/>
      </w:pPr>
    </w:lvl>
    <w:lvl w:ilvl="3" w:tplc="5C0C9AB6">
      <w:start w:val="1"/>
      <w:numFmt w:val="decimal"/>
      <w:lvlText w:val="%4."/>
      <w:lvlJc w:val="left"/>
      <w:pPr>
        <w:ind w:left="2880" w:hanging="360"/>
      </w:pPr>
    </w:lvl>
    <w:lvl w:ilvl="4" w:tplc="D15893EE">
      <w:start w:val="1"/>
      <w:numFmt w:val="lowerLetter"/>
      <w:lvlText w:val="%5."/>
      <w:lvlJc w:val="left"/>
      <w:pPr>
        <w:ind w:left="3600" w:hanging="360"/>
      </w:pPr>
    </w:lvl>
    <w:lvl w:ilvl="5" w:tplc="88C8F178">
      <w:start w:val="1"/>
      <w:numFmt w:val="lowerRoman"/>
      <w:lvlText w:val="%6."/>
      <w:lvlJc w:val="right"/>
      <w:pPr>
        <w:ind w:left="4320" w:hanging="180"/>
      </w:pPr>
    </w:lvl>
    <w:lvl w:ilvl="6" w:tplc="4BB84DAA">
      <w:start w:val="1"/>
      <w:numFmt w:val="decimal"/>
      <w:lvlText w:val="%7."/>
      <w:lvlJc w:val="left"/>
      <w:pPr>
        <w:ind w:left="5040" w:hanging="360"/>
      </w:pPr>
    </w:lvl>
    <w:lvl w:ilvl="7" w:tplc="E0B4F516">
      <w:start w:val="1"/>
      <w:numFmt w:val="lowerLetter"/>
      <w:lvlText w:val="%8."/>
      <w:lvlJc w:val="left"/>
      <w:pPr>
        <w:ind w:left="5760" w:hanging="360"/>
      </w:pPr>
    </w:lvl>
    <w:lvl w:ilvl="8" w:tplc="E5E4E248">
      <w:start w:val="1"/>
      <w:numFmt w:val="lowerRoman"/>
      <w:lvlText w:val="%9."/>
      <w:lvlJc w:val="right"/>
      <w:pPr>
        <w:ind w:left="6480" w:hanging="180"/>
      </w:pPr>
    </w:lvl>
  </w:abstractNum>
  <w:abstractNum w:abstractNumId="5" w15:restartNumberingAfterBreak="0">
    <w:nsid w:val="21C82EA6"/>
    <w:multiLevelType w:val="hybridMultilevel"/>
    <w:tmpl w:val="DA0C7F0C"/>
    <w:lvl w:ilvl="0" w:tplc="08090001">
      <w:start w:val="1"/>
      <w:numFmt w:val="bullet"/>
      <w:lvlText w:val=""/>
      <w:lvlJc w:val="left"/>
      <w:pPr>
        <w:ind w:left="720" w:hanging="360"/>
      </w:pPr>
      <w:rPr>
        <w:rFonts w:ascii="Symbol" w:hAnsi="Symbol" w:hint="default"/>
      </w:rPr>
    </w:lvl>
    <w:lvl w:ilvl="1" w:tplc="54FA717C">
      <w:numFmt w:val="bullet"/>
      <w:lvlText w:val="-"/>
      <w:lvlJc w:val="left"/>
      <w:pPr>
        <w:ind w:left="1440" w:hanging="360"/>
      </w:pPr>
      <w:rPr>
        <w:rFonts w:ascii="Verdana" w:eastAsia="Times New Roman" w:hAnsi="Verdana"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0369F"/>
    <w:multiLevelType w:val="hybridMultilevel"/>
    <w:tmpl w:val="4D6C9BB0"/>
    <w:lvl w:ilvl="0" w:tplc="18EEC258">
      <w:start w:val="1"/>
      <w:numFmt w:val="decimal"/>
      <w:lvlText w:val="(%1)"/>
      <w:lvlJc w:val="left"/>
      <w:pPr>
        <w:ind w:left="720" w:hanging="360"/>
      </w:pPr>
      <w:rPr>
        <w:rFonts w:ascii="Verdana" w:hAnsi="Verdana"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311E1"/>
    <w:multiLevelType w:val="hybridMultilevel"/>
    <w:tmpl w:val="36EC5F1A"/>
    <w:lvl w:ilvl="0" w:tplc="18EEC258">
      <w:start w:val="1"/>
      <w:numFmt w:val="decimal"/>
      <w:lvlText w:val="(%1)"/>
      <w:lvlJc w:val="left"/>
      <w:pPr>
        <w:ind w:left="1004" w:hanging="360"/>
      </w:pPr>
      <w:rPr>
        <w:rFonts w:ascii="Verdana" w:hAnsi="Verdana" w:hint="default"/>
        <w:b w:val="0"/>
        <w:i w:val="0"/>
        <w:sz w:val="2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2715D6D"/>
    <w:multiLevelType w:val="hybridMultilevel"/>
    <w:tmpl w:val="EB829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487DA7"/>
    <w:multiLevelType w:val="hybridMultilevel"/>
    <w:tmpl w:val="7EE0E936"/>
    <w:lvl w:ilvl="0" w:tplc="22D0FF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15D3C"/>
    <w:multiLevelType w:val="hybridMultilevel"/>
    <w:tmpl w:val="28D4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F4FEE"/>
    <w:multiLevelType w:val="hybridMultilevel"/>
    <w:tmpl w:val="827C45EA"/>
    <w:lvl w:ilvl="0" w:tplc="AAC61F6A">
      <w:start w:val="1"/>
      <w:numFmt w:val="decimal"/>
      <w:lvlText w:val="(%1)"/>
      <w:lvlJc w:val="left"/>
      <w:pPr>
        <w:ind w:left="847" w:hanging="563"/>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471A6324"/>
    <w:multiLevelType w:val="hybridMultilevel"/>
    <w:tmpl w:val="408ED59C"/>
    <w:lvl w:ilvl="0" w:tplc="19FC3EF6">
      <w:start w:val="1"/>
      <w:numFmt w:val="bullet"/>
      <w:pStyle w:val="heading10"/>
      <w:lvlText w:val="●"/>
      <w:lvlJc w:val="left"/>
      <w:pPr>
        <w:ind w:left="720" w:hanging="360"/>
      </w:pPr>
      <w:rPr>
        <w:rFonts w:ascii="Noto Sans Symbols" w:eastAsia="Noto Sans Symbols" w:hAnsi="Noto Sans Symbols" w:cs="Noto Sans Symbols"/>
        <w:sz w:val="20"/>
        <w:szCs w:val="20"/>
      </w:rPr>
    </w:lvl>
    <w:lvl w:ilvl="1" w:tplc="C1928CCC">
      <w:start w:val="1"/>
      <w:numFmt w:val="bullet"/>
      <w:lvlText w:val="o"/>
      <w:lvlJc w:val="left"/>
      <w:pPr>
        <w:ind w:left="1440" w:hanging="360"/>
      </w:pPr>
      <w:rPr>
        <w:rFonts w:ascii="Courier New" w:eastAsia="Courier New" w:hAnsi="Courier New" w:cs="Courier New"/>
        <w:sz w:val="20"/>
        <w:szCs w:val="20"/>
      </w:rPr>
    </w:lvl>
    <w:lvl w:ilvl="2" w:tplc="DAA22560">
      <w:start w:val="1"/>
      <w:numFmt w:val="bullet"/>
      <w:lvlText w:val="▪"/>
      <w:lvlJc w:val="left"/>
      <w:pPr>
        <w:ind w:left="2160" w:hanging="360"/>
      </w:pPr>
      <w:rPr>
        <w:rFonts w:ascii="Noto Sans Symbols" w:eastAsia="Noto Sans Symbols" w:hAnsi="Noto Sans Symbols" w:cs="Noto Sans Symbols"/>
        <w:sz w:val="20"/>
        <w:szCs w:val="20"/>
      </w:rPr>
    </w:lvl>
    <w:lvl w:ilvl="3" w:tplc="59CC516A">
      <w:start w:val="1"/>
      <w:numFmt w:val="bullet"/>
      <w:lvlText w:val="▪"/>
      <w:lvlJc w:val="left"/>
      <w:pPr>
        <w:ind w:left="2880" w:hanging="360"/>
      </w:pPr>
      <w:rPr>
        <w:rFonts w:ascii="Noto Sans Symbols" w:eastAsia="Noto Sans Symbols" w:hAnsi="Noto Sans Symbols" w:cs="Noto Sans Symbols"/>
        <w:sz w:val="20"/>
        <w:szCs w:val="20"/>
      </w:rPr>
    </w:lvl>
    <w:lvl w:ilvl="4" w:tplc="CE0C4C1E">
      <w:start w:val="1"/>
      <w:numFmt w:val="bullet"/>
      <w:lvlText w:val="▪"/>
      <w:lvlJc w:val="left"/>
      <w:pPr>
        <w:ind w:left="3600" w:hanging="360"/>
      </w:pPr>
      <w:rPr>
        <w:rFonts w:ascii="Noto Sans Symbols" w:eastAsia="Noto Sans Symbols" w:hAnsi="Noto Sans Symbols" w:cs="Noto Sans Symbols"/>
        <w:sz w:val="20"/>
        <w:szCs w:val="20"/>
      </w:rPr>
    </w:lvl>
    <w:lvl w:ilvl="5" w:tplc="6A826F1C">
      <w:start w:val="1"/>
      <w:numFmt w:val="bullet"/>
      <w:lvlText w:val="▪"/>
      <w:lvlJc w:val="left"/>
      <w:pPr>
        <w:ind w:left="4320" w:hanging="360"/>
      </w:pPr>
      <w:rPr>
        <w:rFonts w:ascii="Noto Sans Symbols" w:eastAsia="Noto Sans Symbols" w:hAnsi="Noto Sans Symbols" w:cs="Noto Sans Symbols"/>
        <w:sz w:val="20"/>
        <w:szCs w:val="20"/>
      </w:rPr>
    </w:lvl>
    <w:lvl w:ilvl="6" w:tplc="262850AC">
      <w:start w:val="1"/>
      <w:numFmt w:val="bullet"/>
      <w:lvlText w:val="▪"/>
      <w:lvlJc w:val="left"/>
      <w:pPr>
        <w:ind w:left="5040" w:hanging="360"/>
      </w:pPr>
      <w:rPr>
        <w:rFonts w:ascii="Noto Sans Symbols" w:eastAsia="Noto Sans Symbols" w:hAnsi="Noto Sans Symbols" w:cs="Noto Sans Symbols"/>
        <w:sz w:val="20"/>
        <w:szCs w:val="20"/>
      </w:rPr>
    </w:lvl>
    <w:lvl w:ilvl="7" w:tplc="474CC0C0">
      <w:start w:val="1"/>
      <w:numFmt w:val="bullet"/>
      <w:lvlText w:val="▪"/>
      <w:lvlJc w:val="left"/>
      <w:pPr>
        <w:ind w:left="5760" w:hanging="360"/>
      </w:pPr>
      <w:rPr>
        <w:rFonts w:ascii="Noto Sans Symbols" w:eastAsia="Noto Sans Symbols" w:hAnsi="Noto Sans Symbols" w:cs="Noto Sans Symbols"/>
        <w:sz w:val="20"/>
        <w:szCs w:val="20"/>
      </w:rPr>
    </w:lvl>
    <w:lvl w:ilvl="8" w:tplc="3D5078E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8E66320"/>
    <w:multiLevelType w:val="hybridMultilevel"/>
    <w:tmpl w:val="DDD6EA06"/>
    <w:lvl w:ilvl="0" w:tplc="FBA8EA9A">
      <w:start w:val="1"/>
      <w:numFmt w:val="lowerLetter"/>
      <w:lvlText w:val="(%1)"/>
      <w:lvlJc w:val="left"/>
      <w:pPr>
        <w:ind w:left="1143" w:hanging="576"/>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50080F95"/>
    <w:multiLevelType w:val="hybridMultilevel"/>
    <w:tmpl w:val="D792894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D44CF"/>
    <w:multiLevelType w:val="hybridMultilevel"/>
    <w:tmpl w:val="F07C4B46"/>
    <w:lvl w:ilvl="0" w:tplc="1A08F8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E6483A"/>
    <w:multiLevelType w:val="hybridMultilevel"/>
    <w:tmpl w:val="97DC3C0A"/>
    <w:lvl w:ilvl="0" w:tplc="9A0C6BB0">
      <w:start w:val="1"/>
      <w:numFmt w:val="decimal"/>
      <w:lvlText w:val="(%1)"/>
      <w:lvlJc w:val="left"/>
      <w:pPr>
        <w:ind w:left="923" w:hanging="56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406D89"/>
    <w:multiLevelType w:val="hybridMultilevel"/>
    <w:tmpl w:val="549EB538"/>
    <w:lvl w:ilvl="0" w:tplc="04090001">
      <w:start w:val="1"/>
      <w:numFmt w:val="bullet"/>
      <w:lvlText w:val=""/>
      <w:lvlJc w:val="left"/>
      <w:pPr>
        <w:ind w:left="720" w:hanging="360"/>
      </w:pPr>
      <w:rPr>
        <w:rFonts w:ascii="Symbol" w:hAnsi="Symbol" w:hint="default"/>
      </w:rPr>
    </w:lvl>
    <w:lvl w:ilvl="1" w:tplc="3620BE3E">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B703F"/>
    <w:multiLevelType w:val="hybridMultilevel"/>
    <w:tmpl w:val="F1503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FE10251"/>
    <w:multiLevelType w:val="hybridMultilevel"/>
    <w:tmpl w:val="1824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F7E2A"/>
    <w:multiLevelType w:val="hybridMultilevel"/>
    <w:tmpl w:val="336C2FF2"/>
    <w:lvl w:ilvl="0" w:tplc="18EEC258">
      <w:start w:val="1"/>
      <w:numFmt w:val="decimal"/>
      <w:lvlText w:val="(%1)"/>
      <w:lvlJc w:val="left"/>
      <w:pPr>
        <w:tabs>
          <w:tab w:val="num" w:pos="720"/>
        </w:tabs>
        <w:ind w:left="720" w:hanging="720"/>
      </w:pPr>
      <w:rPr>
        <w:rFonts w:ascii="Verdana" w:hAnsi="Verdana" w:hint="default"/>
        <w:b w:val="0"/>
        <w:i w:val="0"/>
        <w:sz w:val="20"/>
      </w:rPr>
    </w:lvl>
    <w:lvl w:ilvl="1" w:tplc="A056B5CE">
      <w:start w:val="1"/>
      <w:numFmt w:val="decimal"/>
      <w:lvlText w:val="%2."/>
      <w:lvlJc w:val="left"/>
      <w:pPr>
        <w:tabs>
          <w:tab w:val="num" w:pos="1440"/>
        </w:tabs>
        <w:ind w:left="1440" w:hanging="720"/>
      </w:pPr>
    </w:lvl>
    <w:lvl w:ilvl="2" w:tplc="3B8A8C74">
      <w:start w:val="1"/>
      <w:numFmt w:val="decimal"/>
      <w:lvlText w:val="%3."/>
      <w:lvlJc w:val="left"/>
      <w:pPr>
        <w:tabs>
          <w:tab w:val="num" w:pos="2160"/>
        </w:tabs>
        <w:ind w:left="2160" w:hanging="720"/>
      </w:pPr>
    </w:lvl>
    <w:lvl w:ilvl="3" w:tplc="A4B09052">
      <w:start w:val="1"/>
      <w:numFmt w:val="decimal"/>
      <w:lvlText w:val="%4."/>
      <w:lvlJc w:val="left"/>
      <w:pPr>
        <w:tabs>
          <w:tab w:val="num" w:pos="2880"/>
        </w:tabs>
        <w:ind w:left="2880" w:hanging="720"/>
      </w:pPr>
    </w:lvl>
    <w:lvl w:ilvl="4" w:tplc="1FAC7FD4">
      <w:start w:val="1"/>
      <w:numFmt w:val="decimal"/>
      <w:lvlText w:val="%5."/>
      <w:lvlJc w:val="left"/>
      <w:pPr>
        <w:tabs>
          <w:tab w:val="num" w:pos="3600"/>
        </w:tabs>
        <w:ind w:left="3600" w:hanging="720"/>
      </w:pPr>
    </w:lvl>
    <w:lvl w:ilvl="5" w:tplc="522A9E66">
      <w:start w:val="1"/>
      <w:numFmt w:val="decimal"/>
      <w:lvlText w:val="%6."/>
      <w:lvlJc w:val="left"/>
      <w:pPr>
        <w:tabs>
          <w:tab w:val="num" w:pos="4320"/>
        </w:tabs>
        <w:ind w:left="4320" w:hanging="720"/>
      </w:pPr>
    </w:lvl>
    <w:lvl w:ilvl="6" w:tplc="480A2D12">
      <w:start w:val="1"/>
      <w:numFmt w:val="decimal"/>
      <w:lvlText w:val="%7."/>
      <w:lvlJc w:val="left"/>
      <w:pPr>
        <w:tabs>
          <w:tab w:val="num" w:pos="5040"/>
        </w:tabs>
        <w:ind w:left="5040" w:hanging="720"/>
      </w:pPr>
    </w:lvl>
    <w:lvl w:ilvl="7" w:tplc="7D825672">
      <w:start w:val="1"/>
      <w:numFmt w:val="decimal"/>
      <w:lvlText w:val="%8."/>
      <w:lvlJc w:val="left"/>
      <w:pPr>
        <w:tabs>
          <w:tab w:val="num" w:pos="5760"/>
        </w:tabs>
        <w:ind w:left="5760" w:hanging="720"/>
      </w:pPr>
    </w:lvl>
    <w:lvl w:ilvl="8" w:tplc="B644C3E0">
      <w:start w:val="1"/>
      <w:numFmt w:val="decimal"/>
      <w:lvlText w:val="%9."/>
      <w:lvlJc w:val="left"/>
      <w:pPr>
        <w:tabs>
          <w:tab w:val="num" w:pos="6480"/>
        </w:tabs>
        <w:ind w:left="6480" w:hanging="720"/>
      </w:pPr>
    </w:lvl>
  </w:abstractNum>
  <w:abstractNum w:abstractNumId="21" w15:restartNumberingAfterBreak="0">
    <w:nsid w:val="6A324FBF"/>
    <w:multiLevelType w:val="hybridMultilevel"/>
    <w:tmpl w:val="EE642BD2"/>
    <w:lvl w:ilvl="0" w:tplc="532E6F72">
      <w:start w:val="1"/>
      <w:numFmt w:val="bullet"/>
      <w:lvlText w:val=""/>
      <w:lvlJc w:val="left"/>
      <w:pPr>
        <w:ind w:left="720" w:hanging="360"/>
      </w:pPr>
      <w:rPr>
        <w:rFonts w:ascii="Symbol" w:hAnsi="Symbol" w:hint="default"/>
      </w:rPr>
    </w:lvl>
    <w:lvl w:ilvl="1" w:tplc="E47032C6">
      <w:start w:val="1"/>
      <w:numFmt w:val="bullet"/>
      <w:lvlText w:val="o"/>
      <w:lvlJc w:val="left"/>
      <w:pPr>
        <w:ind w:left="1440" w:hanging="360"/>
      </w:pPr>
      <w:rPr>
        <w:rFonts w:ascii="Courier New" w:hAnsi="Courier New" w:hint="default"/>
      </w:rPr>
    </w:lvl>
    <w:lvl w:ilvl="2" w:tplc="92228E44">
      <w:start w:val="1"/>
      <w:numFmt w:val="bullet"/>
      <w:lvlText w:val="–"/>
      <w:lvlJc w:val="left"/>
      <w:pPr>
        <w:ind w:left="2160" w:hanging="360"/>
      </w:pPr>
      <w:rPr>
        <w:rFonts w:ascii="Tw Cen MT Condensed Extra Bold" w:hAnsi="Tw Cen MT Condensed Extra Bold" w:hint="default"/>
      </w:rPr>
    </w:lvl>
    <w:lvl w:ilvl="3" w:tplc="3620BE3E">
      <w:start w:val="1"/>
      <w:numFmt w:val="bullet"/>
      <w:lvlText w:val="—"/>
      <w:lvlJc w:val="left"/>
      <w:pPr>
        <w:ind w:left="2880" w:hanging="360"/>
      </w:pPr>
      <w:rPr>
        <w:rFonts w:ascii="Verdana" w:hAnsi="Verdana" w:hint="default"/>
      </w:rPr>
    </w:lvl>
    <w:lvl w:ilvl="4" w:tplc="AA32C262">
      <w:start w:val="1"/>
      <w:numFmt w:val="bullet"/>
      <w:lvlText w:val="o"/>
      <w:lvlJc w:val="left"/>
      <w:pPr>
        <w:ind w:left="3600" w:hanging="360"/>
      </w:pPr>
      <w:rPr>
        <w:rFonts w:ascii="Courier New" w:hAnsi="Courier New" w:hint="default"/>
      </w:rPr>
    </w:lvl>
    <w:lvl w:ilvl="5" w:tplc="C53631B8">
      <w:start w:val="1"/>
      <w:numFmt w:val="bullet"/>
      <w:lvlText w:val=""/>
      <w:lvlJc w:val="left"/>
      <w:pPr>
        <w:ind w:left="4320" w:hanging="360"/>
      </w:pPr>
      <w:rPr>
        <w:rFonts w:ascii="Wingdings" w:hAnsi="Wingdings" w:hint="default"/>
      </w:rPr>
    </w:lvl>
    <w:lvl w:ilvl="6" w:tplc="ED489014">
      <w:start w:val="1"/>
      <w:numFmt w:val="bullet"/>
      <w:lvlText w:val=""/>
      <w:lvlJc w:val="left"/>
      <w:pPr>
        <w:ind w:left="5040" w:hanging="360"/>
      </w:pPr>
      <w:rPr>
        <w:rFonts w:ascii="Symbol" w:hAnsi="Symbol" w:hint="default"/>
      </w:rPr>
    </w:lvl>
    <w:lvl w:ilvl="7" w:tplc="D5026CA6">
      <w:start w:val="1"/>
      <w:numFmt w:val="bullet"/>
      <w:lvlText w:val="o"/>
      <w:lvlJc w:val="left"/>
      <w:pPr>
        <w:ind w:left="5760" w:hanging="360"/>
      </w:pPr>
      <w:rPr>
        <w:rFonts w:ascii="Courier New" w:hAnsi="Courier New" w:hint="default"/>
      </w:rPr>
    </w:lvl>
    <w:lvl w:ilvl="8" w:tplc="77E62524">
      <w:start w:val="1"/>
      <w:numFmt w:val="bullet"/>
      <w:lvlText w:val=""/>
      <w:lvlJc w:val="left"/>
      <w:pPr>
        <w:ind w:left="6480" w:hanging="360"/>
      </w:pPr>
      <w:rPr>
        <w:rFonts w:ascii="Wingdings" w:hAnsi="Wingdings" w:hint="default"/>
      </w:rPr>
    </w:lvl>
  </w:abstractNum>
  <w:abstractNum w:abstractNumId="22" w15:restartNumberingAfterBreak="0">
    <w:nsid w:val="6F9E57D3"/>
    <w:multiLevelType w:val="hybridMultilevel"/>
    <w:tmpl w:val="0EBEFCB4"/>
    <w:lvl w:ilvl="0" w:tplc="532E6F72">
      <w:start w:val="1"/>
      <w:numFmt w:val="bullet"/>
      <w:lvlText w:val=""/>
      <w:lvlJc w:val="left"/>
      <w:pPr>
        <w:ind w:left="720" w:hanging="360"/>
      </w:pPr>
      <w:rPr>
        <w:rFonts w:ascii="Symbol" w:hAnsi="Symbol" w:hint="default"/>
      </w:rPr>
    </w:lvl>
    <w:lvl w:ilvl="1" w:tplc="E47032C6">
      <w:start w:val="1"/>
      <w:numFmt w:val="bullet"/>
      <w:lvlText w:val="o"/>
      <w:lvlJc w:val="left"/>
      <w:pPr>
        <w:ind w:left="1440" w:hanging="360"/>
      </w:pPr>
      <w:rPr>
        <w:rFonts w:ascii="Courier New" w:hAnsi="Courier New" w:hint="default"/>
      </w:rPr>
    </w:lvl>
    <w:lvl w:ilvl="2" w:tplc="65D4D398">
      <w:start w:val="1"/>
      <w:numFmt w:val="bullet"/>
      <w:lvlText w:val=""/>
      <w:lvlJc w:val="left"/>
      <w:pPr>
        <w:ind w:left="2160" w:hanging="360"/>
      </w:pPr>
      <w:rPr>
        <w:rFonts w:ascii="Symbol" w:hAnsi="Symbol" w:hint="default"/>
      </w:rPr>
    </w:lvl>
    <w:lvl w:ilvl="3" w:tplc="FB5A6DDA">
      <w:start w:val="1"/>
      <w:numFmt w:val="bullet"/>
      <w:lvlText w:val=""/>
      <w:lvlJc w:val="left"/>
      <w:pPr>
        <w:ind w:left="2880" w:hanging="360"/>
      </w:pPr>
      <w:rPr>
        <w:rFonts w:ascii="Symbol" w:hAnsi="Symbol" w:hint="default"/>
      </w:rPr>
    </w:lvl>
    <w:lvl w:ilvl="4" w:tplc="AA32C262">
      <w:start w:val="1"/>
      <w:numFmt w:val="bullet"/>
      <w:lvlText w:val="o"/>
      <w:lvlJc w:val="left"/>
      <w:pPr>
        <w:ind w:left="3600" w:hanging="360"/>
      </w:pPr>
      <w:rPr>
        <w:rFonts w:ascii="Courier New" w:hAnsi="Courier New" w:hint="default"/>
      </w:rPr>
    </w:lvl>
    <w:lvl w:ilvl="5" w:tplc="C53631B8">
      <w:start w:val="1"/>
      <w:numFmt w:val="bullet"/>
      <w:lvlText w:val=""/>
      <w:lvlJc w:val="left"/>
      <w:pPr>
        <w:ind w:left="4320" w:hanging="360"/>
      </w:pPr>
      <w:rPr>
        <w:rFonts w:ascii="Wingdings" w:hAnsi="Wingdings" w:hint="default"/>
      </w:rPr>
    </w:lvl>
    <w:lvl w:ilvl="6" w:tplc="ED489014">
      <w:start w:val="1"/>
      <w:numFmt w:val="bullet"/>
      <w:lvlText w:val=""/>
      <w:lvlJc w:val="left"/>
      <w:pPr>
        <w:ind w:left="5040" w:hanging="360"/>
      </w:pPr>
      <w:rPr>
        <w:rFonts w:ascii="Symbol" w:hAnsi="Symbol" w:hint="default"/>
      </w:rPr>
    </w:lvl>
    <w:lvl w:ilvl="7" w:tplc="D5026CA6">
      <w:start w:val="1"/>
      <w:numFmt w:val="bullet"/>
      <w:lvlText w:val="o"/>
      <w:lvlJc w:val="left"/>
      <w:pPr>
        <w:ind w:left="5760" w:hanging="360"/>
      </w:pPr>
      <w:rPr>
        <w:rFonts w:ascii="Courier New" w:hAnsi="Courier New" w:hint="default"/>
      </w:rPr>
    </w:lvl>
    <w:lvl w:ilvl="8" w:tplc="77E62524">
      <w:start w:val="1"/>
      <w:numFmt w:val="bullet"/>
      <w:lvlText w:val=""/>
      <w:lvlJc w:val="left"/>
      <w:pPr>
        <w:ind w:left="6480" w:hanging="360"/>
      </w:pPr>
      <w:rPr>
        <w:rFonts w:ascii="Wingdings" w:hAnsi="Wingdings" w:hint="default"/>
      </w:rPr>
    </w:lvl>
  </w:abstractNum>
  <w:abstractNum w:abstractNumId="23" w15:restartNumberingAfterBreak="0">
    <w:nsid w:val="7C010731"/>
    <w:multiLevelType w:val="hybridMultilevel"/>
    <w:tmpl w:val="3A764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80246"/>
    <w:multiLevelType w:val="hybridMultilevel"/>
    <w:tmpl w:val="E946B8CA"/>
    <w:lvl w:ilvl="0" w:tplc="131EE7E6">
      <w:start w:val="1"/>
      <w:numFmt w:val="decimal"/>
      <w:lvlText w:val="(%1)"/>
      <w:lvlJc w:val="left"/>
      <w:pPr>
        <w:ind w:left="1499" w:hanging="1139"/>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20"/>
  </w:num>
  <w:num w:numId="5">
    <w:abstractNumId w:val="14"/>
  </w:num>
  <w:num w:numId="6">
    <w:abstractNumId w:val="1"/>
  </w:num>
  <w:num w:numId="7">
    <w:abstractNumId w:val="15"/>
  </w:num>
  <w:num w:numId="8">
    <w:abstractNumId w:val="0"/>
  </w:num>
  <w:num w:numId="9">
    <w:abstractNumId w:val="22"/>
  </w:num>
  <w:num w:numId="10">
    <w:abstractNumId w:val="4"/>
  </w:num>
  <w:num w:numId="11">
    <w:abstractNumId w:val="23"/>
  </w:num>
  <w:num w:numId="12">
    <w:abstractNumId w:val="10"/>
  </w:num>
  <w:num w:numId="13">
    <w:abstractNumId w:val="9"/>
  </w:num>
  <w:num w:numId="14">
    <w:abstractNumId w:val="19"/>
  </w:num>
  <w:num w:numId="15">
    <w:abstractNumId w:val="21"/>
  </w:num>
  <w:num w:numId="16">
    <w:abstractNumId w:val="17"/>
  </w:num>
  <w:num w:numId="17">
    <w:abstractNumId w:val="18"/>
  </w:num>
  <w:num w:numId="18">
    <w:abstractNumId w:val="6"/>
  </w:num>
  <w:num w:numId="19">
    <w:abstractNumId w:val="16"/>
  </w:num>
  <w:num w:numId="20">
    <w:abstractNumId w:val="7"/>
  </w:num>
  <w:num w:numId="21">
    <w:abstractNumId w:val="11"/>
  </w:num>
  <w:num w:numId="22">
    <w:abstractNumId w:val="3"/>
  </w:num>
  <w:num w:numId="23">
    <w:abstractNumId w:val="13"/>
  </w:num>
  <w:num w:numId="24">
    <w:abstractNumId w:val="20"/>
  </w:num>
  <w:num w:numId="25">
    <w:abstractNumId w:val="2"/>
  </w:num>
  <w:num w:numId="26">
    <w:abstractNumId w:val="2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da Catcheside">
    <w15:presenceInfo w15:providerId="AD" w15:userId="S::ACatcheside@wmo.int::7728fd98-b5c3-43ca-a56c-3257379118e1"/>
  </w15:person>
  <w15:person w15:author="Catherine OSTINELLI-KELLY">
    <w15:presenceInfo w15:providerId="AD" w15:userId="S::COKelly@wmo.int::8187957c-8276-4ad3-9fa0-869537306a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1134"/>
  <w:hyphenationZone w:val="425"/>
  <w:drawingGridHorizontalSpacing w:val="110"/>
  <w:displayHorizontalDrawingGridEvery w:val="2"/>
  <w:displayVerticalDrawingGridEvery w:val="2"/>
  <w:characterSpacingControl w:val="doNotCompress"/>
  <w:hdrShapeDefaults>
    <o:shapedefaults v:ext="edit" spidmax="221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A9"/>
    <w:rsid w:val="00010115"/>
    <w:rsid w:val="00013AA4"/>
    <w:rsid w:val="000206A8"/>
    <w:rsid w:val="00024581"/>
    <w:rsid w:val="000275A8"/>
    <w:rsid w:val="000276C5"/>
    <w:rsid w:val="0003137A"/>
    <w:rsid w:val="0003174E"/>
    <w:rsid w:val="000348F7"/>
    <w:rsid w:val="00041171"/>
    <w:rsid w:val="00041727"/>
    <w:rsid w:val="0004226F"/>
    <w:rsid w:val="0004499D"/>
    <w:rsid w:val="00050F8E"/>
    <w:rsid w:val="000518BB"/>
    <w:rsid w:val="0005333C"/>
    <w:rsid w:val="00055B72"/>
    <w:rsid w:val="000570CD"/>
    <w:rsid w:val="000573AD"/>
    <w:rsid w:val="00057CDC"/>
    <w:rsid w:val="00060664"/>
    <w:rsid w:val="00064F6B"/>
    <w:rsid w:val="000707B1"/>
    <w:rsid w:val="00072F17"/>
    <w:rsid w:val="00073885"/>
    <w:rsid w:val="000806D8"/>
    <w:rsid w:val="000809AC"/>
    <w:rsid w:val="00082C80"/>
    <w:rsid w:val="00083847"/>
    <w:rsid w:val="00083C36"/>
    <w:rsid w:val="00087D2F"/>
    <w:rsid w:val="0009057F"/>
    <w:rsid w:val="00095E48"/>
    <w:rsid w:val="000962D7"/>
    <w:rsid w:val="000A37A9"/>
    <w:rsid w:val="000A41CC"/>
    <w:rsid w:val="000A69BF"/>
    <w:rsid w:val="000A6AC6"/>
    <w:rsid w:val="000B04E8"/>
    <w:rsid w:val="000B6EB1"/>
    <w:rsid w:val="000C225A"/>
    <w:rsid w:val="000C6142"/>
    <w:rsid w:val="000C6781"/>
    <w:rsid w:val="000C7EE4"/>
    <w:rsid w:val="000D0AEC"/>
    <w:rsid w:val="000D4749"/>
    <w:rsid w:val="000F5E49"/>
    <w:rsid w:val="000F672C"/>
    <w:rsid w:val="000F6E57"/>
    <w:rsid w:val="000F7A87"/>
    <w:rsid w:val="00102EAE"/>
    <w:rsid w:val="00104B3C"/>
    <w:rsid w:val="00105D2E"/>
    <w:rsid w:val="00110ED0"/>
    <w:rsid w:val="00111BFD"/>
    <w:rsid w:val="00114465"/>
    <w:rsid w:val="0011498B"/>
    <w:rsid w:val="00115BBE"/>
    <w:rsid w:val="00120147"/>
    <w:rsid w:val="001206A4"/>
    <w:rsid w:val="00123140"/>
    <w:rsid w:val="00123225"/>
    <w:rsid w:val="00123D94"/>
    <w:rsid w:val="00124960"/>
    <w:rsid w:val="001473B2"/>
    <w:rsid w:val="00147E1A"/>
    <w:rsid w:val="00147E9B"/>
    <w:rsid w:val="00150E74"/>
    <w:rsid w:val="001536DB"/>
    <w:rsid w:val="00156F9B"/>
    <w:rsid w:val="001606E7"/>
    <w:rsid w:val="0016090D"/>
    <w:rsid w:val="00160FE1"/>
    <w:rsid w:val="00161226"/>
    <w:rsid w:val="00163BA3"/>
    <w:rsid w:val="00166B31"/>
    <w:rsid w:val="00167D54"/>
    <w:rsid w:val="001744CD"/>
    <w:rsid w:val="00175BB6"/>
    <w:rsid w:val="00177289"/>
    <w:rsid w:val="00180771"/>
    <w:rsid w:val="001814E5"/>
    <w:rsid w:val="001816C3"/>
    <w:rsid w:val="00181FCF"/>
    <w:rsid w:val="00192207"/>
    <w:rsid w:val="001930A3"/>
    <w:rsid w:val="00195153"/>
    <w:rsid w:val="00196EB8"/>
    <w:rsid w:val="001A341E"/>
    <w:rsid w:val="001B0EA6"/>
    <w:rsid w:val="001B1CDF"/>
    <w:rsid w:val="001B56F4"/>
    <w:rsid w:val="001B7903"/>
    <w:rsid w:val="001C423F"/>
    <w:rsid w:val="001C5462"/>
    <w:rsid w:val="001D265C"/>
    <w:rsid w:val="001D2BB7"/>
    <w:rsid w:val="001D3004"/>
    <w:rsid w:val="001D3062"/>
    <w:rsid w:val="001D3CFB"/>
    <w:rsid w:val="001D559B"/>
    <w:rsid w:val="001D6302"/>
    <w:rsid w:val="001D776C"/>
    <w:rsid w:val="001E4CDE"/>
    <w:rsid w:val="001E740C"/>
    <w:rsid w:val="001E7DD0"/>
    <w:rsid w:val="001F1BDA"/>
    <w:rsid w:val="001F3339"/>
    <w:rsid w:val="001F6AAF"/>
    <w:rsid w:val="0020051A"/>
    <w:rsid w:val="0020095E"/>
    <w:rsid w:val="00203ACF"/>
    <w:rsid w:val="00205C86"/>
    <w:rsid w:val="00210D30"/>
    <w:rsid w:val="00211ACF"/>
    <w:rsid w:val="002146D8"/>
    <w:rsid w:val="002204FD"/>
    <w:rsid w:val="002206CD"/>
    <w:rsid w:val="00226445"/>
    <w:rsid w:val="002308B5"/>
    <w:rsid w:val="00234A34"/>
    <w:rsid w:val="00235228"/>
    <w:rsid w:val="00241471"/>
    <w:rsid w:val="00241FF6"/>
    <w:rsid w:val="002452DD"/>
    <w:rsid w:val="0025255D"/>
    <w:rsid w:val="00255EE3"/>
    <w:rsid w:val="00260C50"/>
    <w:rsid w:val="002669A6"/>
    <w:rsid w:val="0026743C"/>
    <w:rsid w:val="00270480"/>
    <w:rsid w:val="002712A2"/>
    <w:rsid w:val="002723AD"/>
    <w:rsid w:val="00273E04"/>
    <w:rsid w:val="002779AF"/>
    <w:rsid w:val="00280382"/>
    <w:rsid w:val="002823D8"/>
    <w:rsid w:val="00284A06"/>
    <w:rsid w:val="00285222"/>
    <w:rsid w:val="0028531A"/>
    <w:rsid w:val="00285446"/>
    <w:rsid w:val="00287567"/>
    <w:rsid w:val="00295593"/>
    <w:rsid w:val="002A34A5"/>
    <w:rsid w:val="002A354F"/>
    <w:rsid w:val="002A386C"/>
    <w:rsid w:val="002A5234"/>
    <w:rsid w:val="002B0308"/>
    <w:rsid w:val="002B3599"/>
    <w:rsid w:val="002B3CF8"/>
    <w:rsid w:val="002B540D"/>
    <w:rsid w:val="002B57C9"/>
    <w:rsid w:val="002C30BC"/>
    <w:rsid w:val="002C5965"/>
    <w:rsid w:val="002C7A88"/>
    <w:rsid w:val="002D0EA9"/>
    <w:rsid w:val="002D232B"/>
    <w:rsid w:val="002D2759"/>
    <w:rsid w:val="002D2AFF"/>
    <w:rsid w:val="002D5908"/>
    <w:rsid w:val="002D5E00"/>
    <w:rsid w:val="002D6DAC"/>
    <w:rsid w:val="002D7547"/>
    <w:rsid w:val="002E261D"/>
    <w:rsid w:val="002E3FAD"/>
    <w:rsid w:val="002E4E16"/>
    <w:rsid w:val="002E5B32"/>
    <w:rsid w:val="002E74E6"/>
    <w:rsid w:val="002F0AC6"/>
    <w:rsid w:val="002F6DAC"/>
    <w:rsid w:val="003012C9"/>
    <w:rsid w:val="00301E8C"/>
    <w:rsid w:val="003034FA"/>
    <w:rsid w:val="00303CA2"/>
    <w:rsid w:val="00303F31"/>
    <w:rsid w:val="003136AC"/>
    <w:rsid w:val="0031380B"/>
    <w:rsid w:val="003146E9"/>
    <w:rsid w:val="00314D5D"/>
    <w:rsid w:val="00316E16"/>
    <w:rsid w:val="00320009"/>
    <w:rsid w:val="00321E5E"/>
    <w:rsid w:val="0032424A"/>
    <w:rsid w:val="003245D3"/>
    <w:rsid w:val="00326A8D"/>
    <w:rsid w:val="00327C77"/>
    <w:rsid w:val="00330AA3"/>
    <w:rsid w:val="00331584"/>
    <w:rsid w:val="00334177"/>
    <w:rsid w:val="00334987"/>
    <w:rsid w:val="003354DF"/>
    <w:rsid w:val="00340C69"/>
    <w:rsid w:val="00340D7F"/>
    <w:rsid w:val="003415A0"/>
    <w:rsid w:val="003426DE"/>
    <w:rsid w:val="00342E34"/>
    <w:rsid w:val="00346C12"/>
    <w:rsid w:val="00346CC3"/>
    <w:rsid w:val="00352A7B"/>
    <w:rsid w:val="00356DE5"/>
    <w:rsid w:val="00362401"/>
    <w:rsid w:val="00364819"/>
    <w:rsid w:val="0037031D"/>
    <w:rsid w:val="00371CF1"/>
    <w:rsid w:val="003720B7"/>
    <w:rsid w:val="00373051"/>
    <w:rsid w:val="00373128"/>
    <w:rsid w:val="003750C1"/>
    <w:rsid w:val="00380AF7"/>
    <w:rsid w:val="0038487E"/>
    <w:rsid w:val="00394A05"/>
    <w:rsid w:val="003957A5"/>
    <w:rsid w:val="00397770"/>
    <w:rsid w:val="00397880"/>
    <w:rsid w:val="003A39DA"/>
    <w:rsid w:val="003A3BF0"/>
    <w:rsid w:val="003A7016"/>
    <w:rsid w:val="003A731C"/>
    <w:rsid w:val="003B0C08"/>
    <w:rsid w:val="003B68F8"/>
    <w:rsid w:val="003C0145"/>
    <w:rsid w:val="003C09E5"/>
    <w:rsid w:val="003C17A5"/>
    <w:rsid w:val="003C3B90"/>
    <w:rsid w:val="003C60D0"/>
    <w:rsid w:val="003D1552"/>
    <w:rsid w:val="003D640B"/>
    <w:rsid w:val="003E4046"/>
    <w:rsid w:val="003F003A"/>
    <w:rsid w:val="003F125B"/>
    <w:rsid w:val="003F2269"/>
    <w:rsid w:val="003F5D12"/>
    <w:rsid w:val="003F65AF"/>
    <w:rsid w:val="003F6B28"/>
    <w:rsid w:val="003F7B3F"/>
    <w:rsid w:val="00401831"/>
    <w:rsid w:val="004058AD"/>
    <w:rsid w:val="0041078D"/>
    <w:rsid w:val="004163D3"/>
    <w:rsid w:val="00416F97"/>
    <w:rsid w:val="00420DDE"/>
    <w:rsid w:val="0043039B"/>
    <w:rsid w:val="00433693"/>
    <w:rsid w:val="004359EF"/>
    <w:rsid w:val="00436C11"/>
    <w:rsid w:val="004374BD"/>
    <w:rsid w:val="004423FE"/>
    <w:rsid w:val="00445C35"/>
    <w:rsid w:val="0045663A"/>
    <w:rsid w:val="00457EF7"/>
    <w:rsid w:val="0046344E"/>
    <w:rsid w:val="00463734"/>
    <w:rsid w:val="004641D5"/>
    <w:rsid w:val="00464A79"/>
    <w:rsid w:val="00465F1E"/>
    <w:rsid w:val="004667E7"/>
    <w:rsid w:val="00467B00"/>
    <w:rsid w:val="00475797"/>
    <w:rsid w:val="00476D0A"/>
    <w:rsid w:val="00483EC5"/>
    <w:rsid w:val="0048445B"/>
    <w:rsid w:val="00485562"/>
    <w:rsid w:val="0049253B"/>
    <w:rsid w:val="00496F33"/>
    <w:rsid w:val="004A0DC1"/>
    <w:rsid w:val="004A0F23"/>
    <w:rsid w:val="004A140B"/>
    <w:rsid w:val="004B63F4"/>
    <w:rsid w:val="004B6CD1"/>
    <w:rsid w:val="004B7BAA"/>
    <w:rsid w:val="004C0632"/>
    <w:rsid w:val="004C1CD2"/>
    <w:rsid w:val="004C2DF7"/>
    <w:rsid w:val="004C3945"/>
    <w:rsid w:val="004C4A93"/>
    <w:rsid w:val="004C4E0B"/>
    <w:rsid w:val="004D3E62"/>
    <w:rsid w:val="004D497E"/>
    <w:rsid w:val="004D72CB"/>
    <w:rsid w:val="004E4809"/>
    <w:rsid w:val="004E5431"/>
    <w:rsid w:val="004E5985"/>
    <w:rsid w:val="004E6352"/>
    <w:rsid w:val="004E6460"/>
    <w:rsid w:val="004F6B46"/>
    <w:rsid w:val="00511999"/>
    <w:rsid w:val="00514422"/>
    <w:rsid w:val="005145D6"/>
    <w:rsid w:val="00514B5E"/>
    <w:rsid w:val="00521EA5"/>
    <w:rsid w:val="00525B80"/>
    <w:rsid w:val="00527CE3"/>
    <w:rsid w:val="0053098F"/>
    <w:rsid w:val="00536B2E"/>
    <w:rsid w:val="00546D8E"/>
    <w:rsid w:val="00553738"/>
    <w:rsid w:val="0055426A"/>
    <w:rsid w:val="00555822"/>
    <w:rsid w:val="00557D8F"/>
    <w:rsid w:val="00566BC9"/>
    <w:rsid w:val="00571AE1"/>
    <w:rsid w:val="0058234D"/>
    <w:rsid w:val="00583290"/>
    <w:rsid w:val="00592267"/>
    <w:rsid w:val="0059421F"/>
    <w:rsid w:val="005A136D"/>
    <w:rsid w:val="005A1B9D"/>
    <w:rsid w:val="005A3C71"/>
    <w:rsid w:val="005B0AE2"/>
    <w:rsid w:val="005B18D0"/>
    <w:rsid w:val="005B1F2C"/>
    <w:rsid w:val="005B227F"/>
    <w:rsid w:val="005B5F3C"/>
    <w:rsid w:val="005C046B"/>
    <w:rsid w:val="005C242D"/>
    <w:rsid w:val="005C5A04"/>
    <w:rsid w:val="005D03D9"/>
    <w:rsid w:val="005D1EE8"/>
    <w:rsid w:val="005D56AE"/>
    <w:rsid w:val="005D666D"/>
    <w:rsid w:val="005E3A59"/>
    <w:rsid w:val="005E718E"/>
    <w:rsid w:val="005E7637"/>
    <w:rsid w:val="005E7B68"/>
    <w:rsid w:val="005F0418"/>
    <w:rsid w:val="005F4287"/>
    <w:rsid w:val="005F4A44"/>
    <w:rsid w:val="005F5F58"/>
    <w:rsid w:val="005F745A"/>
    <w:rsid w:val="006028FA"/>
    <w:rsid w:val="00602BEC"/>
    <w:rsid w:val="00604802"/>
    <w:rsid w:val="00614A48"/>
    <w:rsid w:val="00615AB0"/>
    <w:rsid w:val="0061778C"/>
    <w:rsid w:val="00620B22"/>
    <w:rsid w:val="00620B70"/>
    <w:rsid w:val="006230E6"/>
    <w:rsid w:val="00627035"/>
    <w:rsid w:val="006274A0"/>
    <w:rsid w:val="00631293"/>
    <w:rsid w:val="00636B90"/>
    <w:rsid w:val="006412AF"/>
    <w:rsid w:val="0064738B"/>
    <w:rsid w:val="006508EA"/>
    <w:rsid w:val="00654B7F"/>
    <w:rsid w:val="00655B79"/>
    <w:rsid w:val="00656FEB"/>
    <w:rsid w:val="0066002B"/>
    <w:rsid w:val="00667E86"/>
    <w:rsid w:val="00670633"/>
    <w:rsid w:val="006711A8"/>
    <w:rsid w:val="00676AE1"/>
    <w:rsid w:val="00682032"/>
    <w:rsid w:val="0068392D"/>
    <w:rsid w:val="00687D71"/>
    <w:rsid w:val="006916E2"/>
    <w:rsid w:val="00692281"/>
    <w:rsid w:val="00693C4F"/>
    <w:rsid w:val="00696F40"/>
    <w:rsid w:val="00697DB5"/>
    <w:rsid w:val="006A1B33"/>
    <w:rsid w:val="006A492A"/>
    <w:rsid w:val="006B1F23"/>
    <w:rsid w:val="006B2B59"/>
    <w:rsid w:val="006B310F"/>
    <w:rsid w:val="006B4B22"/>
    <w:rsid w:val="006B5C72"/>
    <w:rsid w:val="006B64FA"/>
    <w:rsid w:val="006B69D9"/>
    <w:rsid w:val="006C0B82"/>
    <w:rsid w:val="006C10D9"/>
    <w:rsid w:val="006C670B"/>
    <w:rsid w:val="006C6A85"/>
    <w:rsid w:val="006D0310"/>
    <w:rsid w:val="006D07BC"/>
    <w:rsid w:val="006D2009"/>
    <w:rsid w:val="006D4B0E"/>
    <w:rsid w:val="006D5576"/>
    <w:rsid w:val="006D716D"/>
    <w:rsid w:val="006E0EA5"/>
    <w:rsid w:val="006E425B"/>
    <w:rsid w:val="006E766D"/>
    <w:rsid w:val="006F0BC9"/>
    <w:rsid w:val="006F207A"/>
    <w:rsid w:val="006F4B29"/>
    <w:rsid w:val="006F6CE9"/>
    <w:rsid w:val="007001CA"/>
    <w:rsid w:val="0070517C"/>
    <w:rsid w:val="00705C9F"/>
    <w:rsid w:val="00706BEE"/>
    <w:rsid w:val="00707E54"/>
    <w:rsid w:val="00716951"/>
    <w:rsid w:val="00720F6B"/>
    <w:rsid w:val="00724A2A"/>
    <w:rsid w:val="00724F7B"/>
    <w:rsid w:val="00730ADA"/>
    <w:rsid w:val="007327FB"/>
    <w:rsid w:val="00735D9E"/>
    <w:rsid w:val="007429A4"/>
    <w:rsid w:val="00742A5C"/>
    <w:rsid w:val="00743003"/>
    <w:rsid w:val="00744D21"/>
    <w:rsid w:val="00745A09"/>
    <w:rsid w:val="00746E2E"/>
    <w:rsid w:val="007470C7"/>
    <w:rsid w:val="00751EAF"/>
    <w:rsid w:val="00753A46"/>
    <w:rsid w:val="00754CF7"/>
    <w:rsid w:val="00757B0D"/>
    <w:rsid w:val="007604C8"/>
    <w:rsid w:val="00761320"/>
    <w:rsid w:val="007651B1"/>
    <w:rsid w:val="00767CE1"/>
    <w:rsid w:val="00771A68"/>
    <w:rsid w:val="0077302B"/>
    <w:rsid w:val="007744D2"/>
    <w:rsid w:val="00786136"/>
    <w:rsid w:val="00797CFB"/>
    <w:rsid w:val="007B05CF"/>
    <w:rsid w:val="007B1156"/>
    <w:rsid w:val="007B597C"/>
    <w:rsid w:val="007B5B98"/>
    <w:rsid w:val="007C212A"/>
    <w:rsid w:val="007C53B1"/>
    <w:rsid w:val="007D546D"/>
    <w:rsid w:val="007E0A6A"/>
    <w:rsid w:val="007E42C8"/>
    <w:rsid w:val="007E7D21"/>
    <w:rsid w:val="007F0E3A"/>
    <w:rsid w:val="007F201E"/>
    <w:rsid w:val="007F3770"/>
    <w:rsid w:val="007F3C9B"/>
    <w:rsid w:val="007F482F"/>
    <w:rsid w:val="007F7C94"/>
    <w:rsid w:val="007F7F5C"/>
    <w:rsid w:val="0080398D"/>
    <w:rsid w:val="00804243"/>
    <w:rsid w:val="00806385"/>
    <w:rsid w:val="00807CC5"/>
    <w:rsid w:val="00807ED7"/>
    <w:rsid w:val="00814AC0"/>
    <w:rsid w:val="00814CC6"/>
    <w:rsid w:val="00826E7E"/>
    <w:rsid w:val="00831751"/>
    <w:rsid w:val="00833369"/>
    <w:rsid w:val="008356E0"/>
    <w:rsid w:val="00835B42"/>
    <w:rsid w:val="00836701"/>
    <w:rsid w:val="00842A4E"/>
    <w:rsid w:val="00846ED9"/>
    <w:rsid w:val="00847D99"/>
    <w:rsid w:val="0085038E"/>
    <w:rsid w:val="00854812"/>
    <w:rsid w:val="00860DCE"/>
    <w:rsid w:val="0086200E"/>
    <w:rsid w:val="0086271D"/>
    <w:rsid w:val="0086420B"/>
    <w:rsid w:val="00864DBF"/>
    <w:rsid w:val="00865AE2"/>
    <w:rsid w:val="008663C8"/>
    <w:rsid w:val="00866410"/>
    <w:rsid w:val="008720A5"/>
    <w:rsid w:val="00875315"/>
    <w:rsid w:val="00877E88"/>
    <w:rsid w:val="008872C8"/>
    <w:rsid w:val="008878DC"/>
    <w:rsid w:val="008907A4"/>
    <w:rsid w:val="0089601F"/>
    <w:rsid w:val="008A3340"/>
    <w:rsid w:val="008A5DE0"/>
    <w:rsid w:val="008A7313"/>
    <w:rsid w:val="008A7D91"/>
    <w:rsid w:val="008B3C59"/>
    <w:rsid w:val="008B7FC7"/>
    <w:rsid w:val="008C1DEA"/>
    <w:rsid w:val="008C394A"/>
    <w:rsid w:val="008C4337"/>
    <w:rsid w:val="008C4F06"/>
    <w:rsid w:val="008D05BF"/>
    <w:rsid w:val="008D0C45"/>
    <w:rsid w:val="008D6414"/>
    <w:rsid w:val="008E0448"/>
    <w:rsid w:val="008E1E4A"/>
    <w:rsid w:val="008E7076"/>
    <w:rsid w:val="008F0615"/>
    <w:rsid w:val="008F0B58"/>
    <w:rsid w:val="008F103E"/>
    <w:rsid w:val="008F1FDB"/>
    <w:rsid w:val="008F1FFD"/>
    <w:rsid w:val="008F36FB"/>
    <w:rsid w:val="008F66DE"/>
    <w:rsid w:val="00902EA9"/>
    <w:rsid w:val="0090427F"/>
    <w:rsid w:val="00907932"/>
    <w:rsid w:val="00915B69"/>
    <w:rsid w:val="00917987"/>
    <w:rsid w:val="00920506"/>
    <w:rsid w:val="00923581"/>
    <w:rsid w:val="00931DEB"/>
    <w:rsid w:val="00933957"/>
    <w:rsid w:val="00933B55"/>
    <w:rsid w:val="00947945"/>
    <w:rsid w:val="00950605"/>
    <w:rsid w:val="00952233"/>
    <w:rsid w:val="00953BAB"/>
    <w:rsid w:val="00954D66"/>
    <w:rsid w:val="009567A4"/>
    <w:rsid w:val="009575E4"/>
    <w:rsid w:val="009614A5"/>
    <w:rsid w:val="0096324D"/>
    <w:rsid w:val="00963F8F"/>
    <w:rsid w:val="00972851"/>
    <w:rsid w:val="00972F2B"/>
    <w:rsid w:val="00973C62"/>
    <w:rsid w:val="009751DE"/>
    <w:rsid w:val="00975D76"/>
    <w:rsid w:val="00977700"/>
    <w:rsid w:val="00977B07"/>
    <w:rsid w:val="00982E51"/>
    <w:rsid w:val="009874B9"/>
    <w:rsid w:val="00992C42"/>
    <w:rsid w:val="00993581"/>
    <w:rsid w:val="00994A42"/>
    <w:rsid w:val="009968DA"/>
    <w:rsid w:val="009A24A3"/>
    <w:rsid w:val="009A2602"/>
    <w:rsid w:val="009A288C"/>
    <w:rsid w:val="009A64C1"/>
    <w:rsid w:val="009A6C24"/>
    <w:rsid w:val="009B4DC1"/>
    <w:rsid w:val="009B6429"/>
    <w:rsid w:val="009B6697"/>
    <w:rsid w:val="009C0D17"/>
    <w:rsid w:val="009C1FFF"/>
    <w:rsid w:val="009C2B43"/>
    <w:rsid w:val="009C2EA4"/>
    <w:rsid w:val="009C4C04"/>
    <w:rsid w:val="009D6236"/>
    <w:rsid w:val="009D7A70"/>
    <w:rsid w:val="009E04C2"/>
    <w:rsid w:val="009E1C95"/>
    <w:rsid w:val="009E655E"/>
    <w:rsid w:val="009F091D"/>
    <w:rsid w:val="009F669B"/>
    <w:rsid w:val="009F7566"/>
    <w:rsid w:val="00A01680"/>
    <w:rsid w:val="00A06BFE"/>
    <w:rsid w:val="00A10F5D"/>
    <w:rsid w:val="00A1243C"/>
    <w:rsid w:val="00A135AE"/>
    <w:rsid w:val="00A14AF1"/>
    <w:rsid w:val="00A16891"/>
    <w:rsid w:val="00A20046"/>
    <w:rsid w:val="00A268CE"/>
    <w:rsid w:val="00A332E8"/>
    <w:rsid w:val="00A35AF5"/>
    <w:rsid w:val="00A35DDF"/>
    <w:rsid w:val="00A36431"/>
    <w:rsid w:val="00A36CBA"/>
    <w:rsid w:val="00A41531"/>
    <w:rsid w:val="00A416FD"/>
    <w:rsid w:val="00A42282"/>
    <w:rsid w:val="00A45741"/>
    <w:rsid w:val="00A478A9"/>
    <w:rsid w:val="00A50291"/>
    <w:rsid w:val="00A530E4"/>
    <w:rsid w:val="00A546B5"/>
    <w:rsid w:val="00A546EB"/>
    <w:rsid w:val="00A5471C"/>
    <w:rsid w:val="00A576E1"/>
    <w:rsid w:val="00A604CD"/>
    <w:rsid w:val="00A60FE6"/>
    <w:rsid w:val="00A61286"/>
    <w:rsid w:val="00A622F5"/>
    <w:rsid w:val="00A63164"/>
    <w:rsid w:val="00A654BE"/>
    <w:rsid w:val="00A66DD6"/>
    <w:rsid w:val="00A73FC4"/>
    <w:rsid w:val="00A771FD"/>
    <w:rsid w:val="00A8272E"/>
    <w:rsid w:val="00A874EF"/>
    <w:rsid w:val="00A90626"/>
    <w:rsid w:val="00A90CE6"/>
    <w:rsid w:val="00A95415"/>
    <w:rsid w:val="00A96974"/>
    <w:rsid w:val="00AA0303"/>
    <w:rsid w:val="00AA3C89"/>
    <w:rsid w:val="00AB0125"/>
    <w:rsid w:val="00AB32BD"/>
    <w:rsid w:val="00AB4723"/>
    <w:rsid w:val="00AC0E16"/>
    <w:rsid w:val="00AC1590"/>
    <w:rsid w:val="00AC4568"/>
    <w:rsid w:val="00AC4CDB"/>
    <w:rsid w:val="00AC70FE"/>
    <w:rsid w:val="00AD4358"/>
    <w:rsid w:val="00AD549D"/>
    <w:rsid w:val="00AE1C4D"/>
    <w:rsid w:val="00AE594A"/>
    <w:rsid w:val="00AF28DC"/>
    <w:rsid w:val="00AF31F2"/>
    <w:rsid w:val="00AF3952"/>
    <w:rsid w:val="00AF61E1"/>
    <w:rsid w:val="00AF638A"/>
    <w:rsid w:val="00AF7AAA"/>
    <w:rsid w:val="00B00141"/>
    <w:rsid w:val="00B009AA"/>
    <w:rsid w:val="00B00ECE"/>
    <w:rsid w:val="00B00FEF"/>
    <w:rsid w:val="00B030C8"/>
    <w:rsid w:val="00B039C0"/>
    <w:rsid w:val="00B040A7"/>
    <w:rsid w:val="00B056E7"/>
    <w:rsid w:val="00B05B71"/>
    <w:rsid w:val="00B07F6E"/>
    <w:rsid w:val="00B10035"/>
    <w:rsid w:val="00B14BC2"/>
    <w:rsid w:val="00B15C76"/>
    <w:rsid w:val="00B165E6"/>
    <w:rsid w:val="00B172E7"/>
    <w:rsid w:val="00B23423"/>
    <w:rsid w:val="00B235DB"/>
    <w:rsid w:val="00B25EDE"/>
    <w:rsid w:val="00B30415"/>
    <w:rsid w:val="00B447C0"/>
    <w:rsid w:val="00B500FE"/>
    <w:rsid w:val="00B53A40"/>
    <w:rsid w:val="00B548A2"/>
    <w:rsid w:val="00B55EC8"/>
    <w:rsid w:val="00B56934"/>
    <w:rsid w:val="00B62F03"/>
    <w:rsid w:val="00B71021"/>
    <w:rsid w:val="00B71E6B"/>
    <w:rsid w:val="00B72444"/>
    <w:rsid w:val="00B73AAE"/>
    <w:rsid w:val="00B76C23"/>
    <w:rsid w:val="00B7785B"/>
    <w:rsid w:val="00B82130"/>
    <w:rsid w:val="00B821C6"/>
    <w:rsid w:val="00B847F8"/>
    <w:rsid w:val="00B90194"/>
    <w:rsid w:val="00B9164E"/>
    <w:rsid w:val="00B93B62"/>
    <w:rsid w:val="00B941CA"/>
    <w:rsid w:val="00B953D1"/>
    <w:rsid w:val="00B96D93"/>
    <w:rsid w:val="00BA30D0"/>
    <w:rsid w:val="00BA348A"/>
    <w:rsid w:val="00BA61E0"/>
    <w:rsid w:val="00BA7DDF"/>
    <w:rsid w:val="00BB0D32"/>
    <w:rsid w:val="00BB226A"/>
    <w:rsid w:val="00BC5A09"/>
    <w:rsid w:val="00BC7115"/>
    <w:rsid w:val="00BC76B5"/>
    <w:rsid w:val="00BD5420"/>
    <w:rsid w:val="00BE0A6E"/>
    <w:rsid w:val="00BE2D8F"/>
    <w:rsid w:val="00BE4FD7"/>
    <w:rsid w:val="00BF0FB4"/>
    <w:rsid w:val="00BF3D06"/>
    <w:rsid w:val="00C031B1"/>
    <w:rsid w:val="00C04BD2"/>
    <w:rsid w:val="00C13EEC"/>
    <w:rsid w:val="00C14689"/>
    <w:rsid w:val="00C156A4"/>
    <w:rsid w:val="00C20FAA"/>
    <w:rsid w:val="00C22488"/>
    <w:rsid w:val="00C2459D"/>
    <w:rsid w:val="00C26D7F"/>
    <w:rsid w:val="00C2755A"/>
    <w:rsid w:val="00C316F1"/>
    <w:rsid w:val="00C32BDE"/>
    <w:rsid w:val="00C40EB4"/>
    <w:rsid w:val="00C415C6"/>
    <w:rsid w:val="00C42C95"/>
    <w:rsid w:val="00C4470F"/>
    <w:rsid w:val="00C4476C"/>
    <w:rsid w:val="00C45035"/>
    <w:rsid w:val="00C47E27"/>
    <w:rsid w:val="00C50727"/>
    <w:rsid w:val="00C55E5B"/>
    <w:rsid w:val="00C55F18"/>
    <w:rsid w:val="00C62739"/>
    <w:rsid w:val="00C720A4"/>
    <w:rsid w:val="00C75BC3"/>
    <w:rsid w:val="00C7611C"/>
    <w:rsid w:val="00C8555B"/>
    <w:rsid w:val="00C85FC4"/>
    <w:rsid w:val="00C90A63"/>
    <w:rsid w:val="00C94097"/>
    <w:rsid w:val="00C94ED7"/>
    <w:rsid w:val="00C9554B"/>
    <w:rsid w:val="00CA16AC"/>
    <w:rsid w:val="00CA4269"/>
    <w:rsid w:val="00CA6D07"/>
    <w:rsid w:val="00CA7330"/>
    <w:rsid w:val="00CB1C84"/>
    <w:rsid w:val="00CB235D"/>
    <w:rsid w:val="00CB5363"/>
    <w:rsid w:val="00CB64F0"/>
    <w:rsid w:val="00CC2909"/>
    <w:rsid w:val="00CC579E"/>
    <w:rsid w:val="00CC70F5"/>
    <w:rsid w:val="00CD0549"/>
    <w:rsid w:val="00CD31C4"/>
    <w:rsid w:val="00CE32E3"/>
    <w:rsid w:val="00CE4476"/>
    <w:rsid w:val="00CE6B3C"/>
    <w:rsid w:val="00CE6C22"/>
    <w:rsid w:val="00CE7EED"/>
    <w:rsid w:val="00CF27F9"/>
    <w:rsid w:val="00CF7EFB"/>
    <w:rsid w:val="00D05E6F"/>
    <w:rsid w:val="00D078EC"/>
    <w:rsid w:val="00D10D40"/>
    <w:rsid w:val="00D13297"/>
    <w:rsid w:val="00D1700C"/>
    <w:rsid w:val="00D20296"/>
    <w:rsid w:val="00D23A01"/>
    <w:rsid w:val="00D246C1"/>
    <w:rsid w:val="00D27929"/>
    <w:rsid w:val="00D330EB"/>
    <w:rsid w:val="00D33442"/>
    <w:rsid w:val="00D37D7D"/>
    <w:rsid w:val="00D419C6"/>
    <w:rsid w:val="00D441F0"/>
    <w:rsid w:val="00D44BAD"/>
    <w:rsid w:val="00D45B55"/>
    <w:rsid w:val="00D5137B"/>
    <w:rsid w:val="00D52FF1"/>
    <w:rsid w:val="00D54026"/>
    <w:rsid w:val="00D54A49"/>
    <w:rsid w:val="00D7097B"/>
    <w:rsid w:val="00D72DC9"/>
    <w:rsid w:val="00D74D0C"/>
    <w:rsid w:val="00D867F8"/>
    <w:rsid w:val="00D8777E"/>
    <w:rsid w:val="00D900B9"/>
    <w:rsid w:val="00D90A22"/>
    <w:rsid w:val="00D91DFA"/>
    <w:rsid w:val="00DA159A"/>
    <w:rsid w:val="00DA29FC"/>
    <w:rsid w:val="00DA390B"/>
    <w:rsid w:val="00DB0154"/>
    <w:rsid w:val="00DB0CB9"/>
    <w:rsid w:val="00DB1AB2"/>
    <w:rsid w:val="00DB338F"/>
    <w:rsid w:val="00DB47FD"/>
    <w:rsid w:val="00DB5FB2"/>
    <w:rsid w:val="00DC0DB2"/>
    <w:rsid w:val="00DC4FDF"/>
    <w:rsid w:val="00DC6001"/>
    <w:rsid w:val="00DC66F0"/>
    <w:rsid w:val="00DC729B"/>
    <w:rsid w:val="00DD3794"/>
    <w:rsid w:val="00DD3A65"/>
    <w:rsid w:val="00DD62C6"/>
    <w:rsid w:val="00DD76F7"/>
    <w:rsid w:val="00DE3B92"/>
    <w:rsid w:val="00DE51C0"/>
    <w:rsid w:val="00DE5579"/>
    <w:rsid w:val="00DE7137"/>
    <w:rsid w:val="00DF080F"/>
    <w:rsid w:val="00DF34DE"/>
    <w:rsid w:val="00E00498"/>
    <w:rsid w:val="00E044FB"/>
    <w:rsid w:val="00E14ADB"/>
    <w:rsid w:val="00E15957"/>
    <w:rsid w:val="00E2137D"/>
    <w:rsid w:val="00E2425D"/>
    <w:rsid w:val="00E24EDB"/>
    <w:rsid w:val="00E2617A"/>
    <w:rsid w:val="00E27A6A"/>
    <w:rsid w:val="00E31CD4"/>
    <w:rsid w:val="00E33101"/>
    <w:rsid w:val="00E40689"/>
    <w:rsid w:val="00E4195A"/>
    <w:rsid w:val="00E5139D"/>
    <w:rsid w:val="00E538E6"/>
    <w:rsid w:val="00E57A10"/>
    <w:rsid w:val="00E64EDC"/>
    <w:rsid w:val="00E70A90"/>
    <w:rsid w:val="00E716E2"/>
    <w:rsid w:val="00E74332"/>
    <w:rsid w:val="00E802A2"/>
    <w:rsid w:val="00E829ED"/>
    <w:rsid w:val="00E82B95"/>
    <w:rsid w:val="00E85C0B"/>
    <w:rsid w:val="00E86BAE"/>
    <w:rsid w:val="00E90E3E"/>
    <w:rsid w:val="00E913EC"/>
    <w:rsid w:val="00E9162F"/>
    <w:rsid w:val="00E94E7E"/>
    <w:rsid w:val="00E9732F"/>
    <w:rsid w:val="00EA3B05"/>
    <w:rsid w:val="00EA7D97"/>
    <w:rsid w:val="00EB13D7"/>
    <w:rsid w:val="00EB1E83"/>
    <w:rsid w:val="00EB51AF"/>
    <w:rsid w:val="00EC2E33"/>
    <w:rsid w:val="00EC57FA"/>
    <w:rsid w:val="00ED22CB"/>
    <w:rsid w:val="00ED67AF"/>
    <w:rsid w:val="00ED69A0"/>
    <w:rsid w:val="00ED75DE"/>
    <w:rsid w:val="00ED782F"/>
    <w:rsid w:val="00EE128C"/>
    <w:rsid w:val="00EE178E"/>
    <w:rsid w:val="00EE3105"/>
    <w:rsid w:val="00EE4C48"/>
    <w:rsid w:val="00EE76FE"/>
    <w:rsid w:val="00EE7FA3"/>
    <w:rsid w:val="00EF66D9"/>
    <w:rsid w:val="00EF68E3"/>
    <w:rsid w:val="00EF6BA5"/>
    <w:rsid w:val="00EF780D"/>
    <w:rsid w:val="00EF7A98"/>
    <w:rsid w:val="00F0267E"/>
    <w:rsid w:val="00F0277A"/>
    <w:rsid w:val="00F11B47"/>
    <w:rsid w:val="00F13B2F"/>
    <w:rsid w:val="00F172D9"/>
    <w:rsid w:val="00F23F0C"/>
    <w:rsid w:val="00F2412D"/>
    <w:rsid w:val="00F25D8D"/>
    <w:rsid w:val="00F2728A"/>
    <w:rsid w:val="00F27DE1"/>
    <w:rsid w:val="00F30885"/>
    <w:rsid w:val="00F3603E"/>
    <w:rsid w:val="00F36428"/>
    <w:rsid w:val="00F40A9F"/>
    <w:rsid w:val="00F41388"/>
    <w:rsid w:val="00F44CCB"/>
    <w:rsid w:val="00F474C9"/>
    <w:rsid w:val="00F5126B"/>
    <w:rsid w:val="00F54EA3"/>
    <w:rsid w:val="00F57E44"/>
    <w:rsid w:val="00F60009"/>
    <w:rsid w:val="00F61675"/>
    <w:rsid w:val="00F61A00"/>
    <w:rsid w:val="00F6686B"/>
    <w:rsid w:val="00F6731E"/>
    <w:rsid w:val="00F67F74"/>
    <w:rsid w:val="00F67FED"/>
    <w:rsid w:val="00F712B3"/>
    <w:rsid w:val="00F731F1"/>
    <w:rsid w:val="00F73B28"/>
    <w:rsid w:val="00F73DE3"/>
    <w:rsid w:val="00F741DE"/>
    <w:rsid w:val="00F744BF"/>
    <w:rsid w:val="00F7632C"/>
    <w:rsid w:val="00F77219"/>
    <w:rsid w:val="00F80A7D"/>
    <w:rsid w:val="00F84DD2"/>
    <w:rsid w:val="00F86D4C"/>
    <w:rsid w:val="00F87D4C"/>
    <w:rsid w:val="00F9321A"/>
    <w:rsid w:val="00F955D6"/>
    <w:rsid w:val="00FA17C9"/>
    <w:rsid w:val="00FB0872"/>
    <w:rsid w:val="00FB4892"/>
    <w:rsid w:val="00FB5442"/>
    <w:rsid w:val="00FB54CC"/>
    <w:rsid w:val="00FB5F13"/>
    <w:rsid w:val="00FC3922"/>
    <w:rsid w:val="00FC3F0F"/>
    <w:rsid w:val="00FC4182"/>
    <w:rsid w:val="00FD052B"/>
    <w:rsid w:val="00FD1783"/>
    <w:rsid w:val="00FD1A37"/>
    <w:rsid w:val="00FD3081"/>
    <w:rsid w:val="00FD469F"/>
    <w:rsid w:val="00FD4E5B"/>
    <w:rsid w:val="00FD4ED8"/>
    <w:rsid w:val="00FE4EE0"/>
    <w:rsid w:val="00FE59FE"/>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12"/>
    <o:shapelayout v:ext="edit">
      <o:idmap v:ext="edit" data="1"/>
    </o:shapelayout>
  </w:shapeDefaults>
  <w:decimalSymbol w:val=","/>
  <w:listSeparator w:val=";"/>
  <w14:docId w14:val="52B69CDA"/>
  <w15:docId w15:val="{C147F1C1-08D0-418F-9871-AF1885A9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next w:val="WMOBodyText"/>
    <w:qFormat/>
    <w:rsid w:val="00B62F03"/>
    <w:pPr>
      <w:tabs>
        <w:tab w:val="left" w:pos="1134"/>
      </w:tabs>
      <w:jc w:val="both"/>
    </w:pPr>
    <w:rPr>
      <w:rFonts w:ascii="Verdana" w:eastAsia="Arial" w:hAnsi="Verdana" w:cs="Arial"/>
      <w:lang w:val="en-GB" w:eastAsia="en-US"/>
    </w:rPr>
  </w:style>
  <w:style w:type="paragraph" w:styleId="Heading1">
    <w:name w:val="heading 1"/>
    <w:next w:val="WMOBodyText"/>
    <w:link w:val="Heading1Char"/>
    <w:qFormat/>
    <w:rsid w:val="001D3CFB"/>
    <w:pPr>
      <w:keepNext/>
      <w:keepLines/>
      <w:spacing w:before="360" w:after="120"/>
      <w:jc w:val="center"/>
      <w:outlineLvl w:val="0"/>
    </w:pPr>
    <w:rPr>
      <w:rFonts w:ascii="Verdana" w:eastAsia="Verdana" w:hAnsi="Verdana" w:cs="Verdana"/>
      <w:b/>
      <w:bCs/>
      <w:caps/>
      <w:kern w:val="32"/>
      <w:sz w:val="24"/>
      <w:szCs w:val="24"/>
      <w:lang w:val="en-GB"/>
    </w:rPr>
  </w:style>
  <w:style w:type="paragraph" w:styleId="Heading2">
    <w:name w:val="heading 2"/>
    <w:next w:val="WMOBodyText"/>
    <w:link w:val="Heading2Char"/>
    <w:qFormat/>
    <w:rsid w:val="001D3CFB"/>
    <w:pPr>
      <w:keepNext/>
      <w:keepLines/>
      <w:spacing w:before="360" w:after="360"/>
      <w:jc w:val="center"/>
      <w:outlineLvl w:val="1"/>
    </w:pPr>
    <w:rPr>
      <w:rFonts w:ascii="Verdana" w:eastAsia="Verdana" w:hAnsi="Verdana" w:cs="Verdana"/>
      <w:b/>
      <w:bCs/>
      <w:iCs/>
      <w:sz w:val="22"/>
      <w:szCs w:val="22"/>
      <w:lang w:val="en-GB"/>
    </w:rPr>
  </w:style>
  <w:style w:type="paragraph" w:styleId="Heading3">
    <w:name w:val="heading 3"/>
    <w:next w:val="WMOBodyText"/>
    <w:link w:val="Heading3Char"/>
    <w:qFormat/>
    <w:rsid w:val="001D3CFB"/>
    <w:pPr>
      <w:keepNext/>
      <w:keepLines/>
      <w:tabs>
        <w:tab w:val="left" w:pos="1134"/>
      </w:tabs>
      <w:spacing w:before="360" w:after="360"/>
      <w:outlineLvl w:val="2"/>
    </w:pPr>
    <w:rPr>
      <w:rFonts w:ascii="Verdana" w:eastAsia="Verdana" w:hAnsi="Verdana" w:cs="Verdana"/>
      <w:b/>
      <w:bCs/>
      <w:lang w:val="en-GB"/>
    </w:rPr>
  </w:style>
  <w:style w:type="paragraph" w:styleId="Heading4">
    <w:name w:val="heading 4"/>
    <w:next w:val="WMOBodyText"/>
    <w:link w:val="Heading4Char"/>
    <w:qFormat/>
    <w:rsid w:val="00A530E4"/>
    <w:pPr>
      <w:keepNext/>
      <w:keepLines/>
      <w:spacing w:before="360"/>
      <w:ind w:left="1134" w:hanging="1134"/>
      <w:outlineLvl w:val="3"/>
    </w:pPr>
    <w:rPr>
      <w:rFonts w:ascii="Verdana" w:eastAsia="Verdana" w:hAnsi="Verdana" w:cs="Verdana"/>
      <w:b/>
      <w:i/>
      <w:lang w:val="en-GB"/>
    </w:rPr>
  </w:style>
  <w:style w:type="paragraph" w:styleId="Heading5">
    <w:name w:val="heading 5"/>
    <w:basedOn w:val="Normal"/>
    <w:next w:val="Normal"/>
    <w:link w:val="Heading5Char"/>
    <w:qFormat/>
    <w:rsid w:val="00C13EEC"/>
    <w:pPr>
      <w:tabs>
        <w:tab w:val="left" w:pos="1080"/>
      </w:tabs>
      <w:spacing w:before="240"/>
      <w:ind w:left="1080" w:hanging="1080"/>
      <w:outlineLvl w:val="4"/>
    </w:pPr>
    <w:rPr>
      <w:bCs/>
      <w:i/>
      <w:iCs/>
      <w:szCs w:val="22"/>
      <w:lang w:eastAsia="zh-TW"/>
    </w:rPr>
  </w:style>
  <w:style w:type="paragraph" w:styleId="Heading6">
    <w:name w:val="heading 6"/>
    <w:basedOn w:val="Normal"/>
    <w:next w:val="Normal"/>
    <w:link w:val="Heading6Char"/>
    <w:qFormat/>
    <w:rsid w:val="00C13EEC"/>
    <w:pPr>
      <w:keepNext/>
      <w:widowControl w:val="0"/>
      <w:tabs>
        <w:tab w:val="center" w:pos="4513"/>
      </w:tabs>
      <w:suppressAutoHyphens/>
      <w:jc w:val="center"/>
      <w:outlineLvl w:val="5"/>
    </w:pPr>
    <w:rPr>
      <w:b/>
      <w:snapToGrid w:val="0"/>
      <w:spacing w:val="-2"/>
      <w:lang w:eastAsia="zh-TW"/>
    </w:rPr>
  </w:style>
  <w:style w:type="paragraph" w:styleId="Heading7">
    <w:name w:val="heading 7"/>
    <w:basedOn w:val="Normal"/>
    <w:next w:val="Normal"/>
    <w:link w:val="Heading7Char"/>
    <w:qFormat/>
    <w:rsid w:val="00C13EEC"/>
    <w:pPr>
      <w:keepNext/>
      <w:tabs>
        <w:tab w:val="clear" w:pos="1134"/>
        <w:tab w:val="left" w:pos="-722"/>
        <w:tab w:val="left" w:pos="1140"/>
        <w:tab w:val="left" w:pos="6946"/>
      </w:tabs>
      <w:suppressAutoHyphens/>
      <w:spacing w:line="252" w:lineRule="auto"/>
      <w:outlineLvl w:val="6"/>
    </w:pPr>
    <w:rPr>
      <w:b/>
      <w:bCs/>
      <w:color w:val="4436AA"/>
      <w:spacing w:val="-2"/>
      <w:sz w:val="28"/>
      <w:szCs w:val="22"/>
      <w:lang w:eastAsia="zh-TW"/>
    </w:rPr>
  </w:style>
  <w:style w:type="paragraph" w:styleId="Heading8">
    <w:name w:val="heading 8"/>
    <w:basedOn w:val="Normal"/>
    <w:next w:val="Normal"/>
    <w:link w:val="Heading8Char"/>
    <w:qFormat/>
    <w:rsid w:val="005B74AD"/>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5B74AD"/>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459D"/>
    <w:pPr>
      <w:tabs>
        <w:tab w:val="clear" w:pos="1134"/>
      </w:tabs>
      <w:spacing w:after="360"/>
      <w:jc w:val="center"/>
    </w:pPr>
  </w:style>
  <w:style w:type="paragraph" w:styleId="BlockText">
    <w:name w:val="Block Text"/>
    <w:basedOn w:val="Normal"/>
    <w:rsid w:val="008A71EB"/>
    <w:pPr>
      <w:ind w:left="567" w:right="566"/>
    </w:pPr>
    <w:rPr>
      <w:rFonts w:ascii="Univers" w:hAnsi="Univers"/>
      <w:sz w:val="21"/>
    </w:rPr>
  </w:style>
  <w:style w:type="paragraph" w:customStyle="1" w:styleId="CrossTitle12">
    <w:name w:val="***Cross_Title_12"/>
    <w:basedOn w:val="Normal"/>
    <w:rsid w:val="008A71EB"/>
    <w:pPr>
      <w:jc w:val="center"/>
    </w:pPr>
    <w:rPr>
      <w:rFonts w:eastAsia="SimSun"/>
      <w:b/>
      <w:bCs/>
      <w:caps/>
      <w:sz w:val="24"/>
      <w:szCs w:val="24"/>
      <w:lang w:val="fr-CH" w:eastAsia="zh-CN"/>
    </w:rPr>
  </w:style>
  <w:style w:type="paragraph" w:customStyle="1" w:styleId="Service9">
    <w:name w:val="Service 9"/>
    <w:rsid w:val="008A71EB"/>
    <w:pPr>
      <w:jc w:val="center"/>
    </w:pPr>
    <w:rPr>
      <w:rFonts w:ascii="Arial" w:eastAsia="Times New Roman" w:hAnsi="Arial"/>
      <w:sz w:val="18"/>
      <w:lang w:val="en-GB" w:eastAsia="en-US"/>
    </w:rPr>
  </w:style>
  <w:style w:type="character" w:styleId="Hyperlink">
    <w:name w:val="Hyperlink"/>
    <w:basedOn w:val="DefaultParagraphFont"/>
    <w:rsid w:val="009F3E3D"/>
    <w:rPr>
      <w:color w:val="0000FF"/>
      <w:u w:val="none"/>
    </w:rPr>
  </w:style>
  <w:style w:type="character" w:styleId="PageNumber">
    <w:name w:val="page number"/>
    <w:basedOn w:val="DefaultParagraphFont"/>
    <w:rsid w:val="008A71EB"/>
  </w:style>
  <w:style w:type="paragraph" w:styleId="TOC4">
    <w:name w:val="toc 4"/>
    <w:basedOn w:val="Normal"/>
    <w:next w:val="Normal"/>
    <w:autoRedefine/>
    <w:semiHidden/>
    <w:rsid w:val="006A5514"/>
    <w:pPr>
      <w:ind w:left="660"/>
    </w:pPr>
  </w:style>
  <w:style w:type="paragraph" w:customStyle="1" w:styleId="CrossTitle14">
    <w:name w:val="***Cross_Title_14"/>
    <w:basedOn w:val="Normal"/>
    <w:rsid w:val="008A71EB"/>
    <w:pPr>
      <w:keepNext/>
      <w:tabs>
        <w:tab w:val="clear" w:pos="1134"/>
        <w:tab w:val="left" w:pos="1140"/>
      </w:tabs>
      <w:spacing w:after="100"/>
      <w:jc w:val="center"/>
    </w:pPr>
    <w:rPr>
      <w:rFonts w:eastAsia="SimSun"/>
      <w:b/>
      <w:caps/>
      <w:sz w:val="28"/>
      <w:szCs w:val="28"/>
      <w:lang w:val="fr-CH" w:eastAsia="zh-CN"/>
    </w:rPr>
  </w:style>
  <w:style w:type="character" w:customStyle="1" w:styleId="Heading2Char">
    <w:name w:val="Heading 2 Char"/>
    <w:link w:val="Heading2"/>
    <w:locked/>
    <w:rsid w:val="001D3CFB"/>
    <w:rPr>
      <w:rFonts w:ascii="Verdana" w:eastAsia="Verdana" w:hAnsi="Verdana" w:cs="Verdana"/>
      <w:b/>
      <w:bCs/>
      <w:iCs/>
      <w:sz w:val="22"/>
      <w:szCs w:val="22"/>
      <w:lang w:val="en-GB"/>
    </w:rPr>
  </w:style>
  <w:style w:type="paragraph" w:styleId="Footer">
    <w:name w:val="footer"/>
    <w:basedOn w:val="Normal"/>
    <w:link w:val="FooterChar"/>
    <w:rsid w:val="008A71EB"/>
    <w:pPr>
      <w:tabs>
        <w:tab w:val="center" w:pos="4320"/>
        <w:tab w:val="right" w:pos="8640"/>
      </w:tabs>
    </w:pPr>
  </w:style>
  <w:style w:type="paragraph" w:styleId="BalloonText">
    <w:name w:val="Balloon Text"/>
    <w:basedOn w:val="Normal"/>
    <w:link w:val="BalloonTextChar"/>
    <w:uiPriority w:val="99"/>
    <w:semiHidden/>
    <w:rsid w:val="005A6BCE"/>
    <w:rPr>
      <w:rFonts w:ascii="Tahoma" w:hAnsi="Tahoma" w:cs="Tahoma"/>
      <w:sz w:val="16"/>
      <w:szCs w:val="16"/>
    </w:rPr>
  </w:style>
  <w:style w:type="paragraph" w:styleId="DocumentMap">
    <w:name w:val="Document Map"/>
    <w:basedOn w:val="Normal"/>
    <w:link w:val="DocumentMapChar"/>
    <w:semiHidden/>
    <w:rsid w:val="002A7FA1"/>
    <w:pPr>
      <w:shd w:val="clear" w:color="auto" w:fill="000080"/>
    </w:pPr>
    <w:rPr>
      <w:rFonts w:ascii="Tahoma" w:hAnsi="Tahoma" w:cs="Tahoma"/>
    </w:rPr>
  </w:style>
  <w:style w:type="paragraph" w:styleId="TOC3">
    <w:name w:val="toc 3"/>
    <w:basedOn w:val="Normal"/>
    <w:next w:val="Normal"/>
    <w:autoRedefine/>
    <w:semiHidden/>
    <w:rsid w:val="00E91F0F"/>
    <w:pPr>
      <w:ind w:left="400"/>
    </w:pPr>
  </w:style>
  <w:style w:type="paragraph" w:styleId="TOC1">
    <w:name w:val="toc 1"/>
    <w:basedOn w:val="Normal"/>
    <w:next w:val="Normal"/>
    <w:autoRedefine/>
    <w:semiHidden/>
    <w:rsid w:val="00E91F0F"/>
  </w:style>
  <w:style w:type="paragraph" w:styleId="TOC2">
    <w:name w:val="toc 2"/>
    <w:basedOn w:val="Normal"/>
    <w:next w:val="Normal"/>
    <w:autoRedefine/>
    <w:semiHidden/>
    <w:rsid w:val="00E91F0F"/>
    <w:pPr>
      <w:ind w:left="200"/>
    </w:pPr>
  </w:style>
  <w:style w:type="character" w:styleId="FollowedHyperlink">
    <w:name w:val="FollowedHyperlink"/>
    <w:basedOn w:val="DefaultParagraphFont"/>
    <w:rsid w:val="002F006A"/>
    <w:rPr>
      <w:color w:val="0000FF"/>
      <w:u w:val="none"/>
    </w:rPr>
  </w:style>
  <w:style w:type="paragraph" w:customStyle="1" w:styleId="WMOSubTitle1">
    <w:name w:val="WMO_SubTitle1"/>
    <w:basedOn w:val="Heading4"/>
    <w:next w:val="WMOBodyText"/>
    <w:rsid w:val="004D497E"/>
    <w:pPr>
      <w:spacing w:before="280"/>
      <w:ind w:left="0" w:firstLine="0"/>
    </w:pPr>
  </w:style>
  <w:style w:type="paragraph" w:customStyle="1" w:styleId="Comment">
    <w:name w:val="Comment"/>
    <w:basedOn w:val="Normal"/>
    <w:next w:val="WMOBodyText"/>
    <w:link w:val="CommentChar"/>
    <w:rsid w:val="000C225A"/>
    <w:pPr>
      <w:spacing w:before="240"/>
      <w:jc w:val="left"/>
    </w:pPr>
    <w:rPr>
      <w:i/>
      <w:szCs w:val="22"/>
    </w:rPr>
  </w:style>
  <w:style w:type="paragraph" w:customStyle="1" w:styleId="CharCharCharChar">
    <w:name w:val="Char Char Char Char"/>
    <w:basedOn w:val="Normal"/>
    <w:rsid w:val="00480313"/>
    <w:pPr>
      <w:jc w:val="left"/>
    </w:pPr>
    <w:rPr>
      <w:rFonts w:ascii="Times New Roman" w:hAnsi="Times New Roman"/>
      <w:sz w:val="24"/>
      <w:szCs w:val="24"/>
      <w:lang w:val="pl-PL" w:eastAsia="pl-PL"/>
    </w:rPr>
  </w:style>
  <w:style w:type="paragraph" w:customStyle="1" w:styleId="CharChar">
    <w:name w:val="Знак Знак Char Char"/>
    <w:basedOn w:val="Normal"/>
    <w:rsid w:val="000B5E64"/>
    <w:pPr>
      <w:jc w:val="left"/>
    </w:pPr>
    <w:rPr>
      <w:rFonts w:ascii="Times New Roman" w:hAnsi="Times New Roman"/>
      <w:sz w:val="24"/>
      <w:szCs w:val="24"/>
      <w:lang w:val="pl-PL" w:eastAsia="pl-PL"/>
    </w:rPr>
  </w:style>
  <w:style w:type="paragraph" w:customStyle="1" w:styleId="BodyText">
    <w:name w:val="BodyText"/>
    <w:basedOn w:val="Normal"/>
    <w:link w:val="BodyTextChar"/>
    <w:rsid w:val="004F49A1"/>
    <w:pPr>
      <w:tabs>
        <w:tab w:val="left" w:pos="1080"/>
      </w:tabs>
      <w:spacing w:before="240"/>
    </w:pPr>
    <w:rPr>
      <w:szCs w:val="22"/>
    </w:rPr>
  </w:style>
  <w:style w:type="paragraph" w:customStyle="1" w:styleId="WMOBodyText">
    <w:name w:val="WMO_BodyText"/>
    <w:link w:val="WMOBodyTextCharChar"/>
    <w:qFormat/>
    <w:rsid w:val="00C4470F"/>
    <w:pPr>
      <w:spacing w:before="240"/>
    </w:pPr>
    <w:rPr>
      <w:rFonts w:ascii="Verdana" w:eastAsia="Verdana" w:hAnsi="Verdana" w:cs="Verdana"/>
      <w:lang w:val="en-GB"/>
    </w:rPr>
  </w:style>
  <w:style w:type="paragraph" w:customStyle="1" w:styleId="WMOSubTitle2">
    <w:name w:val="WMO_SubTitle2"/>
    <w:basedOn w:val="Heading5"/>
    <w:next w:val="WMOBodyText"/>
    <w:rsid w:val="00A530E4"/>
    <w:pPr>
      <w:keepNext/>
      <w:keepLines/>
      <w:tabs>
        <w:tab w:val="clear" w:pos="1080"/>
      </w:tabs>
      <w:spacing w:before="280"/>
      <w:ind w:left="0" w:firstLine="0"/>
      <w:jc w:val="left"/>
    </w:pPr>
    <w:rPr>
      <w:rFonts w:eastAsia="Verdana" w:cs="Verdana"/>
      <w:szCs w:val="20"/>
    </w:rPr>
  </w:style>
  <w:style w:type="paragraph" w:styleId="BodyText0">
    <w:name w:val="Body Text"/>
    <w:basedOn w:val="Normal"/>
    <w:link w:val="BodyTextChar0"/>
    <w:rsid w:val="00831751"/>
    <w:pPr>
      <w:tabs>
        <w:tab w:val="clear" w:pos="1134"/>
        <w:tab w:val="left" w:pos="1140"/>
      </w:tabs>
      <w:jc w:val="center"/>
    </w:pPr>
    <w:rPr>
      <w:rFonts w:eastAsia="SimSun"/>
      <w:b/>
      <w:bCs/>
      <w:sz w:val="24"/>
      <w:szCs w:val="24"/>
      <w:lang w:eastAsia="zh-CN"/>
    </w:rPr>
  </w:style>
  <w:style w:type="character" w:styleId="FootnoteReference">
    <w:name w:val="footnote reference"/>
    <w:basedOn w:val="DefaultParagraphFont"/>
    <w:uiPriority w:val="99"/>
    <w:rsid w:val="003B7252"/>
    <w:rPr>
      <w:vertAlign w:val="superscript"/>
    </w:rPr>
  </w:style>
  <w:style w:type="paragraph" w:customStyle="1" w:styleId="ECBodyText-Centred">
    <w:name w:val="EC_BodyText-Centred"/>
    <w:basedOn w:val="WMOBodyText"/>
    <w:next w:val="WMOBodyText"/>
    <w:rsid w:val="00415F4C"/>
    <w:pPr>
      <w:jc w:val="center"/>
    </w:pPr>
  </w:style>
  <w:style w:type="paragraph" w:styleId="FootnoteText">
    <w:name w:val="footnote text"/>
    <w:basedOn w:val="Normal"/>
    <w:link w:val="FootnoteTextChar"/>
    <w:uiPriority w:val="99"/>
    <w:rsid w:val="00BD5420"/>
    <w:pPr>
      <w:spacing w:before="60"/>
      <w:ind w:left="142" w:hanging="142"/>
      <w:jc w:val="left"/>
    </w:pPr>
    <w:rPr>
      <w:sz w:val="18"/>
      <w:szCs w:val="18"/>
    </w:rPr>
  </w:style>
  <w:style w:type="character" w:styleId="CommentReference">
    <w:name w:val="annotation reference"/>
    <w:basedOn w:val="DefaultParagraphFont"/>
    <w:rsid w:val="00DD35CC"/>
    <w:rPr>
      <w:sz w:val="16"/>
      <w:szCs w:val="16"/>
    </w:rPr>
  </w:style>
  <w:style w:type="paragraph" w:styleId="CommentText">
    <w:name w:val="annotation text"/>
    <w:basedOn w:val="Normal"/>
    <w:link w:val="CommentTextChar"/>
    <w:rsid w:val="00DD35CC"/>
  </w:style>
  <w:style w:type="paragraph" w:styleId="CommentSubject">
    <w:name w:val="annotation subject"/>
    <w:basedOn w:val="CommentText"/>
    <w:next w:val="CommentText"/>
    <w:link w:val="CommentSubjectChar"/>
    <w:semiHidden/>
    <w:rsid w:val="00DD35CC"/>
    <w:rPr>
      <w:b/>
      <w:bCs/>
    </w:rPr>
  </w:style>
  <w:style w:type="paragraph" w:customStyle="1" w:styleId="ECBox">
    <w:name w:val="EC_Box"/>
    <w:basedOn w:val="WMOBodyText"/>
    <w:next w:val="WMOBodyText"/>
    <w:rsid w:val="00733D4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13EEC"/>
  </w:style>
  <w:style w:type="paragraph" w:styleId="Title">
    <w:name w:val="Title"/>
    <w:basedOn w:val="Normal"/>
    <w:link w:val="TitleChar"/>
    <w:qFormat/>
    <w:rsid w:val="0028006F"/>
    <w:pPr>
      <w:spacing w:before="240" w:after="60"/>
      <w:jc w:val="center"/>
      <w:outlineLvl w:val="0"/>
    </w:pPr>
    <w:rPr>
      <w:b/>
      <w:bCs/>
      <w:kern w:val="28"/>
      <w:sz w:val="32"/>
      <w:szCs w:val="32"/>
    </w:rPr>
  </w:style>
  <w:style w:type="paragraph" w:customStyle="1" w:styleId="ECBodyText">
    <w:name w:val="EC_BodyText"/>
    <w:basedOn w:val="Normal"/>
    <w:link w:val="ECBodyTextChar"/>
    <w:rsid w:val="00E60546"/>
    <w:pPr>
      <w:tabs>
        <w:tab w:val="clear" w:pos="1134"/>
        <w:tab w:val="left" w:pos="1080"/>
      </w:tabs>
      <w:spacing w:before="240"/>
      <w:jc w:val="left"/>
    </w:pPr>
    <w:rPr>
      <w:rFonts w:eastAsia="Times New Roman"/>
      <w:szCs w:val="22"/>
    </w:rPr>
  </w:style>
  <w:style w:type="character" w:customStyle="1" w:styleId="ECBodyTextChar">
    <w:name w:val="EC_BodyText Char"/>
    <w:basedOn w:val="DefaultParagraphFont"/>
    <w:link w:val="ECBodyText"/>
    <w:rsid w:val="00E60546"/>
    <w:rPr>
      <w:rFonts w:ascii="Arial" w:eastAsia="Times New Roman" w:hAnsi="Arial" w:cs="Arial"/>
      <w:sz w:val="22"/>
      <w:szCs w:val="22"/>
    </w:rPr>
  </w:style>
  <w:style w:type="paragraph" w:customStyle="1" w:styleId="StyleHeading1LatinTimesNewRoman">
    <w:name w:val="Style Heading 1 + (Latin) Times New Roman"/>
    <w:basedOn w:val="Heading1"/>
    <w:link w:val="StyleHeading1LatinTimesNewRomanChar"/>
    <w:rsid w:val="00CF399D"/>
  </w:style>
  <w:style w:type="character" w:customStyle="1" w:styleId="Heading1Char">
    <w:name w:val="Heading 1 Char"/>
    <w:basedOn w:val="DefaultParagraphFont"/>
    <w:link w:val="Heading1"/>
    <w:rsid w:val="001D3CFB"/>
    <w:rPr>
      <w:rFonts w:ascii="Verdana" w:eastAsia="Verdana" w:hAnsi="Verdana" w:cs="Verdana"/>
      <w:b/>
      <w:bCs/>
      <w:caps/>
      <w:kern w:val="32"/>
      <w:sz w:val="24"/>
      <w:szCs w:val="24"/>
      <w:lang w:val="en-GB"/>
    </w:rPr>
  </w:style>
  <w:style w:type="character" w:customStyle="1" w:styleId="StyleHeading1LatinTimesNewRomanChar">
    <w:name w:val="Style Heading 1 + (Latin) Times New Roman Char"/>
    <w:basedOn w:val="Heading1Char"/>
    <w:link w:val="StyleHeading1LatinTimesNewRoman"/>
    <w:rsid w:val="00CF399D"/>
    <w:rPr>
      <w:rFonts w:ascii="Arial" w:eastAsia="Arial" w:hAnsi="Arial" w:cs="Arial"/>
      <w:b/>
      <w:bCs/>
      <w:caps/>
      <w:kern w:val="32"/>
      <w:sz w:val="28"/>
      <w:szCs w:val="32"/>
      <w:lang w:val="en-GB" w:eastAsia="en-US" w:bidi="ar-SA"/>
    </w:rPr>
  </w:style>
  <w:style w:type="paragraph" w:customStyle="1" w:styleId="StyleHeading1LatinTimesNewRoman1">
    <w:name w:val="Style Heading 1 + (Latin) Times New Roman1"/>
    <w:basedOn w:val="Heading1"/>
    <w:link w:val="StyleHeading1LatinTimesNewRoman1Char"/>
    <w:rsid w:val="00CF399D"/>
    <w:rPr>
      <w:rFonts w:cs="Arial Bold"/>
    </w:rPr>
  </w:style>
  <w:style w:type="character" w:customStyle="1" w:styleId="StyleHeading1LatinTimesNewRoman1Char">
    <w:name w:val="Style Heading 1 + (Latin) Times New Roman1 Char"/>
    <w:basedOn w:val="Heading1Char"/>
    <w:link w:val="StyleHeading1LatinTimesNewRoman1"/>
    <w:rsid w:val="00CF399D"/>
    <w:rPr>
      <w:rFonts w:ascii="Arial" w:eastAsia="Arial" w:hAnsi="Arial" w:cs="Arial Bold"/>
      <w:b/>
      <w:bCs/>
      <w:caps/>
      <w:kern w:val="32"/>
      <w:sz w:val="28"/>
      <w:szCs w:val="32"/>
      <w:lang w:val="en-GB" w:eastAsia="en-US" w:bidi="ar-SA"/>
    </w:rPr>
  </w:style>
  <w:style w:type="character" w:customStyle="1" w:styleId="BodyTextChar">
    <w:name w:val="BodyText Char"/>
    <w:basedOn w:val="DefaultParagraphFont"/>
    <w:link w:val="BodyText"/>
    <w:rsid w:val="004F49A1"/>
    <w:rPr>
      <w:rFonts w:ascii="Arial" w:eastAsia="Arial" w:hAnsi="Arial" w:cs="Arial"/>
      <w:sz w:val="22"/>
      <w:szCs w:val="22"/>
      <w:lang w:val="en-GB" w:eastAsia="en-US" w:bidi="ar-SA"/>
    </w:rPr>
  </w:style>
  <w:style w:type="character" w:customStyle="1" w:styleId="WMOBodyTextCharChar">
    <w:name w:val="WMO_BodyText Char Char"/>
    <w:basedOn w:val="DefaultParagraphFont"/>
    <w:link w:val="WMOBodyText"/>
    <w:rsid w:val="00C4470F"/>
    <w:rPr>
      <w:rFonts w:ascii="Verdana" w:eastAsia="Verdana" w:hAnsi="Verdana" w:cs="Verdana"/>
      <w:lang w:val="en-GB"/>
    </w:rPr>
  </w:style>
  <w:style w:type="table" w:styleId="TableGrid">
    <w:name w:val="Table Grid"/>
    <w:basedOn w:val="TableNormal"/>
    <w:uiPriority w:val="39"/>
    <w:rsid w:val="00E47C1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28778B"/>
    <w:rPr>
      <w:color w:val="808080"/>
      <w:sz w:val="20"/>
    </w:rPr>
  </w:style>
  <w:style w:type="character" w:customStyle="1" w:styleId="Heading4Char">
    <w:name w:val="Heading 4 Char"/>
    <w:basedOn w:val="DefaultParagraphFont"/>
    <w:link w:val="Heading4"/>
    <w:rsid w:val="00A530E4"/>
    <w:rPr>
      <w:rFonts w:ascii="Verdana" w:eastAsia="Verdana" w:hAnsi="Verdana" w:cs="Verdana"/>
      <w:b/>
      <w:i/>
      <w:lang w:val="en-GB"/>
    </w:rPr>
  </w:style>
  <w:style w:type="paragraph" w:customStyle="1" w:styleId="Heading2Centered">
    <w:name w:val="Heading 2 + Centered"/>
    <w:aliases w:val="Before:  0 cm,First line:  0 cm + Not All caps"/>
    <w:basedOn w:val="Heading2"/>
    <w:link w:val="Heading2CenteredChar"/>
    <w:rsid w:val="00C13EEC"/>
  </w:style>
  <w:style w:type="character" w:customStyle="1" w:styleId="Heading2CenteredChar">
    <w:name w:val="Heading 2 + Centered Char"/>
    <w:aliases w:val="Before:  0 cm Char,First line:  0 cm + Not All caps Char"/>
    <w:basedOn w:val="Heading2Char"/>
    <w:link w:val="Heading2Centered"/>
    <w:rsid w:val="00C13EEC"/>
    <w:rPr>
      <w:rFonts w:ascii="Arial" w:eastAsia="Arial" w:hAnsi="Arial" w:cs="Arial"/>
      <w:b/>
      <w:bCs/>
      <w:iCs/>
      <w:caps w:val="0"/>
      <w:sz w:val="22"/>
      <w:szCs w:val="22"/>
      <w:lang w:val="en-GB"/>
    </w:rPr>
  </w:style>
  <w:style w:type="character" w:customStyle="1" w:styleId="BalloonTextChar">
    <w:name w:val="Balloon Text Char"/>
    <w:basedOn w:val="DefaultParagraphFont"/>
    <w:link w:val="BalloonText"/>
    <w:uiPriority w:val="99"/>
    <w:semiHidden/>
    <w:rsid w:val="00B165E6"/>
    <w:rPr>
      <w:rFonts w:ascii="Tahoma" w:eastAsia="Arial" w:hAnsi="Tahoma" w:cs="Tahoma"/>
      <w:sz w:val="16"/>
      <w:szCs w:val="16"/>
      <w:lang w:val="en-GB" w:eastAsia="en-US"/>
    </w:rPr>
  </w:style>
  <w:style w:type="paragraph" w:customStyle="1" w:styleId="WMOTOC2">
    <w:name w:val="WMO_TOC2"/>
    <w:basedOn w:val="TOC2"/>
    <w:next w:val="Normal"/>
    <w:qFormat/>
    <w:rsid w:val="00B165E6"/>
    <w:pPr>
      <w:tabs>
        <w:tab w:val="clear" w:pos="1134"/>
        <w:tab w:val="left" w:pos="851"/>
        <w:tab w:val="right" w:leader="dot" w:pos="9639"/>
      </w:tabs>
      <w:spacing w:before="360" w:after="120"/>
      <w:ind w:left="851" w:right="567" w:hanging="851"/>
      <w:jc w:val="left"/>
    </w:pPr>
    <w:rPr>
      <w:rFonts w:eastAsia="MS Mincho"/>
      <w:b/>
      <w:smallCaps/>
      <w:noProof/>
      <w:szCs w:val="22"/>
    </w:rPr>
  </w:style>
  <w:style w:type="paragraph" w:customStyle="1" w:styleId="WMOTOC1">
    <w:name w:val="WMO_TOC1"/>
    <w:basedOn w:val="TOC1"/>
    <w:next w:val="WMOTOC2"/>
    <w:qFormat/>
    <w:rsid w:val="00B165E6"/>
    <w:pPr>
      <w:tabs>
        <w:tab w:val="clear" w:pos="1134"/>
      </w:tabs>
      <w:spacing w:before="120" w:after="120"/>
      <w:jc w:val="left"/>
    </w:pPr>
    <w:rPr>
      <w:rFonts w:eastAsia="MS Mincho"/>
      <w:b/>
      <w:smallCaps/>
      <w:noProof/>
      <w:szCs w:val="22"/>
    </w:rPr>
  </w:style>
  <w:style w:type="paragraph" w:customStyle="1" w:styleId="WMOTOC3">
    <w:name w:val="WMO_TOC3"/>
    <w:basedOn w:val="TOC3"/>
    <w:qFormat/>
    <w:rsid w:val="00B165E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FootnoteTextChar">
    <w:name w:val="Footnote Text Char"/>
    <w:basedOn w:val="DefaultParagraphFont"/>
    <w:link w:val="FootnoteText"/>
    <w:uiPriority w:val="99"/>
    <w:rsid w:val="00BD5420"/>
    <w:rPr>
      <w:rFonts w:ascii="Verdana" w:eastAsia="Arial" w:hAnsi="Verdana" w:cs="Arial"/>
      <w:sz w:val="18"/>
      <w:szCs w:val="18"/>
      <w:lang w:val="en-GB" w:eastAsia="en-US"/>
    </w:rPr>
  </w:style>
  <w:style w:type="character" w:customStyle="1" w:styleId="CommentChar">
    <w:name w:val="Comment Char"/>
    <w:basedOn w:val="DefaultParagraphFont"/>
    <w:link w:val="Comment"/>
    <w:rsid w:val="000C225A"/>
    <w:rPr>
      <w:rFonts w:ascii="Verdana" w:eastAsia="Arial" w:hAnsi="Verdana" w:cs="Arial"/>
      <w:i/>
      <w:sz w:val="22"/>
      <w:szCs w:val="22"/>
      <w:lang w:val="en-GB" w:eastAsia="en-US"/>
    </w:rPr>
  </w:style>
  <w:style w:type="character" w:customStyle="1" w:styleId="BodyTextChar0">
    <w:name w:val="Body Text Char"/>
    <w:basedOn w:val="DefaultParagraphFont"/>
    <w:link w:val="BodyText0"/>
    <w:rsid w:val="006F4B29"/>
    <w:rPr>
      <w:rFonts w:ascii="Verdana" w:eastAsia="SimSun" w:hAnsi="Verdana" w:cs="Arial"/>
      <w:b/>
      <w:bCs/>
      <w:sz w:val="24"/>
      <w:szCs w:val="24"/>
      <w:lang w:val="en-GB" w:eastAsia="zh-CN"/>
    </w:rPr>
  </w:style>
  <w:style w:type="character" w:styleId="PlaceholderText">
    <w:name w:val="Placeholder Text"/>
    <w:basedOn w:val="DefaultParagraphFont"/>
    <w:rsid w:val="00BD5420"/>
    <w:rPr>
      <w:color w:val="808080"/>
    </w:rPr>
  </w:style>
  <w:style w:type="paragraph" w:customStyle="1" w:styleId="WMOIndent1">
    <w:name w:val="WMO_Indent1"/>
    <w:basedOn w:val="WMOBodyText"/>
    <w:rsid w:val="00814CC6"/>
    <w:pPr>
      <w:tabs>
        <w:tab w:val="left" w:pos="567"/>
      </w:tabs>
      <w:ind w:left="567" w:hanging="567"/>
    </w:pPr>
    <w:rPr>
      <w:rFonts w:eastAsia="Times New Roman" w:cs="Times New Roman"/>
    </w:rPr>
  </w:style>
  <w:style w:type="paragraph" w:customStyle="1" w:styleId="WMOIndent2">
    <w:name w:val="WMO_Indent2"/>
    <w:basedOn w:val="WMOIndent1"/>
    <w:rsid w:val="00814CC6"/>
    <w:pPr>
      <w:tabs>
        <w:tab w:val="clear" w:pos="567"/>
        <w:tab w:val="left" w:pos="1134"/>
      </w:tabs>
      <w:ind w:left="1134"/>
    </w:pPr>
  </w:style>
  <w:style w:type="paragraph" w:customStyle="1" w:styleId="WMOIndent3">
    <w:name w:val="WMO_Indent3"/>
    <w:basedOn w:val="WMOIndent2"/>
    <w:rsid w:val="00814CC6"/>
    <w:pPr>
      <w:tabs>
        <w:tab w:val="clear" w:pos="1134"/>
        <w:tab w:val="left" w:pos="1701"/>
      </w:tabs>
      <w:ind w:left="1701"/>
    </w:pPr>
  </w:style>
  <w:style w:type="paragraph" w:customStyle="1" w:styleId="WMONote">
    <w:name w:val="WMO_Note"/>
    <w:basedOn w:val="WMOBodyText"/>
    <w:qFormat/>
    <w:rsid w:val="00B62F03"/>
    <w:pPr>
      <w:tabs>
        <w:tab w:val="left" w:pos="1418"/>
      </w:tabs>
      <w:ind w:left="1418" w:hanging="1418"/>
    </w:pPr>
    <w:rPr>
      <w:bCs/>
      <w:sz w:val="18"/>
      <w:szCs w:val="18"/>
    </w:rPr>
  </w:style>
  <w:style w:type="paragraph" w:customStyle="1" w:styleId="WMOIndent4">
    <w:name w:val="WMO_Indent4"/>
    <w:basedOn w:val="WMOIndent3"/>
    <w:qFormat/>
    <w:rsid w:val="00814CC6"/>
    <w:pPr>
      <w:tabs>
        <w:tab w:val="clear" w:pos="1701"/>
        <w:tab w:val="left" w:pos="2268"/>
      </w:tabs>
      <w:ind w:left="2268"/>
    </w:pPr>
  </w:style>
  <w:style w:type="paragraph" w:customStyle="1" w:styleId="WMOComment">
    <w:name w:val="WMO_Comment"/>
    <w:basedOn w:val="WMOBodyText"/>
    <w:next w:val="WMOBodyText"/>
    <w:link w:val="WMOCommentChar"/>
    <w:qFormat/>
    <w:rsid w:val="003245D3"/>
    <w:rPr>
      <w:i/>
    </w:rPr>
  </w:style>
  <w:style w:type="character" w:customStyle="1" w:styleId="WMOCommentChar">
    <w:name w:val="WMO_Comment Char"/>
    <w:basedOn w:val="WMOBodyTextCharChar"/>
    <w:link w:val="WMOComment"/>
    <w:rsid w:val="003245D3"/>
    <w:rPr>
      <w:rFonts w:ascii="Verdana" w:eastAsia="Verdana" w:hAnsi="Verdana" w:cs="Verdana"/>
      <w:i/>
      <w:lang w:val="en-GB"/>
    </w:rPr>
  </w:style>
  <w:style w:type="numbering" w:customStyle="1" w:styleId="NoList1">
    <w:name w:val="No List1"/>
    <w:next w:val="NoList"/>
    <w:uiPriority w:val="99"/>
    <w:semiHidden/>
    <w:unhideWhenUsed/>
    <w:rsid w:val="004C3945"/>
  </w:style>
  <w:style w:type="character" w:customStyle="1" w:styleId="Heading3Char">
    <w:name w:val="Heading 3 Char"/>
    <w:basedOn w:val="DefaultParagraphFont"/>
    <w:link w:val="Heading3"/>
    <w:rsid w:val="004C3945"/>
    <w:rPr>
      <w:rFonts w:ascii="Verdana" w:eastAsia="Verdana" w:hAnsi="Verdana" w:cs="Verdana"/>
      <w:b/>
      <w:bCs/>
      <w:lang w:val="en-GB"/>
    </w:rPr>
  </w:style>
  <w:style w:type="character" w:customStyle="1" w:styleId="HeaderChar">
    <w:name w:val="Header Char"/>
    <w:basedOn w:val="DefaultParagraphFont"/>
    <w:link w:val="Header"/>
    <w:uiPriority w:val="99"/>
    <w:rsid w:val="004C3945"/>
    <w:rPr>
      <w:rFonts w:ascii="Verdana" w:eastAsia="Arial" w:hAnsi="Verdana" w:cs="Arial"/>
      <w:lang w:val="en-GB" w:eastAsia="en-US"/>
    </w:rPr>
  </w:style>
  <w:style w:type="character" w:customStyle="1" w:styleId="Heading5Char">
    <w:name w:val="Heading 5 Char"/>
    <w:basedOn w:val="DefaultParagraphFont"/>
    <w:link w:val="Heading5"/>
    <w:rsid w:val="004C3945"/>
    <w:rPr>
      <w:rFonts w:ascii="Verdana" w:eastAsia="Arial" w:hAnsi="Verdana" w:cs="Arial"/>
      <w:bCs/>
      <w:i/>
      <w:iCs/>
      <w:szCs w:val="22"/>
      <w:lang w:val="en-GB"/>
    </w:rPr>
  </w:style>
  <w:style w:type="character" w:customStyle="1" w:styleId="FooterChar">
    <w:name w:val="Footer Char"/>
    <w:basedOn w:val="DefaultParagraphFont"/>
    <w:link w:val="Footer"/>
    <w:rsid w:val="004C3945"/>
    <w:rPr>
      <w:rFonts w:ascii="Verdana" w:eastAsia="Arial" w:hAnsi="Verdana" w:cs="Arial"/>
      <w:lang w:val="en-GB" w:eastAsia="en-US"/>
    </w:rPr>
  </w:style>
  <w:style w:type="character" w:customStyle="1" w:styleId="Heading6Char">
    <w:name w:val="Heading 6 Char"/>
    <w:basedOn w:val="DefaultParagraphFont"/>
    <w:link w:val="Heading6"/>
    <w:rsid w:val="004C3945"/>
    <w:rPr>
      <w:rFonts w:ascii="Verdana" w:eastAsia="Arial" w:hAnsi="Verdana" w:cs="Arial"/>
      <w:b/>
      <w:snapToGrid w:val="0"/>
      <w:spacing w:val="-2"/>
      <w:lang w:val="en-GB"/>
    </w:rPr>
  </w:style>
  <w:style w:type="character" w:customStyle="1" w:styleId="Heading7Char">
    <w:name w:val="Heading 7 Char"/>
    <w:basedOn w:val="DefaultParagraphFont"/>
    <w:link w:val="Heading7"/>
    <w:rsid w:val="004C3945"/>
    <w:rPr>
      <w:rFonts w:ascii="Verdana" w:eastAsia="Arial" w:hAnsi="Verdana" w:cs="Arial"/>
      <w:b/>
      <w:bCs/>
      <w:color w:val="4436AA"/>
      <w:spacing w:val="-2"/>
      <w:sz w:val="28"/>
      <w:szCs w:val="22"/>
      <w:lang w:val="en-GB"/>
    </w:rPr>
  </w:style>
  <w:style w:type="character" w:customStyle="1" w:styleId="Heading8Char">
    <w:name w:val="Heading 8 Char"/>
    <w:basedOn w:val="DefaultParagraphFont"/>
    <w:link w:val="Heading8"/>
    <w:rsid w:val="004C3945"/>
    <w:rPr>
      <w:rFonts w:eastAsia="Arial"/>
      <w:i/>
      <w:iCs/>
      <w:sz w:val="24"/>
      <w:szCs w:val="24"/>
      <w:lang w:val="en-GB" w:eastAsia="en-US"/>
    </w:rPr>
  </w:style>
  <w:style w:type="character" w:customStyle="1" w:styleId="Heading9Char">
    <w:name w:val="Heading 9 Char"/>
    <w:basedOn w:val="DefaultParagraphFont"/>
    <w:link w:val="Heading9"/>
    <w:rsid w:val="004C3945"/>
    <w:rPr>
      <w:rFonts w:ascii="Verdana" w:eastAsia="Arial" w:hAnsi="Verdana" w:cs="Arial"/>
      <w:szCs w:val="22"/>
      <w:lang w:val="en-GB" w:eastAsia="en-US"/>
    </w:rPr>
  </w:style>
  <w:style w:type="character" w:customStyle="1" w:styleId="DocumentMapChar">
    <w:name w:val="Document Map Char"/>
    <w:basedOn w:val="DefaultParagraphFont"/>
    <w:link w:val="DocumentMap"/>
    <w:semiHidden/>
    <w:rsid w:val="004C3945"/>
    <w:rPr>
      <w:rFonts w:ascii="Tahoma" w:eastAsia="Arial" w:hAnsi="Tahoma" w:cs="Tahoma"/>
      <w:shd w:val="clear" w:color="auto" w:fill="000080"/>
      <w:lang w:val="en-GB" w:eastAsia="en-US"/>
    </w:rPr>
  </w:style>
  <w:style w:type="paragraph" w:customStyle="1" w:styleId="WMOList1">
    <w:name w:val="WMO_List1"/>
    <w:basedOn w:val="WMOBodyText"/>
    <w:rsid w:val="004C3945"/>
    <w:pPr>
      <w:ind w:left="1134" w:hanging="1134"/>
    </w:pPr>
    <w:rPr>
      <w:szCs w:val="22"/>
    </w:rPr>
  </w:style>
  <w:style w:type="paragraph" w:customStyle="1" w:styleId="WMOList2">
    <w:name w:val="WMO_List2"/>
    <w:basedOn w:val="WMOBodyText"/>
    <w:rsid w:val="004C3945"/>
    <w:pPr>
      <w:tabs>
        <w:tab w:val="left" w:pos="1701"/>
      </w:tabs>
      <w:ind w:left="1701" w:hanging="567"/>
    </w:pPr>
    <w:rPr>
      <w:szCs w:val="22"/>
    </w:rPr>
  </w:style>
  <w:style w:type="character" w:customStyle="1" w:styleId="CommentTextChar">
    <w:name w:val="Comment Text Char"/>
    <w:basedOn w:val="DefaultParagraphFont"/>
    <w:link w:val="CommentText"/>
    <w:rsid w:val="004C3945"/>
    <w:rPr>
      <w:rFonts w:ascii="Verdana" w:eastAsia="Arial" w:hAnsi="Verdana" w:cs="Arial"/>
      <w:lang w:val="en-GB" w:eastAsia="en-US"/>
    </w:rPr>
  </w:style>
  <w:style w:type="character" w:customStyle="1" w:styleId="CommentSubjectChar">
    <w:name w:val="Comment Subject Char"/>
    <w:basedOn w:val="CommentTextChar"/>
    <w:link w:val="CommentSubject"/>
    <w:semiHidden/>
    <w:rsid w:val="004C3945"/>
    <w:rPr>
      <w:rFonts w:ascii="Verdana" w:eastAsia="Arial" w:hAnsi="Verdana" w:cs="Arial"/>
      <w:b/>
      <w:bCs/>
      <w:lang w:val="en-GB" w:eastAsia="en-US"/>
    </w:rPr>
  </w:style>
  <w:style w:type="character" w:customStyle="1" w:styleId="TitleChar">
    <w:name w:val="Title Char"/>
    <w:basedOn w:val="DefaultParagraphFont"/>
    <w:link w:val="Title"/>
    <w:rsid w:val="004C3945"/>
    <w:rPr>
      <w:rFonts w:ascii="Verdana" w:eastAsia="Arial" w:hAnsi="Verdana" w:cs="Arial"/>
      <w:b/>
      <w:bCs/>
      <w:kern w:val="28"/>
      <w:sz w:val="32"/>
      <w:szCs w:val="32"/>
      <w:lang w:val="en-GB" w:eastAsia="en-US"/>
    </w:rPr>
  </w:style>
  <w:style w:type="table" w:customStyle="1" w:styleId="TableGrid1">
    <w:name w:val="Table Grid1"/>
    <w:basedOn w:val="TableNormal"/>
    <w:next w:val="TableGrid"/>
    <w:rsid w:val="004C394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MOList3">
    <w:name w:val="WMO_List3"/>
    <w:basedOn w:val="WMOList2"/>
    <w:rsid w:val="004C3945"/>
    <w:pPr>
      <w:tabs>
        <w:tab w:val="left" w:pos="2268"/>
        <w:tab w:val="left" w:pos="2310"/>
      </w:tabs>
      <w:ind w:left="2268"/>
    </w:pPr>
  </w:style>
  <w:style w:type="paragraph" w:customStyle="1" w:styleId="WMOResList1">
    <w:name w:val="WMO_ResList1"/>
    <w:basedOn w:val="WMOList1"/>
    <w:rsid w:val="004C3945"/>
    <w:pPr>
      <w:tabs>
        <w:tab w:val="left" w:pos="567"/>
      </w:tabs>
      <w:ind w:left="567" w:hanging="567"/>
    </w:pPr>
  </w:style>
  <w:style w:type="paragraph" w:customStyle="1" w:styleId="WMOResList2">
    <w:name w:val="WMO_ResList2"/>
    <w:basedOn w:val="WMOResList1"/>
    <w:rsid w:val="004C3945"/>
    <w:pPr>
      <w:tabs>
        <w:tab w:val="clear" w:pos="567"/>
        <w:tab w:val="left" w:pos="1134"/>
      </w:tabs>
      <w:ind w:left="1134"/>
    </w:pPr>
  </w:style>
  <w:style w:type="paragraph" w:customStyle="1" w:styleId="WMOResList3">
    <w:name w:val="WMO_ResList3"/>
    <w:basedOn w:val="WMOResList1"/>
    <w:rsid w:val="004C3945"/>
    <w:pPr>
      <w:tabs>
        <w:tab w:val="clear" w:pos="567"/>
        <w:tab w:val="left" w:pos="1701"/>
      </w:tabs>
      <w:ind w:left="1701"/>
    </w:pPr>
  </w:style>
  <w:style w:type="character" w:customStyle="1" w:styleId="WMOAgendaItem">
    <w:name w:val="WMO_AgendaItem"/>
    <w:basedOn w:val="DefaultParagraphFont"/>
    <w:uiPriority w:val="1"/>
    <w:qFormat/>
    <w:rsid w:val="004C3945"/>
  </w:style>
  <w:style w:type="character" w:customStyle="1" w:styleId="WMOAddedText">
    <w:name w:val="WMO_AddedText"/>
    <w:rsid w:val="004C3945"/>
    <w:rPr>
      <w:color w:val="0066FF"/>
      <w:u w:val="dash"/>
    </w:rPr>
  </w:style>
  <w:style w:type="character" w:customStyle="1" w:styleId="WMODeletedText">
    <w:name w:val="WMO_DeletedText"/>
    <w:rsid w:val="004C3945"/>
    <w:rPr>
      <w:strike/>
      <w:color w:val="C00000"/>
    </w:rPr>
  </w:style>
  <w:style w:type="paragraph" w:customStyle="1" w:styleId="Pa17">
    <w:name w:val="Pa17"/>
    <w:basedOn w:val="Normal"/>
    <w:next w:val="Normal"/>
    <w:uiPriority w:val="99"/>
    <w:rsid w:val="004C3945"/>
    <w:pPr>
      <w:tabs>
        <w:tab w:val="clear" w:pos="1134"/>
      </w:tabs>
      <w:autoSpaceDE w:val="0"/>
      <w:autoSpaceDN w:val="0"/>
      <w:adjustRightInd w:val="0"/>
      <w:spacing w:line="201" w:lineRule="atLeast"/>
      <w:jc w:val="left"/>
    </w:pPr>
    <w:rPr>
      <w:rFonts w:eastAsia="MS Mincho" w:cs="Times New Roman"/>
      <w:sz w:val="24"/>
      <w:szCs w:val="24"/>
      <w:lang w:eastAsia="zh-TW"/>
    </w:rPr>
  </w:style>
  <w:style w:type="paragraph" w:customStyle="1" w:styleId="Pa19">
    <w:name w:val="Pa19"/>
    <w:basedOn w:val="Normal"/>
    <w:next w:val="Normal"/>
    <w:uiPriority w:val="99"/>
    <w:rsid w:val="004C3945"/>
    <w:pPr>
      <w:tabs>
        <w:tab w:val="clear" w:pos="1134"/>
      </w:tabs>
      <w:autoSpaceDE w:val="0"/>
      <w:autoSpaceDN w:val="0"/>
      <w:adjustRightInd w:val="0"/>
      <w:spacing w:line="201" w:lineRule="atLeast"/>
      <w:jc w:val="left"/>
    </w:pPr>
    <w:rPr>
      <w:rFonts w:eastAsia="MS Mincho" w:cs="Times New Roman"/>
      <w:sz w:val="24"/>
      <w:szCs w:val="24"/>
      <w:lang w:eastAsia="zh-TW"/>
    </w:rPr>
  </w:style>
  <w:style w:type="paragraph" w:styleId="ListParagraph">
    <w:name w:val="List Paragraph"/>
    <w:aliases w:val="CEP Bullet List"/>
    <w:basedOn w:val="Normal"/>
    <w:link w:val="ListParagraphChar"/>
    <w:uiPriority w:val="34"/>
    <w:qFormat/>
    <w:rsid w:val="004C3945"/>
    <w:pPr>
      <w:ind w:left="720"/>
      <w:contextualSpacing/>
    </w:pPr>
  </w:style>
  <w:style w:type="character" w:customStyle="1" w:styleId="Bold">
    <w:name w:val="Bold"/>
    <w:rsid w:val="004C3945"/>
    <w:rPr>
      <w:b/>
    </w:rPr>
  </w:style>
  <w:style w:type="paragraph" w:customStyle="1" w:styleId="Body">
    <w:name w:val="Body"/>
    <w:next w:val="ECBodyText"/>
    <w:rsid w:val="004C3945"/>
    <w:pPr>
      <w:pBdr>
        <w:top w:val="nil"/>
        <w:left w:val="nil"/>
        <w:bottom w:val="nil"/>
        <w:right w:val="nil"/>
        <w:between w:val="nil"/>
        <w:bar w:val="nil"/>
      </w:pBdr>
      <w:jc w:val="both"/>
    </w:pPr>
    <w:rPr>
      <w:rFonts w:ascii="Arial" w:eastAsia="Arial" w:hAnsi="Arial" w:cs="Arial"/>
      <w:color w:val="000000"/>
      <w:sz w:val="22"/>
      <w:szCs w:val="22"/>
      <w:u w:color="000000"/>
      <w:bdr w:val="nil"/>
      <w:lang w:val="en-GB"/>
    </w:rPr>
  </w:style>
  <w:style w:type="paragraph" w:customStyle="1" w:styleId="ECaListText">
    <w:name w:val="EC_(a)_ListText"/>
    <w:basedOn w:val="Normal"/>
    <w:rsid w:val="004C3945"/>
    <w:pPr>
      <w:tabs>
        <w:tab w:val="clear" w:pos="1134"/>
        <w:tab w:val="left" w:pos="1080"/>
      </w:tabs>
      <w:spacing w:before="240"/>
      <w:ind w:left="1080" w:hanging="1080"/>
      <w:jc w:val="left"/>
    </w:pPr>
    <w:rPr>
      <w:rFonts w:ascii="Arial" w:hAnsi="Arial"/>
      <w:sz w:val="22"/>
      <w:szCs w:val="22"/>
    </w:rPr>
  </w:style>
  <w:style w:type="character" w:customStyle="1" w:styleId="style201">
    <w:name w:val="style201"/>
    <w:rsid w:val="004C3945"/>
    <w:rPr>
      <w:rFonts w:ascii="Verdana" w:hAnsi="Verdana" w:hint="default"/>
    </w:rPr>
  </w:style>
  <w:style w:type="character" w:customStyle="1" w:styleId="Italic">
    <w:name w:val="Italic"/>
    <w:basedOn w:val="DefaultParagraphFont"/>
    <w:qFormat/>
    <w:rsid w:val="004C3945"/>
    <w:rPr>
      <w:i/>
    </w:rPr>
  </w:style>
  <w:style w:type="paragraph" w:customStyle="1" w:styleId="m8970176060494117066gmail-wmobodytext">
    <w:name w:val="m_8970176060494117066gmail-wmobodytext"/>
    <w:basedOn w:val="Normal"/>
    <w:rsid w:val="004C3945"/>
    <w:pPr>
      <w:tabs>
        <w:tab w:val="clear" w:pos="1134"/>
      </w:tabs>
      <w:spacing w:before="100" w:beforeAutospacing="1" w:after="100" w:afterAutospacing="1"/>
      <w:jc w:val="left"/>
    </w:pPr>
    <w:rPr>
      <w:rFonts w:ascii="Times New Roman" w:eastAsia="Times New Roman" w:hAnsi="Times New Roman" w:cs="Times New Roman"/>
      <w:sz w:val="24"/>
      <w:szCs w:val="24"/>
      <w:lang w:val="fr-CH" w:eastAsia="fr-CH"/>
    </w:rPr>
  </w:style>
  <w:style w:type="paragraph" w:customStyle="1" w:styleId="AAAAnnextext">
    <w:name w:val="AAA Annex_text"/>
    <w:basedOn w:val="Normal"/>
    <w:uiPriority w:val="1"/>
    <w:qFormat/>
    <w:rsid w:val="004C3945"/>
    <w:pPr>
      <w:tabs>
        <w:tab w:val="clear" w:pos="1134"/>
        <w:tab w:val="left" w:pos="720"/>
      </w:tabs>
      <w:spacing w:before="240" w:after="200" w:line="276" w:lineRule="auto"/>
      <w:jc w:val="left"/>
    </w:pPr>
    <w:rPr>
      <w:rFonts w:ascii="Calibri" w:eastAsia="DengXian" w:hAnsi="Calibri"/>
      <w:sz w:val="22"/>
      <w:szCs w:val="22"/>
      <w:lang w:eastAsia="zh-CN"/>
    </w:rPr>
  </w:style>
  <w:style w:type="paragraph" w:customStyle="1" w:styleId="Bodytextsemibold">
    <w:name w:val="Body text semibold"/>
    <w:basedOn w:val="Normal"/>
    <w:rsid w:val="004C3945"/>
    <w:pPr>
      <w:tabs>
        <w:tab w:val="clear" w:pos="1134"/>
        <w:tab w:val="left" w:pos="1120"/>
      </w:tabs>
      <w:spacing w:after="240" w:line="276" w:lineRule="auto"/>
      <w:jc w:val="left"/>
    </w:pPr>
    <w:rPr>
      <w:rFonts w:ascii="Calibri" w:eastAsia="DengXian" w:hAnsi="Calibri"/>
      <w:b/>
      <w:color w:val="7F7F7F"/>
      <w:sz w:val="22"/>
      <w:szCs w:val="22"/>
      <w:lang w:eastAsia="zh-CN"/>
    </w:rPr>
  </w:style>
  <w:style w:type="paragraph" w:customStyle="1" w:styleId="Bodytext1">
    <w:name w:val="Body_text"/>
    <w:basedOn w:val="Normal"/>
    <w:qFormat/>
    <w:rsid w:val="004C3945"/>
    <w:pPr>
      <w:tabs>
        <w:tab w:val="clear" w:pos="1134"/>
        <w:tab w:val="left" w:pos="1120"/>
      </w:tabs>
      <w:spacing w:after="240" w:line="240" w:lineRule="exact"/>
      <w:jc w:val="left"/>
    </w:pPr>
    <w:rPr>
      <w:rFonts w:ascii="Calibri" w:eastAsia="DengXian" w:hAnsi="Calibri"/>
      <w:sz w:val="22"/>
      <w:szCs w:val="22"/>
      <w:lang w:eastAsia="zh-CN"/>
    </w:rPr>
  </w:style>
  <w:style w:type="paragraph" w:customStyle="1" w:styleId="Heading20">
    <w:name w:val="Heading_2"/>
    <w:qFormat/>
    <w:rsid w:val="004C3945"/>
    <w:pPr>
      <w:keepNext/>
      <w:tabs>
        <w:tab w:val="left" w:pos="1120"/>
      </w:tabs>
      <w:spacing w:before="240" w:after="240" w:line="240" w:lineRule="exact"/>
      <w:ind w:left="1123" w:hanging="1123"/>
      <w:outlineLvl w:val="4"/>
    </w:pPr>
    <w:rPr>
      <w:rFonts w:ascii="Verdana" w:eastAsia="Arial" w:hAnsi="Verdana" w:cs="Arial"/>
      <w:b/>
      <w:bCs/>
      <w:color w:val="000000"/>
      <w:lang w:val="en-GB" w:eastAsia="en-US"/>
    </w:rPr>
  </w:style>
  <w:style w:type="paragraph" w:customStyle="1" w:styleId="Note">
    <w:name w:val="Note"/>
    <w:qFormat/>
    <w:rsid w:val="004C3945"/>
    <w:pPr>
      <w:tabs>
        <w:tab w:val="left" w:pos="720"/>
      </w:tabs>
      <w:spacing w:after="240" w:line="200" w:lineRule="exact"/>
    </w:pPr>
    <w:rPr>
      <w:rFonts w:ascii="Verdana" w:eastAsia="Arial" w:hAnsi="Verdana" w:cs="Arial"/>
      <w:color w:val="000000"/>
      <w:sz w:val="16"/>
      <w:szCs w:val="22"/>
      <w:lang w:val="en-GB" w:eastAsia="en-US"/>
    </w:rPr>
  </w:style>
  <w:style w:type="paragraph" w:customStyle="1" w:styleId="Notes1">
    <w:name w:val="Notes 1"/>
    <w:qFormat/>
    <w:rsid w:val="004C3945"/>
    <w:pPr>
      <w:spacing w:after="240" w:line="200" w:lineRule="exact"/>
      <w:ind w:left="360" w:hanging="360"/>
    </w:pPr>
    <w:rPr>
      <w:rFonts w:ascii="Verdana" w:eastAsia="Arial" w:hAnsi="Verdana" w:cs="Arial"/>
      <w:color w:val="000000"/>
      <w:sz w:val="16"/>
      <w:szCs w:val="22"/>
      <w:lang w:val="en-GB" w:eastAsia="en-US"/>
    </w:rPr>
  </w:style>
  <w:style w:type="paragraph" w:customStyle="1" w:styleId="Notesheading">
    <w:name w:val="Notes heading"/>
    <w:next w:val="Notes1"/>
    <w:rsid w:val="004C3945"/>
    <w:pPr>
      <w:keepNext/>
      <w:spacing w:line="276" w:lineRule="auto"/>
    </w:pPr>
    <w:rPr>
      <w:rFonts w:ascii="Verdana" w:eastAsia="Calibri" w:hAnsi="Verdana"/>
      <w:color w:val="000000"/>
      <w:sz w:val="16"/>
      <w:lang w:val="en-GB"/>
    </w:rPr>
  </w:style>
  <w:style w:type="paragraph" w:customStyle="1" w:styleId="Standard-m">
    <w:name w:val="Standard-m"/>
    <w:rsid w:val="004C3945"/>
    <w:pPr>
      <w:pBdr>
        <w:top w:val="nil"/>
        <w:left w:val="nil"/>
        <w:bottom w:val="nil"/>
        <w:right w:val="nil"/>
        <w:between w:val="nil"/>
        <w:bar w:val="nil"/>
      </w:pBdr>
      <w:spacing w:before="60" w:after="60" w:line="302" w:lineRule="auto"/>
      <w:jc w:val="both"/>
    </w:pPr>
    <w:rPr>
      <w:rFonts w:ascii="Arial" w:eastAsia="Arial Unicode MS" w:hAnsi="Arial Unicode MS" w:cs="Arial Unicode MS"/>
      <w:color w:val="000000"/>
      <w:sz w:val="22"/>
      <w:szCs w:val="22"/>
      <w:u w:color="000000"/>
      <w:bdr w:val="nil"/>
      <w:lang w:val="de-DE"/>
    </w:rPr>
  </w:style>
  <w:style w:type="paragraph" w:customStyle="1" w:styleId="ECSub2">
    <w:name w:val="EC_Sub2"/>
    <w:basedOn w:val="Heading5"/>
    <w:next w:val="ECBodyText"/>
    <w:rsid w:val="004C3945"/>
    <w:pPr>
      <w:keepNext/>
      <w:keepLines/>
      <w:tabs>
        <w:tab w:val="clear" w:pos="1134"/>
      </w:tabs>
      <w:ind w:left="0" w:firstLine="0"/>
    </w:pPr>
    <w:rPr>
      <w:rFonts w:ascii="Arial" w:eastAsia="Times New Roman" w:hAnsi="Arial"/>
      <w:sz w:val="22"/>
      <w:u w:color="000000"/>
      <w:lang w:eastAsia="en-US"/>
    </w:rPr>
  </w:style>
  <w:style w:type="paragraph" w:styleId="Revision">
    <w:name w:val="Revision"/>
    <w:hidden/>
    <w:rsid w:val="004C3945"/>
    <w:rPr>
      <w:rFonts w:ascii="Verdana" w:eastAsia="Arial" w:hAnsi="Verdana" w:cs="Arial"/>
      <w:lang w:val="en-GB" w:eastAsia="en-US"/>
    </w:rPr>
  </w:style>
  <w:style w:type="paragraph" w:customStyle="1" w:styleId="Normal0">
    <w:name w:val="Normal0"/>
    <w:qFormat/>
    <w:rsid w:val="004C3945"/>
    <w:pPr>
      <w:adjustRightInd w:val="0"/>
      <w:snapToGrid w:val="0"/>
      <w:spacing w:before="120"/>
    </w:pPr>
    <w:rPr>
      <w:rFonts w:ascii="Verdana" w:eastAsia="Verdana" w:hAnsi="Verdana" w:cs="Verdana"/>
      <w:lang w:eastAsia="zh-CN"/>
    </w:rPr>
  </w:style>
  <w:style w:type="numbering" w:customStyle="1" w:styleId="NoList11">
    <w:name w:val="No List11"/>
    <w:next w:val="NoList"/>
    <w:uiPriority w:val="99"/>
    <w:semiHidden/>
    <w:unhideWhenUsed/>
    <w:rsid w:val="004C3945"/>
  </w:style>
  <w:style w:type="paragraph" w:customStyle="1" w:styleId="heading10">
    <w:name w:val="heading 10"/>
    <w:basedOn w:val="Normal0"/>
    <w:next w:val="Normal0"/>
    <w:uiPriority w:val="9"/>
    <w:qFormat/>
    <w:rsid w:val="004C3945"/>
    <w:pPr>
      <w:keepNext/>
      <w:keepLines/>
      <w:numPr>
        <w:numId w:val="1"/>
      </w:numPr>
      <w:tabs>
        <w:tab w:val="num" w:pos="495"/>
      </w:tabs>
      <w:spacing w:before="480"/>
      <w:ind w:left="495" w:hanging="495"/>
      <w:outlineLvl w:val="0"/>
    </w:pPr>
    <w:rPr>
      <w:rFonts w:eastAsia="DengXian Light" w:cs="Times New Roman"/>
      <w:b/>
      <w:bCs/>
      <w:color w:val="000000"/>
      <w:sz w:val="24"/>
      <w:szCs w:val="28"/>
    </w:rPr>
  </w:style>
  <w:style w:type="table" w:customStyle="1" w:styleId="GridTable5Dark-Accent11">
    <w:name w:val="Grid Table 5 Dark - Accent 11"/>
    <w:basedOn w:val="TableNormal"/>
    <w:uiPriority w:val="50"/>
    <w:rsid w:val="004C394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ListParagraphChar">
    <w:name w:val="List Paragraph Char"/>
    <w:aliases w:val="CEP Bullet List Char"/>
    <w:basedOn w:val="DefaultParagraphFont"/>
    <w:link w:val="ListParagraph"/>
    <w:uiPriority w:val="34"/>
    <w:rsid w:val="004C3945"/>
    <w:rPr>
      <w:rFonts w:ascii="Verdana" w:eastAsia="Arial" w:hAnsi="Verdana" w:cs="Arial"/>
      <w:lang w:val="en-GB" w:eastAsia="en-US"/>
    </w:rPr>
  </w:style>
  <w:style w:type="character" w:customStyle="1" w:styleId="UnresolvedMention1">
    <w:name w:val="Unresolved Mention1"/>
    <w:basedOn w:val="DefaultParagraphFont"/>
    <w:uiPriority w:val="99"/>
    <w:semiHidden/>
    <w:unhideWhenUsed/>
    <w:rsid w:val="004C3945"/>
    <w:rPr>
      <w:color w:val="605E5C"/>
      <w:shd w:val="clear" w:color="auto" w:fill="E1DFDD"/>
    </w:rPr>
  </w:style>
  <w:style w:type="character" w:customStyle="1" w:styleId="UnresolvedMention2">
    <w:name w:val="Unresolved Mention2"/>
    <w:basedOn w:val="DefaultParagraphFont"/>
    <w:uiPriority w:val="99"/>
    <w:semiHidden/>
    <w:unhideWhenUsed/>
    <w:rsid w:val="004C3945"/>
    <w:rPr>
      <w:color w:val="605E5C"/>
      <w:shd w:val="clear" w:color="auto" w:fill="E1DFDD"/>
    </w:rPr>
  </w:style>
  <w:style w:type="character" w:styleId="UnresolvedMention">
    <w:name w:val="Unresolved Mention"/>
    <w:basedOn w:val="DefaultParagraphFont"/>
    <w:uiPriority w:val="99"/>
    <w:semiHidden/>
    <w:unhideWhenUsed/>
    <w:rsid w:val="004C3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wmo.int/index.php?lvl=notice_display&amp;id=21440" TargetMode="External"/><Relationship Id="rId18" Type="http://schemas.openxmlformats.org/officeDocument/2006/relationships/hyperlink" Target="https://library.wmo.int/index.php?lvl=notice_display&amp;id=21440" TargetMode="External"/><Relationship Id="rId26" Type="http://schemas.openxmlformats.org/officeDocument/2006/relationships/header" Target="header3.xml"/><Relationship Id="rId39" Type="http://schemas.openxmlformats.org/officeDocument/2006/relationships/hyperlink" Target="https://community.wmo.int/vision2040" TargetMode="External"/><Relationship Id="rId21" Type="http://schemas.openxmlformats.org/officeDocument/2006/relationships/hyperlink" Target="https://library.wmo.int/index.php?lvl=notice_display&amp;id=21440" TargetMode="External"/><Relationship Id="rId34" Type="http://schemas.openxmlformats.org/officeDocument/2006/relationships/hyperlink" Target="https://community.wmo.int/implementation-examples" TargetMode="External"/><Relationship Id="rId42" Type="http://schemas.openxmlformats.org/officeDocument/2006/relationships/hyperlink" Target="https://library.wmo.int/index.php?lvl=notice_display&amp;id=19919" TargetMode="External"/><Relationship Id="rId47" Type="http://schemas.openxmlformats.org/officeDocument/2006/relationships/hyperlink" Target="https://library.wmo.int/index.php?lvl=notice_display&amp;id=19223" TargetMode="External"/><Relationship Id="rId50" Type="http://schemas.openxmlformats.org/officeDocument/2006/relationships/hyperlink" Target="https://library.wmo.int/index.php?lvl=notice_display&amp;id=20026"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ibrary.wmo.int/index.php?lvl=notice_display&amp;id=21440" TargetMode="External"/><Relationship Id="rId29" Type="http://schemas.openxmlformats.org/officeDocument/2006/relationships/header" Target="header5.xml"/><Relationship Id="rId11" Type="http://schemas.openxmlformats.org/officeDocument/2006/relationships/image" Target="media/image1.jpeg"/><Relationship Id="rId24" Type="http://schemas.openxmlformats.org/officeDocument/2006/relationships/header" Target="header1.xml"/><Relationship Id="rId32" Type="http://schemas.openxmlformats.org/officeDocument/2006/relationships/hyperlink" Target="https://library.wmo.int/index.php?lvl=notice_display&amp;id=21440" TargetMode="External"/><Relationship Id="rId37" Type="http://schemas.openxmlformats.org/officeDocument/2006/relationships/hyperlink" Target="https://library.wmo.int/index.php?lvl=notice_display&amp;id=6870" TargetMode="External"/><Relationship Id="rId40" Type="http://schemas.openxmlformats.org/officeDocument/2006/relationships/hyperlink" Target="https://library.wmo.int/index.php?lvl=notice_display&amp;id=14073" TargetMode="External"/><Relationship Id="rId45" Type="http://schemas.openxmlformats.org/officeDocument/2006/relationships/hyperlink" Target="https://www.wmo-sat.info/oscar/observingrequirements" TargetMode="External"/><Relationship Id="rId53" Type="http://schemas.openxmlformats.org/officeDocument/2006/relationships/header" Target="header7.xml"/><Relationship Id="rId5" Type="http://schemas.openxmlformats.org/officeDocument/2006/relationships/numbering" Target="numbering.xml"/><Relationship Id="rId19" Type="http://schemas.openxmlformats.org/officeDocument/2006/relationships/hyperlink" Target="https://library.wmo.int/index.php?lvl=notice_display&amp;id=214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rary.wmo.int/index.php?lvl=notice_display&amp;id=21440" TargetMode="External"/><Relationship Id="rId22" Type="http://schemas.openxmlformats.org/officeDocument/2006/relationships/hyperlink" Target="https://library.wmo.int/index.php?lvl=notice_display&amp;id=21440" TargetMode="External"/><Relationship Id="rId27" Type="http://schemas.openxmlformats.org/officeDocument/2006/relationships/footer" Target="footer1.xml"/><Relationship Id="rId30" Type="http://schemas.openxmlformats.org/officeDocument/2006/relationships/header" Target="header6.xml"/><Relationship Id="rId35" Type="http://schemas.openxmlformats.org/officeDocument/2006/relationships/hyperlink" Target="https://library.wmo.int/index.php?lvl=notice_display&amp;id=19223" TargetMode="External"/><Relationship Id="rId43" Type="http://schemas.openxmlformats.org/officeDocument/2006/relationships/hyperlink" Target="https://library.wmo.int/index.php?lvl=notice_display&amp;id=19223" TargetMode="External"/><Relationship Id="rId48" Type="http://schemas.openxmlformats.org/officeDocument/2006/relationships/hyperlink" Target="https://www.wmo.int/edistrib_exped/grp_has/_en/Archives%202011_2017/2017/2017-10-30-OBS-WIS-DRMM-DRC-WIGOS-ID_en.pdf"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library.wmo.int/index.php?lvl=notice_display&amp;id=14073" TargetMode="External"/><Relationship Id="rId3" Type="http://schemas.openxmlformats.org/officeDocument/2006/relationships/customXml" Target="../customXml/item3.xml"/><Relationship Id="rId12" Type="http://schemas.openxmlformats.org/officeDocument/2006/relationships/hyperlink" Target="https://library.wmo.int/index.php?lvl=notice_display&amp;id=21440" TargetMode="External"/><Relationship Id="rId17" Type="http://schemas.openxmlformats.org/officeDocument/2006/relationships/hyperlink" Target="https://library.wmo.int/index.php?lvl=notice_display&amp;id=21525" TargetMode="External"/><Relationship Id="rId25" Type="http://schemas.openxmlformats.org/officeDocument/2006/relationships/header" Target="header2.xml"/><Relationship Id="rId33" Type="http://schemas.openxmlformats.org/officeDocument/2006/relationships/hyperlink" Target="https://library.wmo.int/doc_num.php?explnum_id=9939" TargetMode="External"/><Relationship Id="rId38" Type="http://schemas.openxmlformats.org/officeDocument/2006/relationships/hyperlink" Target="https://oscar.wmo.int" TargetMode="External"/><Relationship Id="rId46" Type="http://schemas.openxmlformats.org/officeDocument/2006/relationships/hyperlink" Target="https://meetings.wmo.int/INFCOM-1/_layouts/15/WopiFrame.aspx?sourcedoc=/INFCOM-1/InformationDocuments/INFCOM-1-INF04-1-1(1)-PLAN-WIGOS-INITIAL-OPERATIONAL-PHASE_en.docx&amp;action=default" TargetMode="External"/><Relationship Id="rId20" Type="http://schemas.openxmlformats.org/officeDocument/2006/relationships/hyperlink" Target="https://library.wmo.int/index.php?lvl=notice_display&amp;id=21440" TargetMode="External"/><Relationship Id="rId41" Type="http://schemas.openxmlformats.org/officeDocument/2006/relationships/hyperlink" Target="https://library.wmo.int/index.php?lvl=notice_display&amp;id=19223" TargetMode="External"/><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ibrary.wmo.int/index.php?lvl=notice_display&amp;id=21440" TargetMode="External"/><Relationship Id="rId23" Type="http://schemas.openxmlformats.org/officeDocument/2006/relationships/image" Target="media/image2.png"/><Relationship Id="rId28" Type="http://schemas.openxmlformats.org/officeDocument/2006/relationships/header" Target="header4.xml"/><Relationship Id="rId36" Type="http://schemas.openxmlformats.org/officeDocument/2006/relationships/hyperlink" Target="https://library.wmo.int/index.php?lvl=notice_display&amp;id=20026" TargetMode="External"/><Relationship Id="rId49" Type="http://schemas.openxmlformats.org/officeDocument/2006/relationships/hyperlink" Target="https://library.wmo.int/doc_num.php?explnum_id=10040"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ibrary.wmo.int/index.php?lvl=notice_display&amp;id=21440" TargetMode="External"/><Relationship Id="rId44" Type="http://schemas.openxmlformats.org/officeDocument/2006/relationships/hyperlink" Target="https://wdqms.wmo.int/" TargetMode="External"/><Relationship Id="rId52" Type="http://schemas.openxmlformats.org/officeDocument/2006/relationships/hyperlink" Target="https://library.wmo.int/index.php?lvl=notice_display&amp;id=1922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mo-sat.info/oscar/observingrequirements" TargetMode="External"/><Relationship Id="rId2" Type="http://schemas.openxmlformats.org/officeDocument/2006/relationships/hyperlink" Target="https://oscar.wmo.int/surface" TargetMode="External"/><Relationship Id="rId1" Type="http://schemas.openxmlformats.org/officeDocument/2006/relationships/hyperlink" Target="https://community.wmo.int/rolling-review-requirements-process" TargetMode="External"/><Relationship Id="rId4" Type="http://schemas.openxmlformats.org/officeDocument/2006/relationships/hyperlink" Target="https://www.wmo.int/pages/prog/www/wigos/wigos-readines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wmoomm.sharepoint.com/sites/GS/Shared%20Documents/Linguistic%20Resources/WMORibbon/Templates/WMO-Session-Template_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924708B9588C4D9C3C7E4A46B87996" ma:contentTypeVersion="" ma:contentTypeDescription="Create a new document." ma:contentTypeScope="" ma:versionID="eef00ba11ed5e73e16ca5a7296c06ba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Props1.xml><?xml version="1.0" encoding="utf-8"?>
<ds:datastoreItem xmlns:ds="http://schemas.openxmlformats.org/officeDocument/2006/customXml" ds:itemID="{4D20D50D-8F4D-4581-A6DB-25A81D5B93C9}">
  <ds:schemaRefs>
    <ds:schemaRef ds:uri="http://schemas.microsoft.com/sharepoint/v3/contenttype/forms"/>
  </ds:schemaRefs>
</ds:datastoreItem>
</file>

<file path=customXml/itemProps2.xml><?xml version="1.0" encoding="utf-8"?>
<ds:datastoreItem xmlns:ds="http://schemas.openxmlformats.org/officeDocument/2006/customXml" ds:itemID="{4CE4C997-AFE9-4FD5-8B67-4DD0090248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8CE6D4-1FDD-4A4D-8D41-EF5502DC94C9}"/>
</file>

<file path=customXml/itemProps4.xml><?xml version="1.0" encoding="utf-8"?>
<ds:datastoreItem xmlns:ds="http://schemas.openxmlformats.org/officeDocument/2006/customXml" ds:itemID="{EC93F008-A50B-4F10-A139-CCA1A85FF824}">
  <ds:schemaRefs>
    <ds:schemaRef ds:uri="http://schemas.openxmlformats.org/officeDocument/2006/relationships"/>
    <ds:schemaRef ds:uri="http://schemas.openxmlformats.org/wordprocessingml/2006/main"/>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WMO-Session-Template_en</Template>
  <TotalTime>18</TotalTime>
  <Pages>30</Pages>
  <Words>11610</Words>
  <Characters>66180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WMO Document Template</vt:lpstr>
    </vt:vector>
  </TitlesOfParts>
  <Company>WMO</Company>
  <LinksUpToDate>false</LinksUpToDate>
  <CharactersWithSpaces>77635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Document Template</dc:title>
  <dc:subject/>
  <dc:creator>Alida Catcheside</dc:creator>
  <cp:keywords/>
  <cp:lastModifiedBy>Catherine OSTINELLI-KELLY</cp:lastModifiedBy>
  <cp:revision>19</cp:revision>
  <cp:lastPrinted>2020-11-13T13:09:00Z</cp:lastPrinted>
  <dcterms:created xsi:type="dcterms:W3CDTF">2020-11-13T13:09:00Z</dcterms:created>
  <dcterms:modified xsi:type="dcterms:W3CDTF">2020-11-13T13:28:00Z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0x010100D1924708B9588C4D9C3C7E4A46B87996</vt:lpwstr>
  </property>
</Properties>
</file>